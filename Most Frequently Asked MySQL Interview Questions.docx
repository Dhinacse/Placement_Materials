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03D" w:rsidRPr="0052603D" w:rsidRDefault="0052603D" w:rsidP="0052603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2603D">
        <w:rPr>
          <w:rFonts w:ascii="Times New Roman" w:eastAsia="Times New Roman" w:hAnsi="Times New Roman" w:cs="Times New Roman"/>
          <w:b/>
          <w:bCs/>
          <w:sz w:val="36"/>
          <w:szCs w:val="36"/>
          <w:lang w:val="en-US"/>
        </w:rPr>
        <w:t xml:space="preserve">Most Frequently Asked </w:t>
      </w:r>
      <w:proofErr w:type="spellStart"/>
      <w:r w:rsidRPr="0052603D">
        <w:rPr>
          <w:rFonts w:ascii="Times New Roman" w:eastAsia="Times New Roman" w:hAnsi="Times New Roman" w:cs="Times New Roman"/>
          <w:b/>
          <w:bCs/>
          <w:sz w:val="36"/>
          <w:szCs w:val="36"/>
          <w:lang w:val="en-US"/>
        </w:rPr>
        <w:t>MySQL</w:t>
      </w:r>
      <w:proofErr w:type="spellEnd"/>
      <w:r w:rsidRPr="0052603D">
        <w:rPr>
          <w:rFonts w:ascii="Times New Roman" w:eastAsia="Times New Roman" w:hAnsi="Times New Roman" w:cs="Times New Roman"/>
          <w:b/>
          <w:bCs/>
          <w:sz w:val="36"/>
          <w:szCs w:val="36"/>
          <w:lang w:val="en-US"/>
        </w:rPr>
        <w:t xml:space="preserve"> Interview Questions</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 xml:space="preserve">Enlisted below are the most popular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interview questions that are commonly asked in the interviews by experts.</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FF6600"/>
          <w:sz w:val="24"/>
          <w:szCs w:val="24"/>
          <w:lang w:val="en-US"/>
        </w:rPr>
        <w:t xml:space="preserve">Q #1)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000000"/>
          <w:sz w:val="24"/>
          <w:szCs w:val="24"/>
          <w:lang w:val="en-US"/>
        </w:rPr>
        <w:t>Answer:</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is an open source DBMS which is developed and distributed by Oracle Corporation.</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is supported by most of the popular operating systems, such as Windows, Linux etc. It can be used to develop a different type of applications but it is mainly used for developing web applications.</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uses GPL (GNU General Public License) license so that anyone can download and install it for developing those applications which will be published or distributed freely. But if a user wants to develop any commercial application using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then he/she will need to buy the commercial version of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FF6600"/>
          <w:sz w:val="24"/>
          <w:szCs w:val="24"/>
          <w:lang w:val="en-US"/>
        </w:rPr>
        <w:t xml:space="preserve">Q #2)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are the features of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000000"/>
          <w:sz w:val="24"/>
          <w:szCs w:val="24"/>
          <w:lang w:val="en-US"/>
        </w:rPr>
        <w:t>Answer:</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has several useful features which make it </w:t>
      </w:r>
      <w:proofErr w:type="gramStart"/>
      <w:r w:rsidRPr="0052603D">
        <w:rPr>
          <w:rFonts w:ascii="Times New Roman" w:eastAsia="Times New Roman" w:hAnsi="Times New Roman" w:cs="Times New Roman"/>
          <w:sz w:val="24"/>
          <w:szCs w:val="24"/>
          <w:lang w:val="en-US"/>
        </w:rPr>
        <w:t>a popular</w:t>
      </w:r>
      <w:proofErr w:type="gramEnd"/>
      <w:r w:rsidRPr="0052603D">
        <w:rPr>
          <w:rFonts w:ascii="Times New Roman" w:eastAsia="Times New Roman" w:hAnsi="Times New Roman" w:cs="Times New Roman"/>
          <w:sz w:val="24"/>
          <w:szCs w:val="24"/>
          <w:lang w:val="en-US"/>
        </w:rPr>
        <w:t xml:space="preserve"> database management software.</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sz w:val="24"/>
          <w:szCs w:val="24"/>
          <w:lang w:val="en-US"/>
        </w:rPr>
        <w:t xml:space="preserve">Some important features of </w:t>
      </w:r>
      <w:proofErr w:type="spellStart"/>
      <w:r w:rsidRPr="0052603D">
        <w:rPr>
          <w:rFonts w:ascii="Times New Roman" w:eastAsia="Times New Roman" w:hAnsi="Times New Roman" w:cs="Times New Roman"/>
          <w:b/>
          <w:bCs/>
          <w:sz w:val="24"/>
          <w:szCs w:val="24"/>
          <w:lang w:val="en-US"/>
        </w:rPr>
        <w:t>MySQL</w:t>
      </w:r>
      <w:proofErr w:type="spellEnd"/>
      <w:r w:rsidRPr="0052603D">
        <w:rPr>
          <w:rFonts w:ascii="Times New Roman" w:eastAsia="Times New Roman" w:hAnsi="Times New Roman" w:cs="Times New Roman"/>
          <w:b/>
          <w:bCs/>
          <w:sz w:val="24"/>
          <w:szCs w:val="24"/>
          <w:lang w:val="en-US"/>
        </w:rPr>
        <w:t xml:space="preserve"> are mentioned below.</w:t>
      </w:r>
    </w:p>
    <w:p w:rsidR="0052603D" w:rsidRPr="0052603D" w:rsidRDefault="0052603D" w:rsidP="005260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is reliable and easy to use too.</w:t>
      </w:r>
    </w:p>
    <w:p w:rsidR="0052603D" w:rsidRPr="0052603D" w:rsidRDefault="0052603D" w:rsidP="005260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is the suitable database software for both large and small application.</w:t>
      </w:r>
    </w:p>
    <w:p w:rsidR="0052603D" w:rsidRPr="0052603D" w:rsidRDefault="0052603D" w:rsidP="005260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Anyone can install and use it at no cost.</w:t>
      </w:r>
    </w:p>
    <w:p w:rsidR="0052603D" w:rsidRPr="0052603D" w:rsidRDefault="0052603D" w:rsidP="005260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is supported by many well-known programming languages, such as PHP, Java, C++, PERL etc.</w:t>
      </w:r>
    </w:p>
    <w:p w:rsidR="0052603D" w:rsidRPr="0052603D" w:rsidRDefault="0052603D" w:rsidP="005260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supports standard SQL (Structured Query Language).</w:t>
      </w:r>
    </w:p>
    <w:p w:rsidR="0052603D" w:rsidRPr="0052603D" w:rsidRDefault="0052603D" w:rsidP="005260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 xml:space="preserve">The open source license of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is customizable. Hence, a developer can modify it according to the requirements of the application.</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FF6600"/>
          <w:sz w:val="24"/>
          <w:szCs w:val="24"/>
          <w:lang w:val="en-US"/>
        </w:rPr>
        <w:t xml:space="preserve">Q #3)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the default port number of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000000"/>
          <w:sz w:val="24"/>
          <w:szCs w:val="24"/>
          <w:lang w:val="en-US"/>
        </w:rPr>
        <w:t>Answer:</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 xml:space="preserve">The default port number of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is </w:t>
      </w:r>
      <w:r w:rsidRPr="0052603D">
        <w:rPr>
          <w:rFonts w:ascii="Times New Roman" w:eastAsia="Times New Roman" w:hAnsi="Times New Roman" w:cs="Times New Roman"/>
          <w:b/>
          <w:bCs/>
          <w:sz w:val="24"/>
          <w:szCs w:val="24"/>
          <w:lang w:val="en-US"/>
        </w:rPr>
        <w:t>3306</w:t>
      </w:r>
      <w:r w:rsidRPr="0052603D">
        <w:rPr>
          <w:rFonts w:ascii="Times New Roman" w:eastAsia="Times New Roman" w:hAnsi="Times New Roman" w:cs="Times New Roman"/>
          <w:sz w:val="24"/>
          <w:szCs w:val="24"/>
          <w:lang w:val="en-US"/>
        </w:rPr>
        <w: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FF6600"/>
          <w:sz w:val="24"/>
          <w:szCs w:val="24"/>
          <w:lang w:val="en-US"/>
        </w:rPr>
        <w:t xml:space="preserve">Q #4) </w:t>
      </w:r>
      <w:proofErr w:type="gramStart"/>
      <w:r w:rsidRPr="0052603D">
        <w:rPr>
          <w:rFonts w:ascii="Times New Roman" w:eastAsia="Times New Roman" w:hAnsi="Times New Roman" w:cs="Times New Roman"/>
          <w:b/>
          <w:bCs/>
          <w:color w:val="FF6600"/>
          <w:sz w:val="24"/>
          <w:szCs w:val="24"/>
          <w:lang w:val="en-US"/>
        </w:rPr>
        <w:t>How</w:t>
      </w:r>
      <w:proofErr w:type="gramEnd"/>
      <w:r w:rsidRPr="0052603D">
        <w:rPr>
          <w:rFonts w:ascii="Times New Roman" w:eastAsia="Times New Roman" w:hAnsi="Times New Roman" w:cs="Times New Roman"/>
          <w:b/>
          <w:bCs/>
          <w:color w:val="FF6600"/>
          <w:sz w:val="24"/>
          <w:szCs w:val="24"/>
          <w:lang w:val="en-US"/>
        </w:rPr>
        <w:t xml:space="preserve"> can you find out the version of the installed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000000"/>
          <w:sz w:val="24"/>
          <w:szCs w:val="24"/>
          <w:lang w:val="en-US"/>
        </w:rPr>
        <w:t>Answer:</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 xml:space="preserve">The version of the installed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server can be found out easily by running the following command from the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prompt.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2603D">
        <w:rPr>
          <w:rFonts w:ascii="Times New Roman" w:eastAsia="Times New Roman" w:hAnsi="Times New Roman" w:cs="Times New Roman"/>
          <w:sz w:val="24"/>
          <w:szCs w:val="24"/>
          <w:lang w:val="en-US"/>
        </w:rPr>
        <w:lastRenderedPageBreak/>
        <w:t>mysql</w:t>
      </w:r>
      <w:proofErr w:type="spellEnd"/>
      <w:proofErr w:type="gramEnd"/>
      <w:r w:rsidRPr="0052603D">
        <w:rPr>
          <w:rFonts w:ascii="Times New Roman" w:eastAsia="Times New Roman" w:hAnsi="Times New Roman" w:cs="Times New Roman"/>
          <w:sz w:val="24"/>
          <w:szCs w:val="24"/>
          <w:lang w:val="en-US"/>
        </w:rPr>
        <w:t>&gt; SHOW VARIABLES LIKE “%version%”;</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FF6600"/>
          <w:sz w:val="24"/>
          <w:szCs w:val="24"/>
          <w:lang w:val="en-US"/>
        </w:rPr>
        <w:t xml:space="preserve">Q #5)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are the advantages and disadvantages of using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000000"/>
          <w:sz w:val="24"/>
          <w:szCs w:val="24"/>
          <w:lang w:val="en-US"/>
        </w:rPr>
        <w:t>Answer:</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 xml:space="preserve">There are several advantages of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which are making it a more popular database system now.</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 xml:space="preserve">Some significant advantages and disadvantages of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are mentioned below.</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sz w:val="24"/>
          <w:szCs w:val="24"/>
          <w:lang w:val="en-US"/>
        </w:rPr>
        <w:t>Advantages:</w:t>
      </w:r>
    </w:p>
    <w:p w:rsidR="0052603D" w:rsidRPr="0052603D" w:rsidRDefault="0052603D" w:rsidP="005260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is well-known for its reliable and secure database management system. Transactional tasks of the website can be done more securely by using this software.</w:t>
      </w:r>
    </w:p>
    <w:p w:rsidR="0052603D" w:rsidRPr="0052603D" w:rsidRDefault="0052603D" w:rsidP="005260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supports different types of storage engines to store the data and it works faster for this feature.</w:t>
      </w:r>
    </w:p>
    <w:p w:rsidR="0052603D" w:rsidRPr="0052603D" w:rsidRDefault="0052603D" w:rsidP="005260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can handle millions of queries with a high-speed transactional process.</w:t>
      </w:r>
    </w:p>
    <w:p w:rsidR="0052603D" w:rsidRPr="0052603D" w:rsidRDefault="0052603D" w:rsidP="005260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supports many advanced level database features, such as multi-level transaction, data integrity, deadlock identification etc.</w:t>
      </w:r>
    </w:p>
    <w:p w:rsidR="0052603D" w:rsidRPr="0052603D" w:rsidRDefault="0052603D" w:rsidP="005260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Maintenance and debugging process are easier for this software.</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sz w:val="24"/>
          <w:szCs w:val="24"/>
          <w:lang w:val="en-US"/>
        </w:rPr>
        <w:t>Disadvantages:</w:t>
      </w:r>
    </w:p>
    <w:p w:rsidR="0052603D" w:rsidRPr="0052603D" w:rsidRDefault="0052603D" w:rsidP="005260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 xml:space="preserve">It is hard to make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scalable.</w:t>
      </w:r>
    </w:p>
    <w:p w:rsidR="0052603D" w:rsidRPr="0052603D" w:rsidRDefault="0052603D" w:rsidP="005260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is not suitable for a very large type of database.</w:t>
      </w:r>
    </w:p>
    <w:p w:rsidR="0052603D" w:rsidRPr="0052603D" w:rsidRDefault="0052603D" w:rsidP="005260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 xml:space="preserve">The uses of stored routine and trigger are limited to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FF6600"/>
          <w:sz w:val="24"/>
          <w:szCs w:val="24"/>
          <w:lang w:val="en-US"/>
        </w:rPr>
        <w:t xml:space="preserve">Q #6)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the function of </w:t>
      </w:r>
      <w:proofErr w:type="spellStart"/>
      <w:r w:rsidRPr="0052603D">
        <w:rPr>
          <w:rFonts w:ascii="Times New Roman" w:eastAsia="Times New Roman" w:hAnsi="Times New Roman" w:cs="Times New Roman"/>
          <w:b/>
          <w:bCs/>
          <w:color w:val="FF6600"/>
          <w:sz w:val="24"/>
          <w:szCs w:val="24"/>
          <w:lang w:val="en-US"/>
        </w:rPr>
        <w:t>myisamchk</w:t>
      </w:r>
      <w:proofErr w:type="spellEnd"/>
      <w:r w:rsidRPr="0052603D">
        <w:rPr>
          <w:rFonts w:ascii="Times New Roman" w:eastAsia="Times New Roman" w:hAnsi="Times New Roman" w:cs="Times New Roman"/>
          <w:b/>
          <w:bCs/>
          <w:color w:val="FF6600"/>
          <w:sz w:val="24"/>
          <w:szCs w:val="24"/>
          <w:lang w:val="en-US"/>
        </w:rPr>
        <w:t>?</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color w:val="000000"/>
          <w:sz w:val="24"/>
          <w:szCs w:val="24"/>
          <w:lang w:val="en-US"/>
        </w:rPr>
        <w:t>Answer:</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2603D">
        <w:rPr>
          <w:rFonts w:ascii="Times New Roman" w:eastAsia="Times New Roman" w:hAnsi="Times New Roman" w:cs="Times New Roman"/>
          <w:sz w:val="24"/>
          <w:szCs w:val="24"/>
          <w:lang w:val="en-US"/>
        </w:rPr>
        <w:t>myisamchk</w:t>
      </w:r>
      <w:proofErr w:type="spellEnd"/>
      <w:proofErr w:type="gramEnd"/>
      <w:r w:rsidRPr="0052603D">
        <w:rPr>
          <w:rFonts w:ascii="Times New Roman" w:eastAsia="Times New Roman" w:hAnsi="Times New Roman" w:cs="Times New Roman"/>
          <w:sz w:val="24"/>
          <w:szCs w:val="24"/>
          <w:lang w:val="en-US"/>
        </w:rPr>
        <w:t xml:space="preserve"> is a useful database utility tool that is used to get information about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database tables.</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It is also used for checking, debugging, repairing and optimizing database tables. It is better to use this command when the server is down or when the required tables are not in use by the server.</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b/>
          <w:bCs/>
          <w:sz w:val="24"/>
          <w:szCs w:val="24"/>
          <w:lang w:val="en-US"/>
        </w:rPr>
        <w:t>Syntax:</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2603D">
        <w:rPr>
          <w:rFonts w:ascii="Times New Roman" w:eastAsia="Times New Roman" w:hAnsi="Times New Roman" w:cs="Times New Roman"/>
          <w:b/>
          <w:bCs/>
          <w:sz w:val="24"/>
          <w:szCs w:val="24"/>
          <w:lang w:val="en-US"/>
        </w:rPr>
        <w:t>myisamchk</w:t>
      </w:r>
      <w:proofErr w:type="spellEnd"/>
      <w:proofErr w:type="gramEnd"/>
      <w:r w:rsidRPr="0052603D">
        <w:rPr>
          <w:rFonts w:ascii="Times New Roman" w:eastAsia="Times New Roman" w:hAnsi="Times New Roman" w:cs="Times New Roman"/>
          <w:b/>
          <w:bCs/>
          <w:sz w:val="24"/>
          <w:szCs w:val="24"/>
          <w:lang w:val="en-US"/>
        </w:rPr>
        <w:t xml:space="preserve"> [OPTION] </w:t>
      </w:r>
      <w:proofErr w:type="spellStart"/>
      <w:r w:rsidRPr="0052603D">
        <w:rPr>
          <w:rFonts w:ascii="Times New Roman" w:eastAsia="Times New Roman" w:hAnsi="Times New Roman" w:cs="Times New Roman"/>
          <w:b/>
          <w:bCs/>
          <w:sz w:val="24"/>
          <w:szCs w:val="24"/>
          <w:lang w:val="en-US"/>
        </w:rPr>
        <w:t>table_name</w:t>
      </w:r>
      <w:proofErr w:type="spellEnd"/>
      <w:r w:rsidRPr="0052603D">
        <w:rPr>
          <w:rFonts w:ascii="Times New Roman" w:eastAsia="Times New Roman" w:hAnsi="Times New Roman" w:cs="Times New Roman"/>
          <w:b/>
          <w:bCs/>
          <w:sz w:val="24"/>
          <w:szCs w:val="24"/>
          <w:lang w:val="en-US"/>
        </w:rPr>
        <w:t xml:space="preserve">… </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The available options of this tool can be retrieved by using the following command.</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2603D">
        <w:rPr>
          <w:rFonts w:ascii="Times New Roman" w:eastAsia="Times New Roman" w:hAnsi="Times New Roman" w:cs="Times New Roman"/>
          <w:b/>
          <w:bCs/>
          <w:sz w:val="24"/>
          <w:szCs w:val="24"/>
          <w:lang w:val="en-US"/>
        </w:rPr>
        <w:t>myisamchk</w:t>
      </w:r>
      <w:proofErr w:type="spellEnd"/>
      <w:proofErr w:type="gramEnd"/>
      <w:r w:rsidRPr="0052603D">
        <w:rPr>
          <w:rFonts w:ascii="Times New Roman" w:eastAsia="Times New Roman" w:hAnsi="Times New Roman" w:cs="Times New Roman"/>
          <w:b/>
          <w:bCs/>
          <w:sz w:val="24"/>
          <w:szCs w:val="24"/>
          <w:lang w:val="en-US"/>
        </w:rPr>
        <w:t xml:space="preserve"> –help </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r w:rsidRPr="0052603D">
        <w:rPr>
          <w:rFonts w:ascii="Times New Roman" w:eastAsia="Times New Roman" w:hAnsi="Times New Roman" w:cs="Times New Roman"/>
          <w:sz w:val="24"/>
          <w:szCs w:val="24"/>
          <w:lang w:val="en-US"/>
        </w:rPr>
        <w:t xml:space="preserve">To check or repair all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tables, the following command will be required for executing from the database directory location.</w:t>
      </w:r>
    </w:p>
    <w:p w:rsidR="0052603D" w:rsidRPr="0052603D" w:rsidRDefault="0052603D" w:rsidP="0052603D">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2603D">
        <w:rPr>
          <w:rFonts w:ascii="Times New Roman" w:eastAsia="Times New Roman" w:hAnsi="Times New Roman" w:cs="Times New Roman"/>
          <w:b/>
          <w:bCs/>
          <w:sz w:val="24"/>
          <w:szCs w:val="24"/>
          <w:lang w:val="en-US"/>
        </w:rPr>
        <w:lastRenderedPageBreak/>
        <w:t>myisamchk</w:t>
      </w:r>
      <w:proofErr w:type="spellEnd"/>
      <w:proofErr w:type="gramEnd"/>
      <w:r w:rsidRPr="0052603D">
        <w:rPr>
          <w:rFonts w:ascii="Times New Roman" w:eastAsia="Times New Roman" w:hAnsi="Times New Roman" w:cs="Times New Roman"/>
          <w:b/>
          <w:bCs/>
          <w:sz w:val="24"/>
          <w:szCs w:val="24"/>
          <w:lang w:val="en-US"/>
        </w:rPr>
        <w:t xml:space="preserve"> *.MYI</w:t>
      </w:r>
    </w:p>
    <w:p w:rsidR="0052603D" w:rsidRPr="0052603D" w:rsidRDefault="0052603D" w:rsidP="0052603D">
      <w:pPr>
        <w:spacing w:after="0" w:line="240" w:lineRule="auto"/>
        <w:rPr>
          <w:ins w:id="0" w:author="Unknown"/>
          <w:rFonts w:ascii="Times New Roman" w:eastAsia="Times New Roman" w:hAnsi="Times New Roman" w:cs="Times New Roman"/>
          <w:sz w:val="24"/>
          <w:szCs w:val="24"/>
          <w:lang w:val="en-US"/>
        </w:rPr>
      </w:pPr>
    </w:p>
    <w:p w:rsidR="0052603D" w:rsidRPr="0052603D" w:rsidRDefault="0052603D" w:rsidP="0052603D">
      <w:pPr>
        <w:spacing w:before="100" w:beforeAutospacing="1" w:after="100" w:afterAutospacing="1" w:line="240" w:lineRule="auto"/>
        <w:rPr>
          <w:ins w:id="1" w:author="Unknown"/>
          <w:rFonts w:ascii="Times New Roman" w:eastAsia="Times New Roman" w:hAnsi="Times New Roman" w:cs="Times New Roman"/>
          <w:sz w:val="24"/>
          <w:szCs w:val="24"/>
          <w:lang w:val="en-US"/>
        </w:rPr>
      </w:pPr>
      <w:ins w:id="2" w:author="Unknown">
        <w:r w:rsidRPr="0052603D">
          <w:rPr>
            <w:rFonts w:ascii="Times New Roman" w:eastAsia="Times New Roman" w:hAnsi="Times New Roman" w:cs="Times New Roman"/>
            <w:b/>
            <w:bCs/>
            <w:color w:val="FF6600"/>
            <w:sz w:val="24"/>
            <w:szCs w:val="24"/>
            <w:lang w:val="en-US"/>
          </w:rPr>
          <w:t xml:space="preserve">Q #7)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are the purposes of using ENUM and SET data types?</w:t>
        </w:r>
      </w:ins>
    </w:p>
    <w:p w:rsidR="0052603D" w:rsidRPr="0052603D" w:rsidRDefault="0052603D" w:rsidP="0052603D">
      <w:pPr>
        <w:spacing w:before="100" w:beforeAutospacing="1" w:after="100" w:afterAutospacing="1" w:line="240" w:lineRule="auto"/>
        <w:rPr>
          <w:ins w:id="3" w:author="Unknown"/>
          <w:rFonts w:ascii="Times New Roman" w:eastAsia="Times New Roman" w:hAnsi="Times New Roman" w:cs="Times New Roman"/>
          <w:sz w:val="24"/>
          <w:szCs w:val="24"/>
          <w:lang w:val="en-US"/>
        </w:rPr>
      </w:pPr>
      <w:ins w:id="4"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5" w:author="Unknown"/>
          <w:rFonts w:ascii="Times New Roman" w:eastAsia="Times New Roman" w:hAnsi="Times New Roman" w:cs="Times New Roman"/>
          <w:sz w:val="24"/>
          <w:szCs w:val="24"/>
          <w:lang w:val="en-US"/>
        </w:rPr>
      </w:pPr>
      <w:ins w:id="6" w:author="Unknown">
        <w:r w:rsidRPr="0052603D">
          <w:rPr>
            <w:rFonts w:ascii="Times New Roman" w:eastAsia="Times New Roman" w:hAnsi="Times New Roman" w:cs="Times New Roman"/>
            <w:sz w:val="24"/>
            <w:szCs w:val="24"/>
            <w:lang w:val="en-US"/>
          </w:rPr>
          <w:t xml:space="preserve">ENUM data type is used in the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database table to select any one value from the predefined list.</w:t>
        </w:r>
      </w:ins>
    </w:p>
    <w:p w:rsidR="0052603D" w:rsidRPr="0052603D" w:rsidRDefault="0052603D" w:rsidP="0052603D">
      <w:pPr>
        <w:spacing w:before="100" w:beforeAutospacing="1" w:after="100" w:afterAutospacing="1" w:line="240" w:lineRule="auto"/>
        <w:rPr>
          <w:ins w:id="7" w:author="Unknown"/>
          <w:rFonts w:ascii="Times New Roman" w:eastAsia="Times New Roman" w:hAnsi="Times New Roman" w:cs="Times New Roman"/>
          <w:sz w:val="24"/>
          <w:szCs w:val="24"/>
          <w:lang w:val="en-US"/>
        </w:rPr>
      </w:pPr>
      <w:ins w:id="8" w:author="Unknown">
        <w:r w:rsidRPr="0052603D">
          <w:rPr>
            <w:rFonts w:ascii="Times New Roman" w:eastAsia="Times New Roman" w:hAnsi="Times New Roman" w:cs="Times New Roman"/>
            <w:sz w:val="24"/>
            <w:szCs w:val="24"/>
            <w:lang w:val="en-US"/>
          </w:rPr>
          <w:t>The value of a particular field can be restricted by defining the predefined list as the field which is declared as ENUM will not accept any value outside the list.</w:t>
        </w:r>
      </w:ins>
    </w:p>
    <w:p w:rsidR="0052603D" w:rsidRPr="0052603D" w:rsidRDefault="0052603D" w:rsidP="0052603D">
      <w:pPr>
        <w:spacing w:before="100" w:beforeAutospacing="1" w:after="100" w:afterAutospacing="1" w:line="240" w:lineRule="auto"/>
        <w:rPr>
          <w:ins w:id="9" w:author="Unknown"/>
          <w:rFonts w:ascii="Times New Roman" w:eastAsia="Times New Roman" w:hAnsi="Times New Roman" w:cs="Times New Roman"/>
          <w:sz w:val="24"/>
          <w:szCs w:val="24"/>
          <w:lang w:val="en-US"/>
        </w:rPr>
      </w:pPr>
      <w:ins w:id="10" w:author="Unknown">
        <w:r w:rsidRPr="0052603D">
          <w:rPr>
            <w:rFonts w:ascii="Times New Roman" w:eastAsia="Times New Roman" w:hAnsi="Times New Roman" w:cs="Times New Roman"/>
            <w:sz w:val="24"/>
            <w:szCs w:val="24"/>
            <w:lang w:val="en-US"/>
          </w:rPr>
          <w:t>The SET data type is used to select one or more or all values from the predefined list. This data type can also be used to restrict the field for inserting only the predefined list of values like ENUM.</w:t>
        </w:r>
      </w:ins>
    </w:p>
    <w:p w:rsidR="0052603D" w:rsidRPr="0052603D" w:rsidRDefault="0052603D" w:rsidP="0052603D">
      <w:pPr>
        <w:spacing w:before="100" w:beforeAutospacing="1" w:after="100" w:afterAutospacing="1" w:line="240" w:lineRule="auto"/>
        <w:rPr>
          <w:ins w:id="11" w:author="Unknown"/>
          <w:rFonts w:ascii="Times New Roman" w:eastAsia="Times New Roman" w:hAnsi="Times New Roman" w:cs="Times New Roman"/>
          <w:sz w:val="24"/>
          <w:szCs w:val="24"/>
          <w:lang w:val="en-US"/>
        </w:rPr>
      </w:pPr>
      <w:ins w:id="12"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13" w:author="Unknown"/>
          <w:rFonts w:ascii="Times New Roman" w:eastAsia="Times New Roman" w:hAnsi="Times New Roman" w:cs="Times New Roman"/>
          <w:sz w:val="24"/>
          <w:szCs w:val="24"/>
          <w:lang w:val="en-US"/>
        </w:rPr>
      </w:pPr>
      <w:ins w:id="14" w:author="Unknown">
        <w:r w:rsidRPr="0052603D">
          <w:rPr>
            <w:rFonts w:ascii="Times New Roman" w:eastAsia="Times New Roman" w:hAnsi="Times New Roman" w:cs="Times New Roman"/>
            <w:sz w:val="24"/>
            <w:szCs w:val="24"/>
            <w:lang w:val="en-US"/>
          </w:rPr>
          <w:t xml:space="preserve">Run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server from the command prompt and execute the following SQL commands to know the use of ENUM and SET data type.</w:t>
        </w:r>
      </w:ins>
    </w:p>
    <w:p w:rsidR="0052603D" w:rsidRPr="0052603D" w:rsidRDefault="0052603D" w:rsidP="0052603D">
      <w:pPr>
        <w:spacing w:before="100" w:beforeAutospacing="1" w:after="100" w:afterAutospacing="1" w:line="240" w:lineRule="auto"/>
        <w:rPr>
          <w:ins w:id="15" w:author="Unknown"/>
          <w:rFonts w:ascii="Times New Roman" w:eastAsia="Times New Roman" w:hAnsi="Times New Roman" w:cs="Times New Roman"/>
          <w:sz w:val="24"/>
          <w:szCs w:val="24"/>
          <w:lang w:val="en-US"/>
        </w:rPr>
      </w:pPr>
      <w:ins w:id="16" w:author="Unknown">
        <w:r w:rsidRPr="0052603D">
          <w:rPr>
            <w:rFonts w:ascii="Times New Roman" w:eastAsia="Times New Roman" w:hAnsi="Times New Roman" w:cs="Times New Roman"/>
            <w:sz w:val="24"/>
            <w:szCs w:val="24"/>
            <w:lang w:val="en-US"/>
          </w:rPr>
          <w:t>The following SQL commands create a new database named ‘</w:t>
        </w:r>
        <w:proofErr w:type="spellStart"/>
        <w:r w:rsidRPr="0052603D">
          <w:rPr>
            <w:rFonts w:ascii="Times New Roman" w:eastAsia="Times New Roman" w:hAnsi="Times New Roman" w:cs="Times New Roman"/>
            <w:b/>
            <w:bCs/>
            <w:sz w:val="24"/>
            <w:szCs w:val="24"/>
            <w:lang w:val="en-US"/>
          </w:rPr>
          <w:t>newdb</w:t>
        </w:r>
        <w:proofErr w:type="spellEnd"/>
        <w:r w:rsidRPr="0052603D">
          <w:rPr>
            <w:rFonts w:ascii="Times New Roman" w:eastAsia="Times New Roman" w:hAnsi="Times New Roman" w:cs="Times New Roman"/>
            <w:sz w:val="24"/>
            <w:szCs w:val="24"/>
            <w:lang w:val="en-US"/>
          </w:rPr>
          <w:t>’ and select the database for use.</w:t>
        </w:r>
      </w:ins>
    </w:p>
    <w:p w:rsidR="0052603D" w:rsidRPr="0052603D" w:rsidRDefault="0052603D" w:rsidP="0052603D">
      <w:pPr>
        <w:spacing w:before="100" w:beforeAutospacing="1" w:after="100" w:afterAutospacing="1" w:line="240" w:lineRule="auto"/>
        <w:rPr>
          <w:ins w:id="17" w:author="Unknown"/>
          <w:rFonts w:ascii="Times New Roman" w:eastAsia="Times New Roman" w:hAnsi="Times New Roman" w:cs="Times New Roman"/>
          <w:sz w:val="24"/>
          <w:szCs w:val="24"/>
          <w:lang w:val="en-US"/>
        </w:rPr>
      </w:pPr>
      <w:ins w:id="18" w:author="Unknown">
        <w:r w:rsidRPr="0052603D">
          <w:rPr>
            <w:rFonts w:ascii="Times New Roman" w:eastAsia="Times New Roman" w:hAnsi="Times New Roman" w:cs="Times New Roman"/>
            <w:b/>
            <w:bCs/>
            <w:sz w:val="24"/>
            <w:szCs w:val="24"/>
            <w:lang w:val="en-US"/>
          </w:rPr>
          <w:t xml:space="preserve">CREATE DATABASE </w:t>
        </w:r>
        <w:proofErr w:type="spellStart"/>
        <w:r w:rsidRPr="0052603D">
          <w:rPr>
            <w:rFonts w:ascii="Times New Roman" w:eastAsia="Times New Roman" w:hAnsi="Times New Roman" w:cs="Times New Roman"/>
            <w:b/>
            <w:bCs/>
            <w:sz w:val="24"/>
            <w:szCs w:val="24"/>
            <w:lang w:val="en-US"/>
          </w:rPr>
          <w:t>newdb</w:t>
        </w:r>
        <w:proofErr w:type="spellEnd"/>
        <w:r w:rsidRPr="0052603D">
          <w:rPr>
            <w:rFonts w:ascii="Times New Roman" w:eastAsia="Times New Roman" w:hAnsi="Times New Roman" w:cs="Times New Roman"/>
            <w:b/>
            <w:bCs/>
            <w:sz w:val="24"/>
            <w:szCs w:val="24"/>
            <w:lang w:val="en-US"/>
          </w:rPr>
          <w:t xml:space="preserve">; </w:t>
        </w:r>
      </w:ins>
    </w:p>
    <w:p w:rsidR="0052603D" w:rsidRPr="0052603D" w:rsidRDefault="0052603D" w:rsidP="0052603D">
      <w:pPr>
        <w:spacing w:before="100" w:beforeAutospacing="1" w:after="100" w:afterAutospacing="1" w:line="240" w:lineRule="auto"/>
        <w:rPr>
          <w:ins w:id="19" w:author="Unknown"/>
          <w:rFonts w:ascii="Times New Roman" w:eastAsia="Times New Roman" w:hAnsi="Times New Roman" w:cs="Times New Roman"/>
          <w:sz w:val="24"/>
          <w:szCs w:val="24"/>
          <w:lang w:val="en-US"/>
        </w:rPr>
      </w:pPr>
      <w:ins w:id="20" w:author="Unknown">
        <w:r w:rsidRPr="0052603D">
          <w:rPr>
            <w:rFonts w:ascii="Times New Roman" w:eastAsia="Times New Roman" w:hAnsi="Times New Roman" w:cs="Times New Roman"/>
            <w:b/>
            <w:bCs/>
            <w:sz w:val="24"/>
            <w:szCs w:val="24"/>
            <w:lang w:val="en-US"/>
          </w:rPr>
          <w:t xml:space="preserve">USE </w:t>
        </w:r>
        <w:proofErr w:type="spellStart"/>
        <w:r w:rsidRPr="0052603D">
          <w:rPr>
            <w:rFonts w:ascii="Times New Roman" w:eastAsia="Times New Roman" w:hAnsi="Times New Roman" w:cs="Times New Roman"/>
            <w:b/>
            <w:bCs/>
            <w:sz w:val="24"/>
            <w:szCs w:val="24"/>
            <w:lang w:val="en-US"/>
          </w:rPr>
          <w:t>newdb</w:t>
        </w:r>
        <w:proofErr w:type="spellEnd"/>
        <w:r w:rsidRPr="0052603D">
          <w:rPr>
            <w:rFonts w:ascii="Times New Roman" w:eastAsia="Times New Roman" w:hAnsi="Times New Roman" w:cs="Times New Roman"/>
            <w:b/>
            <w:bCs/>
            <w:sz w:val="24"/>
            <w:szCs w:val="24"/>
            <w:lang w:val="en-US"/>
          </w:rPr>
          <w:t xml:space="preserve">; </w:t>
        </w:r>
      </w:ins>
    </w:p>
    <w:p w:rsidR="0052603D" w:rsidRPr="0052603D" w:rsidRDefault="0052603D" w:rsidP="0052603D">
      <w:pPr>
        <w:spacing w:before="100" w:beforeAutospacing="1" w:after="100" w:afterAutospacing="1" w:line="240" w:lineRule="auto"/>
        <w:rPr>
          <w:ins w:id="21"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952490" cy="2907030"/>
            <wp:effectExtent l="19050" t="0" r="0" b="0"/>
            <wp:docPr id="1" name="Picture 1" descr="ENUM and SET data typ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UM and SET data types">
                      <a:hlinkClick r:id="rId5"/>
                    </pic:cNvPr>
                    <pic:cNvPicPr>
                      <a:picLocks noChangeAspect="1" noChangeArrowheads="1"/>
                    </pic:cNvPicPr>
                  </pic:nvPicPr>
                  <pic:blipFill>
                    <a:blip r:embed="rId6"/>
                    <a:srcRect/>
                    <a:stretch>
                      <a:fillRect/>
                    </a:stretch>
                  </pic:blipFill>
                  <pic:spPr bwMode="auto">
                    <a:xfrm>
                      <a:off x="0" y="0"/>
                      <a:ext cx="5952490" cy="290703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2" w:author="Unknown"/>
          <w:rFonts w:ascii="Times New Roman" w:eastAsia="Times New Roman" w:hAnsi="Times New Roman" w:cs="Times New Roman"/>
          <w:sz w:val="24"/>
          <w:szCs w:val="24"/>
          <w:lang w:val="en-US"/>
        </w:rPr>
      </w:pPr>
      <w:ins w:id="23" w:author="Unknown">
        <w:r w:rsidRPr="0052603D">
          <w:rPr>
            <w:rFonts w:ascii="Times New Roman" w:eastAsia="Times New Roman" w:hAnsi="Times New Roman" w:cs="Times New Roman"/>
            <w:sz w:val="24"/>
            <w:szCs w:val="24"/>
            <w:lang w:val="en-US"/>
          </w:rPr>
          <w:t xml:space="preserve">The following SQL command will create a table named </w:t>
        </w:r>
        <w:r w:rsidRPr="0052603D">
          <w:rPr>
            <w:rFonts w:ascii="Times New Roman" w:eastAsia="Times New Roman" w:hAnsi="Times New Roman" w:cs="Times New Roman"/>
            <w:b/>
            <w:bCs/>
            <w:sz w:val="24"/>
            <w:szCs w:val="24"/>
            <w:lang w:val="en-US"/>
          </w:rPr>
          <w:t>clients</w:t>
        </w:r>
        <w:r w:rsidRPr="0052603D">
          <w:rPr>
            <w:rFonts w:ascii="Times New Roman" w:eastAsia="Times New Roman" w:hAnsi="Times New Roman" w:cs="Times New Roman"/>
            <w:sz w:val="24"/>
            <w:szCs w:val="24"/>
            <w:lang w:val="en-US"/>
          </w:rPr>
          <w:t xml:space="preserve"> with the fields ENUM and SET data type.</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Courier New" w:eastAsia="Times New Roman" w:hAnsi="Courier New" w:cs="Courier New"/>
          <w:sz w:val="20"/>
          <w:szCs w:val="20"/>
          <w:lang w:val="en-US"/>
        </w:rPr>
      </w:pPr>
      <w:ins w:id="25" w:author="Unknown">
        <w:r w:rsidRPr="0052603D">
          <w:rPr>
            <w:rFonts w:ascii="Courier New" w:eastAsia="Times New Roman" w:hAnsi="Courier New" w:cs="Courier New"/>
            <w:sz w:val="20"/>
            <w:szCs w:val="20"/>
            <w:lang w:val="en-US"/>
          </w:rPr>
          <w:lastRenderedPageBreak/>
          <w:t>CREATE TABLE clients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Unknown"/>
          <w:rFonts w:ascii="Courier New" w:eastAsia="Times New Roman" w:hAnsi="Courier New" w:cs="Courier New"/>
          <w:sz w:val="20"/>
          <w:szCs w:val="20"/>
          <w:lang w:val="en-US"/>
        </w:rPr>
      </w:pPr>
      <w:ins w:id="27"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id</w:t>
        </w:r>
        <w:proofErr w:type="gramEnd"/>
        <w:r w:rsidRPr="0052603D">
          <w:rPr>
            <w:rFonts w:ascii="Courier New" w:eastAsia="Times New Roman" w:hAnsi="Courier New" w:cs="Courier New"/>
            <w:sz w:val="20"/>
            <w:szCs w:val="20"/>
            <w:lang w:val="en-US"/>
          </w:rPr>
          <w:t xml:space="preserve"> INT AUTO_INCREMENT PRIMARY KEY,</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Courier New" w:eastAsia="Times New Roman" w:hAnsi="Courier New" w:cs="Courier New"/>
          <w:sz w:val="20"/>
          <w:szCs w:val="20"/>
          <w:lang w:val="en-US"/>
        </w:rPr>
      </w:pPr>
      <w:ins w:id="29"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name</w:t>
        </w:r>
        <w:proofErr w:type="gramEnd"/>
        <w:r w:rsidRPr="0052603D">
          <w:rPr>
            <w:rFonts w:ascii="Courier New" w:eastAsia="Times New Roman" w:hAnsi="Courier New" w:cs="Courier New"/>
            <w:sz w:val="20"/>
            <w:szCs w:val="20"/>
            <w:lang w:val="en-US"/>
          </w:rPr>
          <w:t xml:space="preserve"> VARCHAR(50),</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sz w:val="20"/>
          <w:szCs w:val="20"/>
          <w:lang w:val="en-US"/>
        </w:rPr>
      </w:pPr>
      <w:ins w:id="31"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membership</w:t>
        </w:r>
        <w:proofErr w:type="gramEnd"/>
        <w:r w:rsidRPr="0052603D">
          <w:rPr>
            <w:rFonts w:ascii="Courier New" w:eastAsia="Times New Roman" w:hAnsi="Courier New" w:cs="Courier New"/>
            <w:sz w:val="20"/>
            <w:szCs w:val="20"/>
            <w:lang w:val="en-US"/>
          </w:rPr>
          <w:t xml:space="preserve"> ENUM('Silver', 'Gold', 'Diamond'),</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sz w:val="20"/>
          <w:szCs w:val="20"/>
          <w:lang w:val="en-US"/>
        </w:rPr>
      </w:pPr>
      <w:ins w:id="33"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interest</w:t>
        </w:r>
        <w:proofErr w:type="gramEnd"/>
        <w:r w:rsidRPr="0052603D">
          <w:rPr>
            <w:rFonts w:ascii="Courier New" w:eastAsia="Times New Roman" w:hAnsi="Courier New" w:cs="Courier New"/>
            <w:sz w:val="20"/>
            <w:szCs w:val="20"/>
            <w:lang w:val="en-US"/>
          </w:rPr>
          <w:t xml:space="preserve"> SET('Movie', 'Music', 'Concert'));</w:t>
        </w:r>
      </w:ins>
    </w:p>
    <w:p w:rsidR="0052603D" w:rsidRPr="0052603D" w:rsidRDefault="0052603D" w:rsidP="0052603D">
      <w:pPr>
        <w:spacing w:before="100" w:beforeAutospacing="1" w:after="100" w:afterAutospacing="1" w:line="240" w:lineRule="auto"/>
        <w:rPr>
          <w:ins w:id="34"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4270375" cy="1595755"/>
            <wp:effectExtent l="19050" t="0" r="0" b="0"/>
            <wp:docPr id="2" name="Picture 2" descr="ENUM and SET data types?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UM and SET data types?2">
                      <a:hlinkClick r:id="rId7"/>
                    </pic:cNvPr>
                    <pic:cNvPicPr>
                      <a:picLocks noChangeAspect="1" noChangeArrowheads="1"/>
                    </pic:cNvPicPr>
                  </pic:nvPicPr>
                  <pic:blipFill>
                    <a:blip r:embed="rId8"/>
                    <a:srcRect/>
                    <a:stretch>
                      <a:fillRect/>
                    </a:stretch>
                  </pic:blipFill>
                  <pic:spPr bwMode="auto">
                    <a:xfrm>
                      <a:off x="0" y="0"/>
                      <a:ext cx="4270375" cy="159575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35" w:author="Unknown"/>
          <w:rFonts w:ascii="Times New Roman" w:eastAsia="Times New Roman" w:hAnsi="Times New Roman" w:cs="Times New Roman"/>
          <w:sz w:val="24"/>
          <w:szCs w:val="24"/>
          <w:lang w:val="en-US"/>
        </w:rPr>
      </w:pPr>
      <w:ins w:id="36" w:author="Unknown">
        <w:r w:rsidRPr="0052603D">
          <w:rPr>
            <w:rFonts w:ascii="Times New Roman" w:eastAsia="Times New Roman" w:hAnsi="Times New Roman" w:cs="Times New Roman"/>
            <w:sz w:val="24"/>
            <w:szCs w:val="24"/>
            <w:lang w:val="en-US"/>
          </w:rPr>
          <w:t>Insert query will create two records in the table. ENUM field only accepts data from the defined list.</w:t>
        </w:r>
      </w:ins>
    </w:p>
    <w:p w:rsidR="0052603D" w:rsidRPr="0052603D" w:rsidRDefault="0052603D" w:rsidP="0052603D">
      <w:pPr>
        <w:spacing w:before="100" w:beforeAutospacing="1" w:after="100" w:afterAutospacing="1" w:line="240" w:lineRule="auto"/>
        <w:rPr>
          <w:ins w:id="37" w:author="Unknown"/>
          <w:rFonts w:ascii="Times New Roman" w:eastAsia="Times New Roman" w:hAnsi="Times New Roman" w:cs="Times New Roman"/>
          <w:sz w:val="24"/>
          <w:szCs w:val="24"/>
          <w:lang w:val="en-US"/>
        </w:rPr>
      </w:pPr>
      <w:ins w:id="38" w:author="Unknown">
        <w:r w:rsidRPr="0052603D">
          <w:rPr>
            <w:rFonts w:ascii="Times New Roman" w:eastAsia="Times New Roman" w:hAnsi="Times New Roman" w:cs="Times New Roman"/>
            <w:sz w:val="24"/>
            <w:szCs w:val="24"/>
            <w:lang w:val="en-US"/>
          </w:rPr>
          <w:t>‘</w:t>
        </w:r>
        <w:r w:rsidRPr="0052603D">
          <w:rPr>
            <w:rFonts w:ascii="Times New Roman" w:eastAsia="Times New Roman" w:hAnsi="Times New Roman" w:cs="Times New Roman"/>
            <w:b/>
            <w:bCs/>
            <w:sz w:val="24"/>
            <w:szCs w:val="24"/>
            <w:lang w:val="en-US"/>
          </w:rPr>
          <w:t>Premium</w:t>
        </w:r>
        <w:r w:rsidRPr="0052603D">
          <w:rPr>
            <w:rFonts w:ascii="Times New Roman" w:eastAsia="Times New Roman" w:hAnsi="Times New Roman" w:cs="Times New Roman"/>
            <w:sz w:val="24"/>
            <w:szCs w:val="24"/>
            <w:lang w:val="en-US"/>
          </w:rPr>
          <w:t>’ value does not exist on the ENUM list. Hence, the value of the ENUM field will be empty for the second record. SET can accept multiple values and both the data will be inserted in the second record.</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sz w:val="20"/>
          <w:szCs w:val="20"/>
          <w:lang w:val="en-US"/>
        </w:rPr>
      </w:pPr>
      <w:ins w:id="40" w:author="Unknown">
        <w:r w:rsidRPr="0052603D">
          <w:rPr>
            <w:rFonts w:ascii="Courier New" w:eastAsia="Times New Roman" w:hAnsi="Courier New" w:cs="Courier New"/>
            <w:sz w:val="20"/>
            <w:szCs w:val="20"/>
            <w:lang w:val="en-US"/>
          </w:rPr>
          <w:t xml:space="preserve">INSERT INTO clients (name, </w:t>
        </w:r>
        <w:proofErr w:type="spellStart"/>
        <w:r w:rsidRPr="0052603D">
          <w:rPr>
            <w:rFonts w:ascii="Courier New" w:eastAsia="Times New Roman" w:hAnsi="Courier New" w:cs="Courier New"/>
            <w:sz w:val="20"/>
            <w:szCs w:val="20"/>
            <w:lang w:val="en-US"/>
          </w:rPr>
          <w:t>membership</w:t>
        </w:r>
        <w:proofErr w:type="gramStart"/>
        <w:r w:rsidRPr="0052603D">
          <w:rPr>
            <w:rFonts w:ascii="Courier New" w:eastAsia="Times New Roman" w:hAnsi="Courier New" w:cs="Courier New"/>
            <w:sz w:val="20"/>
            <w:szCs w:val="20"/>
            <w:lang w:val="en-US"/>
          </w:rPr>
          <w:t>,interest</w:t>
        </w:r>
        <w:proofErr w:type="spellEnd"/>
        <w:proofErr w:type="gramEnd"/>
        <w:r w:rsidRPr="0052603D">
          <w:rPr>
            <w:rFonts w:ascii="Courier New" w:eastAsia="Times New Roman" w:hAnsi="Courier New" w:cs="Courier New"/>
            <w:sz w:val="20"/>
            <w:szCs w:val="20"/>
            <w:lang w:val="en-US"/>
          </w:rPr>
          <w:t xml:space="preserve">)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sz w:val="20"/>
          <w:szCs w:val="20"/>
          <w:lang w:val="en-US"/>
        </w:rPr>
      </w:pPr>
      <w:ins w:id="42" w:author="Unknown">
        <w:r w:rsidRPr="0052603D">
          <w:rPr>
            <w:rFonts w:ascii="Courier New" w:eastAsia="Times New Roman" w:hAnsi="Courier New" w:cs="Courier New"/>
            <w:sz w:val="20"/>
            <w:szCs w:val="20"/>
            <w:lang w:val="en-US"/>
          </w:rPr>
          <w:t>VALUES ('</w:t>
        </w:r>
        <w:proofErr w:type="spellStart"/>
        <w:r w:rsidRPr="0052603D">
          <w:rPr>
            <w:rFonts w:ascii="Courier New" w:eastAsia="Times New Roman" w:hAnsi="Courier New" w:cs="Courier New"/>
            <w:sz w:val="20"/>
            <w:szCs w:val="20"/>
            <w:lang w:val="en-US"/>
          </w:rPr>
          <w:t>Sehnaz','Gold</w:t>
        </w:r>
        <w:proofErr w:type="spellEnd"/>
        <w:r w:rsidRPr="0052603D">
          <w:rPr>
            <w:rFonts w:ascii="Courier New" w:eastAsia="Times New Roman" w:hAnsi="Courier New" w:cs="Courier New"/>
            <w:sz w:val="20"/>
            <w:szCs w:val="20"/>
            <w:lang w:val="en-US"/>
          </w:rPr>
          <w:t xml:space="preserve">', 'Music'),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sz w:val="20"/>
          <w:szCs w:val="20"/>
          <w:lang w:val="en-US"/>
        </w:rPr>
      </w:pPr>
      <w:ins w:id="44" w:author="Unknown">
        <w:r w:rsidRPr="0052603D">
          <w:rPr>
            <w:rFonts w:ascii="Courier New" w:eastAsia="Times New Roman" w:hAnsi="Courier New" w:cs="Courier New"/>
            <w:sz w:val="20"/>
            <w:szCs w:val="20"/>
            <w:lang w:val="en-US"/>
          </w:rPr>
          <w:t xml:space="preserve">                 ('</w:t>
        </w:r>
        <w:proofErr w:type="spellStart"/>
        <w:r w:rsidRPr="0052603D">
          <w:rPr>
            <w:rFonts w:ascii="Courier New" w:eastAsia="Times New Roman" w:hAnsi="Courier New" w:cs="Courier New"/>
            <w:sz w:val="20"/>
            <w:szCs w:val="20"/>
            <w:lang w:val="en-US"/>
          </w:rPr>
          <w:t>Sourav','Premium</w:t>
        </w:r>
        <w:proofErr w:type="spellEnd"/>
        <w:r w:rsidRPr="0052603D">
          <w:rPr>
            <w:rFonts w:ascii="Courier New" w:eastAsia="Times New Roman" w:hAnsi="Courier New" w:cs="Courier New"/>
            <w:sz w:val="20"/>
            <w:szCs w:val="20"/>
            <w:lang w:val="en-US"/>
          </w:rPr>
          <w:t>', '</w:t>
        </w:r>
        <w:proofErr w:type="spellStart"/>
        <w:r w:rsidRPr="0052603D">
          <w:rPr>
            <w:rFonts w:ascii="Courier New" w:eastAsia="Times New Roman" w:hAnsi="Courier New" w:cs="Courier New"/>
            <w:sz w:val="20"/>
            <w:szCs w:val="20"/>
            <w:lang w:val="en-US"/>
          </w:rPr>
          <w:t>Movie</w:t>
        </w:r>
        <w:proofErr w:type="gramStart"/>
        <w:r w:rsidRPr="0052603D">
          <w:rPr>
            <w:rFonts w:ascii="Courier New" w:eastAsia="Times New Roman" w:hAnsi="Courier New" w:cs="Courier New"/>
            <w:sz w:val="20"/>
            <w:szCs w:val="20"/>
            <w:lang w:val="en-US"/>
          </w:rPr>
          <w:t>,Concert</w:t>
        </w:r>
        <w:proofErr w:type="spellEnd"/>
        <w:r w:rsidRPr="0052603D">
          <w:rPr>
            <w:rFonts w:ascii="Courier New" w:eastAsia="Times New Roman" w:hAnsi="Courier New" w:cs="Courier New"/>
            <w:sz w:val="20"/>
            <w:szCs w:val="20"/>
            <w:lang w:val="en-US"/>
          </w:rPr>
          <w:t>'</w:t>
        </w:r>
        <w:proofErr w:type="gramEnd"/>
        <w:r w:rsidRPr="0052603D">
          <w:rPr>
            <w:rFonts w:ascii="Courier New" w:eastAsia="Times New Roman" w:hAnsi="Courier New" w:cs="Courier New"/>
            <w:sz w:val="20"/>
            <w:szCs w:val="20"/>
            <w:lang w:val="en-US"/>
          </w:rPr>
          <w:t>);</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sz w:val="20"/>
          <w:szCs w:val="20"/>
          <w:lang w:val="en-US"/>
        </w:rPr>
      </w:pPr>
      <w:ins w:id="46" w:author="Unknown">
        <w:r w:rsidRPr="0052603D">
          <w:rPr>
            <w:rFonts w:ascii="Courier New" w:eastAsia="Times New Roman" w:hAnsi="Courier New" w:cs="Courier New"/>
            <w:sz w:val="20"/>
            <w:szCs w:val="20"/>
            <w:lang w:val="en-US"/>
          </w:rPr>
          <w:t>SELECT * FROM clients;</w:t>
        </w:r>
      </w:ins>
    </w:p>
    <w:p w:rsidR="0052603D" w:rsidRPr="0052603D" w:rsidRDefault="0052603D" w:rsidP="0052603D">
      <w:pPr>
        <w:spacing w:before="100" w:beforeAutospacing="1" w:after="100" w:afterAutospacing="1" w:line="240" w:lineRule="auto"/>
        <w:rPr>
          <w:ins w:id="47" w:author="Unknown"/>
          <w:rFonts w:ascii="Times New Roman" w:eastAsia="Times New Roman" w:hAnsi="Times New Roman" w:cs="Times New Roman"/>
          <w:sz w:val="24"/>
          <w:szCs w:val="24"/>
          <w:lang w:val="en-US"/>
        </w:rPr>
      </w:pPr>
      <w:ins w:id="48" w:author="Unknown">
        <w:r w:rsidRPr="0052603D">
          <w:rPr>
            <w:rFonts w:ascii="Times New Roman" w:eastAsia="Times New Roman" w:hAnsi="Times New Roman" w:cs="Times New Roman"/>
            <w:sz w:val="24"/>
            <w:szCs w:val="24"/>
            <w:lang w:val="en-US"/>
          </w:rPr>
          <w:fldChar w:fldCharType="begin"/>
        </w:r>
        <w:r w:rsidRPr="0052603D">
          <w:rPr>
            <w:rFonts w:ascii="Times New Roman" w:eastAsia="Times New Roman" w:hAnsi="Times New Roman" w:cs="Times New Roman"/>
            <w:sz w:val="24"/>
            <w:szCs w:val="24"/>
            <w:lang w:val="en-US"/>
          </w:rPr>
          <w:instrText xml:space="preserve"> HYPERLINK "https://cdn.softwaretestinghelp.com/wp-content/qa/uploads/2019/01/m3.png" </w:instrText>
        </w:r>
        <w:r w:rsidRPr="0052603D">
          <w:rPr>
            <w:rFonts w:ascii="Times New Roman" w:eastAsia="Times New Roman" w:hAnsi="Times New Roman" w:cs="Times New Roman"/>
            <w:sz w:val="24"/>
            <w:szCs w:val="24"/>
            <w:lang w:val="en-US"/>
          </w:rPr>
          <w:fldChar w:fldCharType="separate"/>
        </w:r>
        <w:r w:rsidRPr="0052603D">
          <w:rPr>
            <w:rFonts w:ascii="Times New Roman" w:eastAsia="Times New Roman" w:hAnsi="Times New Roman" w:cs="Times New Roman"/>
            <w:color w:val="0000FF"/>
            <w:sz w:val="24"/>
            <w:szCs w:val="24"/>
            <w:lang w:val="en-US"/>
          </w:rPr>
          <w:fldChar w:fldCharType="begin"/>
        </w:r>
        <w:r w:rsidRPr="0052603D">
          <w:rPr>
            <w:rFonts w:ascii="Times New Roman" w:eastAsia="Times New Roman" w:hAnsi="Times New Roman" w:cs="Times New Roman"/>
            <w:color w:val="0000FF"/>
            <w:sz w:val="24"/>
            <w:szCs w:val="24"/>
            <w:lang w:val="en-US"/>
          </w:rPr>
          <w:instrText xml:space="preserve"> INCLUDEPICTURE "https://cdn.softwaretestinghelp.com/wp-content/qa/uploads/2019/01/m3.png" \* MERGEFORMATINET </w:instrText>
        </w:r>
      </w:ins>
      <w:r w:rsidRPr="0052603D">
        <w:rPr>
          <w:rFonts w:ascii="Times New Roman" w:eastAsia="Times New Roman" w:hAnsi="Times New Roman" w:cs="Times New Roman"/>
          <w:color w:val="0000FF"/>
          <w:sz w:val="24"/>
          <w:szCs w:val="24"/>
          <w:lang w:val="en-US"/>
        </w:rPr>
        <w:fldChar w:fldCharType="separate"/>
      </w:r>
      <w:r w:rsidRPr="0052603D">
        <w:rPr>
          <w:rFonts w:ascii="Times New Roman" w:eastAsia="Times New Roman" w:hAnsi="Times New Roman" w:cs="Times New Roman"/>
          <w:color w:val="0000F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NUM and SET data types3" href="https://cdn.softwaretestinghelp.com/wp-content/qa/uploads/2019/01/m3.png" style="width:390.55pt;height:232.3pt" o:button="t"/>
        </w:pict>
      </w:r>
      <w:ins w:id="49" w:author="Unknown">
        <w:r w:rsidRPr="0052603D">
          <w:rPr>
            <w:rFonts w:ascii="Times New Roman" w:eastAsia="Times New Roman" w:hAnsi="Times New Roman" w:cs="Times New Roman"/>
            <w:color w:val="0000FF"/>
            <w:sz w:val="24"/>
            <w:szCs w:val="24"/>
            <w:lang w:val="en-US"/>
          </w:rPr>
          <w:fldChar w:fldCharType="end"/>
        </w:r>
        <w:r w:rsidRPr="0052603D">
          <w:rPr>
            <w:rFonts w:ascii="Times New Roman" w:eastAsia="Times New Roman" w:hAnsi="Times New Roman" w:cs="Times New Roman"/>
            <w:sz w:val="24"/>
            <w:szCs w:val="24"/>
            <w:lang w:val="en-US"/>
          </w:rPr>
          <w:fldChar w:fldCharType="end"/>
        </w:r>
      </w:ins>
    </w:p>
    <w:p w:rsidR="0052603D" w:rsidRPr="0052603D" w:rsidRDefault="0052603D" w:rsidP="0052603D">
      <w:pPr>
        <w:spacing w:before="100" w:beforeAutospacing="1" w:after="100" w:afterAutospacing="1" w:line="240" w:lineRule="auto"/>
        <w:rPr>
          <w:ins w:id="50" w:author="Unknown"/>
          <w:rFonts w:ascii="Times New Roman" w:eastAsia="Times New Roman" w:hAnsi="Times New Roman" w:cs="Times New Roman"/>
          <w:sz w:val="24"/>
          <w:szCs w:val="24"/>
          <w:lang w:val="en-US"/>
        </w:rPr>
      </w:pPr>
      <w:ins w:id="51" w:author="Unknown">
        <w:r w:rsidRPr="0052603D">
          <w:rPr>
            <w:rFonts w:ascii="Times New Roman" w:eastAsia="Times New Roman" w:hAnsi="Times New Roman" w:cs="Times New Roman"/>
            <w:b/>
            <w:bCs/>
            <w:color w:val="FF6600"/>
            <w:sz w:val="24"/>
            <w:szCs w:val="24"/>
            <w:lang w:val="en-US"/>
          </w:rPr>
          <w:t xml:space="preserve">Q #8)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are the differences between a primary key and foreign key?</w:t>
        </w:r>
      </w:ins>
    </w:p>
    <w:p w:rsidR="0052603D" w:rsidRPr="0052603D" w:rsidRDefault="0052603D" w:rsidP="0052603D">
      <w:pPr>
        <w:spacing w:before="100" w:beforeAutospacing="1" w:after="100" w:afterAutospacing="1" w:line="240" w:lineRule="auto"/>
        <w:rPr>
          <w:ins w:id="52" w:author="Unknown"/>
          <w:rFonts w:ascii="Times New Roman" w:eastAsia="Times New Roman" w:hAnsi="Times New Roman" w:cs="Times New Roman"/>
          <w:sz w:val="24"/>
          <w:szCs w:val="24"/>
          <w:lang w:val="en-US"/>
        </w:rPr>
      </w:pPr>
      <w:ins w:id="53"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54" w:author="Unknown"/>
          <w:rFonts w:ascii="Times New Roman" w:eastAsia="Times New Roman" w:hAnsi="Times New Roman" w:cs="Times New Roman"/>
          <w:sz w:val="24"/>
          <w:szCs w:val="24"/>
          <w:lang w:val="en-US"/>
        </w:rPr>
      </w:pPr>
      <w:ins w:id="55" w:author="Unknown">
        <w:r w:rsidRPr="0052603D">
          <w:rPr>
            <w:rFonts w:ascii="Times New Roman" w:eastAsia="Times New Roman" w:hAnsi="Times New Roman" w:cs="Times New Roman"/>
            <w:sz w:val="24"/>
            <w:szCs w:val="24"/>
            <w:lang w:val="en-US"/>
          </w:rPr>
          <w:lastRenderedPageBreak/>
          <w:t xml:space="preserve">Database table uses a primary key to identify each row uniquely. It is necessary to declare the primary key on those tables that require </w:t>
        </w:r>
        <w:proofErr w:type="gramStart"/>
        <w:r w:rsidRPr="0052603D">
          <w:rPr>
            <w:rFonts w:ascii="Times New Roman" w:eastAsia="Times New Roman" w:hAnsi="Times New Roman" w:cs="Times New Roman"/>
            <w:sz w:val="24"/>
            <w:szCs w:val="24"/>
            <w:lang w:val="en-US"/>
          </w:rPr>
          <w:t>to create</w:t>
        </w:r>
        <w:proofErr w:type="gramEnd"/>
        <w:r w:rsidRPr="0052603D">
          <w:rPr>
            <w:rFonts w:ascii="Times New Roman" w:eastAsia="Times New Roman" w:hAnsi="Times New Roman" w:cs="Times New Roman"/>
            <w:sz w:val="24"/>
            <w:szCs w:val="24"/>
            <w:lang w:val="en-US"/>
          </w:rPr>
          <w:t xml:space="preserve"> a relationship among them. One or more fields of a table can be declared as the primary key.</w:t>
        </w:r>
      </w:ins>
    </w:p>
    <w:p w:rsidR="0052603D" w:rsidRPr="0052603D" w:rsidRDefault="0052603D" w:rsidP="0052603D">
      <w:pPr>
        <w:spacing w:before="100" w:beforeAutospacing="1" w:after="100" w:afterAutospacing="1" w:line="240" w:lineRule="auto"/>
        <w:rPr>
          <w:ins w:id="56" w:author="Unknown"/>
          <w:rFonts w:ascii="Times New Roman" w:eastAsia="Times New Roman" w:hAnsi="Times New Roman" w:cs="Times New Roman"/>
          <w:sz w:val="24"/>
          <w:szCs w:val="24"/>
          <w:lang w:val="en-US"/>
        </w:rPr>
      </w:pPr>
      <w:ins w:id="57" w:author="Unknown">
        <w:r w:rsidRPr="0052603D">
          <w:rPr>
            <w:rFonts w:ascii="Times New Roman" w:eastAsia="Times New Roman" w:hAnsi="Times New Roman" w:cs="Times New Roman"/>
            <w:sz w:val="24"/>
            <w:szCs w:val="24"/>
            <w:lang w:val="en-US"/>
          </w:rPr>
          <w:t>When the primary key of any table is used in another table as the primary key or another field for making a database relation, then it is called a foreign key.</w:t>
        </w:r>
      </w:ins>
    </w:p>
    <w:p w:rsidR="0052603D" w:rsidRPr="0052603D" w:rsidRDefault="0052603D" w:rsidP="0052603D">
      <w:pPr>
        <w:spacing w:before="100" w:beforeAutospacing="1" w:after="100" w:afterAutospacing="1" w:line="240" w:lineRule="auto"/>
        <w:rPr>
          <w:ins w:id="58" w:author="Unknown"/>
          <w:rFonts w:ascii="Times New Roman" w:eastAsia="Times New Roman" w:hAnsi="Times New Roman" w:cs="Times New Roman"/>
          <w:sz w:val="24"/>
          <w:szCs w:val="24"/>
          <w:lang w:val="en-US"/>
        </w:rPr>
      </w:pPr>
      <w:ins w:id="59" w:author="Unknown">
        <w:r w:rsidRPr="0052603D">
          <w:rPr>
            <w:rFonts w:ascii="Times New Roman" w:eastAsia="Times New Roman" w:hAnsi="Times New Roman" w:cs="Times New Roman"/>
            <w:b/>
            <w:bCs/>
            <w:sz w:val="24"/>
            <w:szCs w:val="24"/>
            <w:lang w:val="en-US"/>
          </w:rPr>
          <w:t>The differences between these two keys are mentioned below.</w:t>
        </w:r>
      </w:ins>
    </w:p>
    <w:p w:rsidR="0052603D" w:rsidRPr="0052603D" w:rsidRDefault="0052603D" w:rsidP="0052603D">
      <w:pPr>
        <w:numPr>
          <w:ilvl w:val="0"/>
          <w:numId w:val="4"/>
        </w:numPr>
        <w:spacing w:before="100" w:beforeAutospacing="1" w:after="100" w:afterAutospacing="1" w:line="240" w:lineRule="auto"/>
        <w:rPr>
          <w:ins w:id="60" w:author="Unknown"/>
          <w:rFonts w:ascii="Times New Roman" w:eastAsia="Times New Roman" w:hAnsi="Times New Roman" w:cs="Times New Roman"/>
          <w:sz w:val="24"/>
          <w:szCs w:val="24"/>
          <w:lang w:val="en-US"/>
        </w:rPr>
      </w:pPr>
      <w:ins w:id="61" w:author="Unknown">
        <w:r w:rsidRPr="0052603D">
          <w:rPr>
            <w:rFonts w:ascii="Times New Roman" w:eastAsia="Times New Roman" w:hAnsi="Times New Roman" w:cs="Times New Roman"/>
            <w:sz w:val="24"/>
            <w:szCs w:val="24"/>
            <w:lang w:val="en-US"/>
          </w:rPr>
          <w:t>The primary key uniquely identifies a record, whereas foreign key refers to the primary key of another table.</w:t>
        </w:r>
      </w:ins>
    </w:p>
    <w:p w:rsidR="0052603D" w:rsidRPr="0052603D" w:rsidRDefault="0052603D" w:rsidP="0052603D">
      <w:pPr>
        <w:numPr>
          <w:ilvl w:val="0"/>
          <w:numId w:val="4"/>
        </w:numPr>
        <w:spacing w:before="100" w:beforeAutospacing="1" w:after="100" w:afterAutospacing="1" w:line="240" w:lineRule="auto"/>
        <w:rPr>
          <w:ins w:id="62" w:author="Unknown"/>
          <w:rFonts w:ascii="Times New Roman" w:eastAsia="Times New Roman" w:hAnsi="Times New Roman" w:cs="Times New Roman"/>
          <w:sz w:val="24"/>
          <w:szCs w:val="24"/>
          <w:lang w:val="en-US"/>
        </w:rPr>
      </w:pPr>
      <w:ins w:id="63" w:author="Unknown">
        <w:r w:rsidRPr="0052603D">
          <w:rPr>
            <w:rFonts w:ascii="Times New Roman" w:eastAsia="Times New Roman" w:hAnsi="Times New Roman" w:cs="Times New Roman"/>
            <w:sz w:val="24"/>
            <w:szCs w:val="24"/>
            <w:lang w:val="en-US"/>
          </w:rPr>
          <w:t>The primary key can never accept a NULL value but foreign key accepts a NULL value.</w:t>
        </w:r>
      </w:ins>
    </w:p>
    <w:p w:rsidR="0052603D" w:rsidRPr="0052603D" w:rsidRDefault="0052603D" w:rsidP="0052603D">
      <w:pPr>
        <w:numPr>
          <w:ilvl w:val="0"/>
          <w:numId w:val="4"/>
        </w:numPr>
        <w:spacing w:before="100" w:beforeAutospacing="1" w:after="100" w:afterAutospacing="1" w:line="240" w:lineRule="auto"/>
        <w:rPr>
          <w:ins w:id="64" w:author="Unknown"/>
          <w:rFonts w:ascii="Times New Roman" w:eastAsia="Times New Roman" w:hAnsi="Times New Roman" w:cs="Times New Roman"/>
          <w:sz w:val="24"/>
          <w:szCs w:val="24"/>
          <w:lang w:val="en-US"/>
        </w:rPr>
      </w:pPr>
      <w:ins w:id="65" w:author="Unknown">
        <w:r w:rsidRPr="0052603D">
          <w:rPr>
            <w:rFonts w:ascii="Times New Roman" w:eastAsia="Times New Roman" w:hAnsi="Times New Roman" w:cs="Times New Roman"/>
            <w:sz w:val="24"/>
            <w:szCs w:val="24"/>
            <w:lang w:val="en-US"/>
          </w:rPr>
          <w:t>When a record is inserted in a table that contains the primary key then it is not necessary to insert the value on the table that contains this primary key field as the foreign key.</w:t>
        </w:r>
      </w:ins>
    </w:p>
    <w:p w:rsidR="0052603D" w:rsidRPr="0052603D" w:rsidRDefault="0052603D" w:rsidP="0052603D">
      <w:pPr>
        <w:numPr>
          <w:ilvl w:val="0"/>
          <w:numId w:val="4"/>
        </w:numPr>
        <w:spacing w:before="100" w:beforeAutospacing="1" w:after="100" w:afterAutospacing="1" w:line="240" w:lineRule="auto"/>
        <w:rPr>
          <w:ins w:id="66" w:author="Unknown"/>
          <w:rFonts w:ascii="Times New Roman" w:eastAsia="Times New Roman" w:hAnsi="Times New Roman" w:cs="Times New Roman"/>
          <w:sz w:val="24"/>
          <w:szCs w:val="24"/>
          <w:lang w:val="en-US"/>
        </w:rPr>
      </w:pPr>
      <w:ins w:id="67" w:author="Unknown">
        <w:r w:rsidRPr="0052603D">
          <w:rPr>
            <w:rFonts w:ascii="Times New Roman" w:eastAsia="Times New Roman" w:hAnsi="Times New Roman" w:cs="Times New Roman"/>
            <w:sz w:val="24"/>
            <w:szCs w:val="24"/>
            <w:lang w:val="en-US"/>
          </w:rPr>
          <w:t>When a record is deleted from the table that contains the primary key then the corresponding record must be deleted from the table containing the foreign key for data consistency. But any record can be deleted from the table that contains a foreign key without deleting a related record of another table.</w:t>
        </w:r>
      </w:ins>
    </w:p>
    <w:p w:rsidR="0052603D" w:rsidRPr="0052603D" w:rsidRDefault="0052603D" w:rsidP="0052603D">
      <w:pPr>
        <w:spacing w:before="100" w:beforeAutospacing="1" w:after="100" w:afterAutospacing="1" w:line="240" w:lineRule="auto"/>
        <w:rPr>
          <w:ins w:id="68" w:author="Unknown"/>
          <w:rFonts w:ascii="Times New Roman" w:eastAsia="Times New Roman" w:hAnsi="Times New Roman" w:cs="Times New Roman"/>
          <w:sz w:val="24"/>
          <w:szCs w:val="24"/>
          <w:lang w:val="en-US"/>
        </w:rPr>
      </w:pPr>
      <w:ins w:id="69"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70" w:author="Unknown"/>
          <w:rFonts w:ascii="Times New Roman" w:eastAsia="Times New Roman" w:hAnsi="Times New Roman" w:cs="Times New Roman"/>
          <w:sz w:val="24"/>
          <w:szCs w:val="24"/>
          <w:lang w:val="en-US"/>
        </w:rPr>
      </w:pPr>
      <w:ins w:id="71" w:author="Unknown">
        <w:r w:rsidRPr="0052603D">
          <w:rPr>
            <w:rFonts w:ascii="Times New Roman" w:eastAsia="Times New Roman" w:hAnsi="Times New Roman" w:cs="Times New Roman"/>
            <w:sz w:val="24"/>
            <w:szCs w:val="24"/>
            <w:lang w:val="en-US"/>
          </w:rPr>
          <w:t xml:space="preserve">Two tables named </w:t>
        </w:r>
        <w:r w:rsidRPr="0052603D">
          <w:rPr>
            <w:rFonts w:ascii="Times New Roman" w:eastAsia="Times New Roman" w:hAnsi="Times New Roman" w:cs="Times New Roman"/>
            <w:b/>
            <w:bCs/>
            <w:sz w:val="24"/>
            <w:szCs w:val="24"/>
            <w:lang w:val="en-US"/>
          </w:rPr>
          <w:t>manufacturers</w:t>
        </w:r>
        <w:r w:rsidRPr="0052603D">
          <w:rPr>
            <w:rFonts w:ascii="Times New Roman" w:eastAsia="Times New Roman" w:hAnsi="Times New Roman" w:cs="Times New Roman"/>
            <w:sz w:val="24"/>
            <w:szCs w:val="24"/>
            <w:lang w:val="en-US"/>
          </w:rPr>
          <w:t xml:space="preserve"> and </w:t>
        </w:r>
        <w:r w:rsidRPr="0052603D">
          <w:rPr>
            <w:rFonts w:ascii="Times New Roman" w:eastAsia="Times New Roman" w:hAnsi="Times New Roman" w:cs="Times New Roman"/>
            <w:b/>
            <w:bCs/>
            <w:sz w:val="24"/>
            <w:szCs w:val="24"/>
            <w:lang w:val="en-US"/>
          </w:rPr>
          <w:t>items</w:t>
        </w:r>
        <w:r w:rsidRPr="0052603D">
          <w:rPr>
            <w:rFonts w:ascii="Times New Roman" w:eastAsia="Times New Roman" w:hAnsi="Times New Roman" w:cs="Times New Roman"/>
            <w:sz w:val="24"/>
            <w:szCs w:val="24"/>
            <w:lang w:val="en-US"/>
          </w:rPr>
          <w:t xml:space="preserve"> will be created after executing the following two SQL commands.</w:t>
        </w:r>
      </w:ins>
    </w:p>
    <w:p w:rsidR="0052603D" w:rsidRPr="0052603D" w:rsidRDefault="0052603D" w:rsidP="0052603D">
      <w:pPr>
        <w:spacing w:before="100" w:beforeAutospacing="1" w:after="100" w:afterAutospacing="1" w:line="240" w:lineRule="auto"/>
        <w:rPr>
          <w:ins w:id="72" w:author="Unknown"/>
          <w:rFonts w:ascii="Times New Roman" w:eastAsia="Times New Roman" w:hAnsi="Times New Roman" w:cs="Times New Roman"/>
          <w:sz w:val="24"/>
          <w:szCs w:val="24"/>
          <w:lang w:val="en-US"/>
        </w:rPr>
      </w:pPr>
      <w:ins w:id="73" w:author="Unknown">
        <w:r w:rsidRPr="0052603D">
          <w:rPr>
            <w:rFonts w:ascii="Times New Roman" w:eastAsia="Times New Roman" w:hAnsi="Times New Roman" w:cs="Times New Roman"/>
            <w:sz w:val="24"/>
            <w:szCs w:val="24"/>
            <w:lang w:val="en-US"/>
          </w:rPr>
          <w:t xml:space="preserve">Here, the primary key of the </w:t>
        </w:r>
        <w:r w:rsidRPr="0052603D">
          <w:rPr>
            <w:rFonts w:ascii="Times New Roman" w:eastAsia="Times New Roman" w:hAnsi="Times New Roman" w:cs="Times New Roman"/>
            <w:b/>
            <w:bCs/>
            <w:sz w:val="24"/>
            <w:szCs w:val="24"/>
            <w:lang w:val="en-US"/>
          </w:rPr>
          <w:t>manufacturers</w:t>
        </w:r>
        <w:r w:rsidRPr="0052603D">
          <w:rPr>
            <w:rFonts w:ascii="Times New Roman" w:eastAsia="Times New Roman" w:hAnsi="Times New Roman" w:cs="Times New Roman"/>
            <w:sz w:val="24"/>
            <w:szCs w:val="24"/>
            <w:lang w:val="en-US"/>
          </w:rPr>
          <w:t xml:space="preserve"> table is used as foreign key in the </w:t>
        </w:r>
        <w:r w:rsidRPr="0052603D">
          <w:rPr>
            <w:rFonts w:ascii="Times New Roman" w:eastAsia="Times New Roman" w:hAnsi="Times New Roman" w:cs="Times New Roman"/>
            <w:b/>
            <w:bCs/>
            <w:sz w:val="24"/>
            <w:szCs w:val="24"/>
            <w:lang w:val="en-US"/>
          </w:rPr>
          <w:t xml:space="preserve">items </w:t>
        </w:r>
        <w:r w:rsidRPr="0052603D">
          <w:rPr>
            <w:rFonts w:ascii="Times New Roman" w:eastAsia="Times New Roman" w:hAnsi="Times New Roman" w:cs="Times New Roman"/>
            <w:sz w:val="24"/>
            <w:szCs w:val="24"/>
            <w:lang w:val="en-US"/>
          </w:rPr>
          <w:t xml:space="preserve">table with the field name </w:t>
        </w:r>
        <w:proofErr w:type="spellStart"/>
        <w:r w:rsidRPr="0052603D">
          <w:rPr>
            <w:rFonts w:ascii="Times New Roman" w:eastAsia="Times New Roman" w:hAnsi="Times New Roman" w:cs="Times New Roman"/>
            <w:b/>
            <w:bCs/>
            <w:sz w:val="24"/>
            <w:szCs w:val="24"/>
            <w:lang w:val="en-US"/>
          </w:rPr>
          <w:t>manufacturer_id</w:t>
        </w:r>
        <w:proofErr w:type="spellEnd"/>
        <w:r w:rsidRPr="0052603D">
          <w:rPr>
            <w:rFonts w:ascii="Times New Roman" w:eastAsia="Times New Roman" w:hAnsi="Times New Roman" w:cs="Times New Roman"/>
            <w:sz w:val="24"/>
            <w:szCs w:val="24"/>
            <w:lang w:val="en-US"/>
          </w:rPr>
          <w:t>. Hence, the</w:t>
        </w:r>
        <w:r w:rsidRPr="0052603D">
          <w:rPr>
            <w:rFonts w:ascii="Times New Roman" w:eastAsia="Times New Roman" w:hAnsi="Times New Roman" w:cs="Times New Roman"/>
            <w:b/>
            <w:bCs/>
            <w:sz w:val="24"/>
            <w:szCs w:val="24"/>
            <w:lang w:val="en-US"/>
          </w:rPr>
          <w:t xml:space="preserve"> </w:t>
        </w:r>
        <w:proofErr w:type="spellStart"/>
        <w:r w:rsidRPr="0052603D">
          <w:rPr>
            <w:rFonts w:ascii="Times New Roman" w:eastAsia="Times New Roman" w:hAnsi="Times New Roman" w:cs="Times New Roman"/>
            <w:b/>
            <w:bCs/>
            <w:sz w:val="24"/>
            <w:szCs w:val="24"/>
            <w:lang w:val="en-US"/>
          </w:rPr>
          <w:t>manufacturer_id</w:t>
        </w:r>
        <w:proofErr w:type="spellEnd"/>
        <w:r w:rsidRPr="0052603D">
          <w:rPr>
            <w:rFonts w:ascii="Times New Roman" w:eastAsia="Times New Roman" w:hAnsi="Times New Roman" w:cs="Times New Roman"/>
            <w:sz w:val="24"/>
            <w:szCs w:val="24"/>
            <w:lang w:val="en-US"/>
          </w:rPr>
          <w:t xml:space="preserve"> field will contain only those values that exist in the </w:t>
        </w:r>
        <w:r w:rsidRPr="0052603D">
          <w:rPr>
            <w:rFonts w:ascii="Times New Roman" w:eastAsia="Times New Roman" w:hAnsi="Times New Roman" w:cs="Times New Roman"/>
            <w:b/>
            <w:bCs/>
            <w:sz w:val="24"/>
            <w:szCs w:val="24"/>
            <w:lang w:val="en-US"/>
          </w:rPr>
          <w:t>manufacturers</w:t>
        </w:r>
        <w:r w:rsidRPr="0052603D">
          <w:rPr>
            <w:rFonts w:ascii="Times New Roman" w:eastAsia="Times New Roman" w:hAnsi="Times New Roman" w:cs="Times New Roman"/>
            <w:sz w:val="24"/>
            <w:szCs w:val="24"/>
            <w:lang w:val="en-US"/>
          </w:rPr>
          <w:t xml:space="preserve"> table.</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sz w:val="20"/>
          <w:szCs w:val="20"/>
          <w:lang w:val="en-US"/>
        </w:rPr>
      </w:pPr>
      <w:ins w:id="75" w:author="Unknown">
        <w:r w:rsidRPr="0052603D">
          <w:rPr>
            <w:rFonts w:ascii="Courier New" w:eastAsia="Times New Roman" w:hAnsi="Courier New" w:cs="Courier New"/>
            <w:sz w:val="20"/>
            <w:szCs w:val="20"/>
            <w:lang w:val="en-US"/>
          </w:rPr>
          <w:t>CREATE TABLE manufacturers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 w:author="Unknown"/>
          <w:rFonts w:ascii="Courier New" w:eastAsia="Times New Roman" w:hAnsi="Courier New" w:cs="Courier New"/>
          <w:sz w:val="20"/>
          <w:szCs w:val="20"/>
          <w:lang w:val="en-US"/>
        </w:rPr>
      </w:pPr>
      <w:ins w:id="77"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id</w:t>
        </w:r>
        <w:proofErr w:type="gramEnd"/>
        <w:r w:rsidRPr="0052603D">
          <w:rPr>
            <w:rFonts w:ascii="Courier New" w:eastAsia="Times New Roman" w:hAnsi="Courier New" w:cs="Courier New"/>
            <w:sz w:val="20"/>
            <w:szCs w:val="20"/>
            <w:lang w:val="en-US"/>
          </w:rPr>
          <w:t xml:space="preserve"> INT AUTO_INCREMENT PRIMARY KEY,</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sz w:val="20"/>
          <w:szCs w:val="20"/>
          <w:lang w:val="en-US"/>
        </w:rPr>
      </w:pPr>
      <w:ins w:id="79"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name</w:t>
        </w:r>
        <w:proofErr w:type="gramEnd"/>
        <w:r w:rsidRPr="0052603D">
          <w:rPr>
            <w:rFonts w:ascii="Courier New" w:eastAsia="Times New Roman" w:hAnsi="Courier New" w:cs="Courier New"/>
            <w:sz w:val="20"/>
            <w:szCs w:val="20"/>
            <w:lang w:val="en-US"/>
          </w:rPr>
          <w:t xml:space="preserve"> VARCHAR(50));</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Courier New" w:eastAsia="Times New Roman" w:hAnsi="Courier New" w:cs="Courier New"/>
          <w:sz w:val="20"/>
          <w:szCs w:val="20"/>
          <w:lang w:val="en-US"/>
        </w:rPr>
      </w:pPr>
      <w:ins w:id="81" w:author="Unknown">
        <w:r w:rsidRPr="0052603D">
          <w:rPr>
            <w:rFonts w:ascii="Courier New" w:eastAsia="Times New Roman" w:hAnsi="Courier New" w:cs="Courier New"/>
            <w:sz w:val="20"/>
            <w:szCs w:val="20"/>
            <w:lang w:val="en-US"/>
          </w:rPr>
          <w:t>CREATE TABLE items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sz w:val="20"/>
          <w:szCs w:val="20"/>
          <w:lang w:val="en-US"/>
        </w:rPr>
      </w:pPr>
      <w:ins w:id="83"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id</w:t>
        </w:r>
        <w:proofErr w:type="gramEnd"/>
        <w:r w:rsidRPr="0052603D">
          <w:rPr>
            <w:rFonts w:ascii="Courier New" w:eastAsia="Times New Roman" w:hAnsi="Courier New" w:cs="Courier New"/>
            <w:sz w:val="20"/>
            <w:szCs w:val="20"/>
            <w:lang w:val="en-US"/>
          </w:rPr>
          <w:t xml:space="preserve"> INT AUTO_INCREMENT PRIMARY KEY,</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sz w:val="20"/>
          <w:szCs w:val="20"/>
          <w:lang w:val="en-US"/>
        </w:rPr>
      </w:pPr>
      <w:ins w:id="85"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name</w:t>
        </w:r>
        <w:proofErr w:type="gramEnd"/>
        <w:r w:rsidRPr="0052603D">
          <w:rPr>
            <w:rFonts w:ascii="Courier New" w:eastAsia="Times New Roman" w:hAnsi="Courier New" w:cs="Courier New"/>
            <w:sz w:val="20"/>
            <w:szCs w:val="20"/>
            <w:lang w:val="en-US"/>
          </w:rPr>
          <w:t xml:space="preserve"> VARCHAR(50),</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sz w:val="20"/>
          <w:szCs w:val="20"/>
          <w:lang w:val="en-US"/>
        </w:rPr>
      </w:pPr>
      <w:ins w:id="87"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type</w:t>
        </w:r>
        <w:proofErr w:type="gramEnd"/>
        <w:r w:rsidRPr="0052603D">
          <w:rPr>
            <w:rFonts w:ascii="Courier New" w:eastAsia="Times New Roman" w:hAnsi="Courier New" w:cs="Courier New"/>
            <w:sz w:val="20"/>
            <w:szCs w:val="20"/>
            <w:lang w:val="en-US"/>
          </w:rPr>
          <w:t xml:space="preserve"> VARCHAR(50),</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sz w:val="20"/>
          <w:szCs w:val="20"/>
          <w:lang w:val="en-US"/>
        </w:rPr>
      </w:pPr>
      <w:ins w:id="89"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brand</w:t>
        </w:r>
        <w:proofErr w:type="gramEnd"/>
        <w:r w:rsidRPr="0052603D">
          <w:rPr>
            <w:rFonts w:ascii="Courier New" w:eastAsia="Times New Roman" w:hAnsi="Courier New" w:cs="Courier New"/>
            <w:sz w:val="20"/>
            <w:szCs w:val="20"/>
            <w:lang w:val="en-US"/>
          </w:rPr>
          <w:t xml:space="preserve"> VARCHAR(50),</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sz w:val="20"/>
          <w:szCs w:val="20"/>
          <w:lang w:val="en-US"/>
        </w:rPr>
      </w:pPr>
      <w:ins w:id="91" w:author="Unknown">
        <w:r w:rsidRPr="0052603D">
          <w:rPr>
            <w:rFonts w:ascii="Courier New" w:eastAsia="Times New Roman" w:hAnsi="Courier New" w:cs="Courier New"/>
            <w:sz w:val="20"/>
            <w:szCs w:val="20"/>
            <w:lang w:val="en-US"/>
          </w:rPr>
          <w:t xml:space="preserve">   </w:t>
        </w:r>
        <w:proofErr w:type="spellStart"/>
        <w:proofErr w:type="gramStart"/>
        <w:r w:rsidRPr="0052603D">
          <w:rPr>
            <w:rFonts w:ascii="Courier New" w:eastAsia="Times New Roman" w:hAnsi="Courier New" w:cs="Courier New"/>
            <w:sz w:val="20"/>
            <w:szCs w:val="20"/>
            <w:lang w:val="en-US"/>
          </w:rPr>
          <w:t>manufacturer_id</w:t>
        </w:r>
        <w:proofErr w:type="spellEnd"/>
        <w:proofErr w:type="gramEnd"/>
        <w:r w:rsidRPr="0052603D">
          <w:rPr>
            <w:rFonts w:ascii="Courier New" w:eastAsia="Times New Roman" w:hAnsi="Courier New" w:cs="Courier New"/>
            <w:sz w:val="20"/>
            <w:szCs w:val="20"/>
            <w:lang w:val="en-US"/>
          </w:rPr>
          <w:t xml:space="preserve"> INT,</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sz w:val="20"/>
          <w:szCs w:val="20"/>
          <w:lang w:val="en-US"/>
        </w:rPr>
      </w:pPr>
      <w:ins w:id="93" w:author="Unknown">
        <w:r w:rsidRPr="0052603D">
          <w:rPr>
            <w:rFonts w:ascii="Courier New" w:eastAsia="Times New Roman" w:hAnsi="Courier New" w:cs="Courier New"/>
            <w:sz w:val="20"/>
            <w:szCs w:val="20"/>
            <w:lang w:val="en-US"/>
          </w:rPr>
          <w:t xml:space="preserve">   FOREIGN KEY (</w:t>
        </w:r>
        <w:proofErr w:type="spellStart"/>
        <w:r w:rsidRPr="0052603D">
          <w:rPr>
            <w:rFonts w:ascii="Courier New" w:eastAsia="Times New Roman" w:hAnsi="Courier New" w:cs="Courier New"/>
            <w:sz w:val="20"/>
            <w:szCs w:val="20"/>
            <w:lang w:val="en-US"/>
          </w:rPr>
          <w:t>manufacturer_id</w:t>
        </w:r>
        <w:proofErr w:type="spellEnd"/>
        <w:r w:rsidRPr="0052603D">
          <w:rPr>
            <w:rFonts w:ascii="Courier New" w:eastAsia="Times New Roman" w:hAnsi="Courier New" w:cs="Courier New"/>
            <w:sz w:val="20"/>
            <w:szCs w:val="20"/>
            <w:lang w:val="en-US"/>
          </w:rPr>
          <w:t xml:space="preserve">) REFERENCES </w:t>
        </w:r>
        <w:proofErr w:type="gramStart"/>
        <w:r w:rsidRPr="0052603D">
          <w:rPr>
            <w:rFonts w:ascii="Courier New" w:eastAsia="Times New Roman" w:hAnsi="Courier New" w:cs="Courier New"/>
            <w:sz w:val="20"/>
            <w:szCs w:val="20"/>
            <w:lang w:val="en-US"/>
          </w:rPr>
          <w:t>manufacturers(</w:t>
        </w:r>
        <w:proofErr w:type="gramEnd"/>
        <w:r w:rsidRPr="0052603D">
          <w:rPr>
            <w:rFonts w:ascii="Courier New" w:eastAsia="Times New Roman" w:hAnsi="Courier New" w:cs="Courier New"/>
            <w:sz w:val="20"/>
            <w:szCs w:val="20"/>
            <w:lang w:val="en-US"/>
          </w:rPr>
          <w:t>id));</w:t>
        </w:r>
      </w:ins>
    </w:p>
    <w:p w:rsidR="0052603D" w:rsidRPr="0052603D" w:rsidRDefault="0052603D" w:rsidP="0052603D">
      <w:pPr>
        <w:spacing w:before="100" w:beforeAutospacing="1" w:after="100" w:afterAutospacing="1" w:line="240" w:lineRule="auto"/>
        <w:rPr>
          <w:ins w:id="94"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5443220" cy="2656840"/>
            <wp:effectExtent l="19050" t="0" r="5080" b="0"/>
            <wp:docPr id="4" name="Picture 4" descr="primary key and foreign ke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ary key and foreign key">
                      <a:hlinkClick r:id="rId9"/>
                    </pic:cNvPr>
                    <pic:cNvPicPr>
                      <a:picLocks noChangeAspect="1" noChangeArrowheads="1"/>
                    </pic:cNvPicPr>
                  </pic:nvPicPr>
                  <pic:blipFill>
                    <a:blip r:embed="rId10"/>
                    <a:srcRect/>
                    <a:stretch>
                      <a:fillRect/>
                    </a:stretch>
                  </pic:blipFill>
                  <pic:spPr bwMode="auto">
                    <a:xfrm>
                      <a:off x="0" y="0"/>
                      <a:ext cx="5443220" cy="265684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95" w:author="Unknown"/>
          <w:rFonts w:ascii="Times New Roman" w:eastAsia="Times New Roman" w:hAnsi="Times New Roman" w:cs="Times New Roman"/>
          <w:sz w:val="24"/>
          <w:szCs w:val="24"/>
          <w:lang w:val="en-US"/>
        </w:rPr>
      </w:pPr>
      <w:ins w:id="96" w:author="Unknown">
        <w:r w:rsidRPr="0052603D">
          <w:rPr>
            <w:rFonts w:ascii="Times New Roman" w:eastAsia="Times New Roman" w:hAnsi="Times New Roman" w:cs="Times New Roman"/>
            <w:b/>
            <w:bCs/>
            <w:color w:val="FF6600"/>
            <w:sz w:val="24"/>
            <w:szCs w:val="24"/>
            <w:lang w:val="en-US"/>
          </w:rPr>
          <w:t xml:space="preserve">Q #9)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are the differences between CHAR and VARCHAR data types?</w:t>
        </w:r>
      </w:ins>
    </w:p>
    <w:p w:rsidR="0052603D" w:rsidRPr="0052603D" w:rsidRDefault="0052603D" w:rsidP="0052603D">
      <w:pPr>
        <w:spacing w:before="100" w:beforeAutospacing="1" w:after="100" w:afterAutospacing="1" w:line="240" w:lineRule="auto"/>
        <w:rPr>
          <w:ins w:id="97" w:author="Unknown"/>
          <w:rFonts w:ascii="Times New Roman" w:eastAsia="Times New Roman" w:hAnsi="Times New Roman" w:cs="Times New Roman"/>
          <w:sz w:val="24"/>
          <w:szCs w:val="24"/>
          <w:lang w:val="en-US"/>
        </w:rPr>
      </w:pPr>
      <w:ins w:id="98"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99" w:author="Unknown"/>
          <w:rFonts w:ascii="Times New Roman" w:eastAsia="Times New Roman" w:hAnsi="Times New Roman" w:cs="Times New Roman"/>
          <w:sz w:val="24"/>
          <w:szCs w:val="24"/>
          <w:lang w:val="en-US"/>
        </w:rPr>
      </w:pPr>
      <w:ins w:id="100" w:author="Unknown">
        <w:r w:rsidRPr="0052603D">
          <w:rPr>
            <w:rFonts w:ascii="Times New Roman" w:eastAsia="Times New Roman" w:hAnsi="Times New Roman" w:cs="Times New Roman"/>
            <w:sz w:val="24"/>
            <w:szCs w:val="24"/>
            <w:lang w:val="en-US"/>
          </w:rPr>
          <w:t>Both CHAR and VARCHAR data types are used to store string data in the field of the table.</w:t>
        </w:r>
      </w:ins>
    </w:p>
    <w:p w:rsidR="0052603D" w:rsidRPr="0052603D" w:rsidRDefault="0052603D" w:rsidP="0052603D">
      <w:pPr>
        <w:spacing w:before="100" w:beforeAutospacing="1" w:after="100" w:afterAutospacing="1" w:line="240" w:lineRule="auto"/>
        <w:rPr>
          <w:ins w:id="101" w:author="Unknown"/>
          <w:rFonts w:ascii="Times New Roman" w:eastAsia="Times New Roman" w:hAnsi="Times New Roman" w:cs="Times New Roman"/>
          <w:sz w:val="24"/>
          <w:szCs w:val="24"/>
          <w:lang w:val="en-US"/>
        </w:rPr>
      </w:pPr>
      <w:ins w:id="102" w:author="Unknown">
        <w:r w:rsidRPr="0052603D">
          <w:rPr>
            <w:rFonts w:ascii="Times New Roman" w:eastAsia="Times New Roman" w:hAnsi="Times New Roman" w:cs="Times New Roman"/>
            <w:b/>
            <w:bCs/>
            <w:sz w:val="24"/>
            <w:szCs w:val="24"/>
            <w:lang w:val="en-US"/>
          </w:rPr>
          <w:t>The differences between these data types are mentioned below:</w:t>
        </w:r>
      </w:ins>
    </w:p>
    <w:p w:rsidR="0052603D" w:rsidRPr="0052603D" w:rsidRDefault="0052603D" w:rsidP="0052603D">
      <w:pPr>
        <w:numPr>
          <w:ilvl w:val="0"/>
          <w:numId w:val="5"/>
        </w:numPr>
        <w:spacing w:before="100" w:beforeAutospacing="1" w:after="100" w:afterAutospacing="1" w:line="240" w:lineRule="auto"/>
        <w:rPr>
          <w:ins w:id="103" w:author="Unknown"/>
          <w:rFonts w:ascii="Times New Roman" w:eastAsia="Times New Roman" w:hAnsi="Times New Roman" w:cs="Times New Roman"/>
          <w:sz w:val="24"/>
          <w:szCs w:val="24"/>
          <w:lang w:val="en-US"/>
        </w:rPr>
      </w:pPr>
      <w:ins w:id="104" w:author="Unknown">
        <w:r w:rsidRPr="0052603D">
          <w:rPr>
            <w:rFonts w:ascii="Times New Roman" w:eastAsia="Times New Roman" w:hAnsi="Times New Roman" w:cs="Times New Roman"/>
            <w:sz w:val="24"/>
            <w:szCs w:val="24"/>
            <w:lang w:val="en-US"/>
          </w:rPr>
          <w:t>CHAR data type is used to store fixed-length string data and VARCHAR data type is used to store variable-length string data.</w:t>
        </w:r>
      </w:ins>
    </w:p>
    <w:p w:rsidR="0052603D" w:rsidRPr="0052603D" w:rsidRDefault="0052603D" w:rsidP="0052603D">
      <w:pPr>
        <w:numPr>
          <w:ilvl w:val="0"/>
          <w:numId w:val="5"/>
        </w:numPr>
        <w:spacing w:before="100" w:beforeAutospacing="1" w:after="100" w:afterAutospacing="1" w:line="240" w:lineRule="auto"/>
        <w:rPr>
          <w:ins w:id="105" w:author="Unknown"/>
          <w:rFonts w:ascii="Times New Roman" w:eastAsia="Times New Roman" w:hAnsi="Times New Roman" w:cs="Times New Roman"/>
          <w:sz w:val="24"/>
          <w:szCs w:val="24"/>
          <w:lang w:val="en-US"/>
        </w:rPr>
      </w:pPr>
      <w:ins w:id="106" w:author="Unknown">
        <w:r w:rsidRPr="0052603D">
          <w:rPr>
            <w:rFonts w:ascii="Times New Roman" w:eastAsia="Times New Roman" w:hAnsi="Times New Roman" w:cs="Times New Roman"/>
            <w:sz w:val="24"/>
            <w:szCs w:val="24"/>
            <w:lang w:val="en-US"/>
          </w:rPr>
          <w:t>The storage size of CHAR data type will always be the maximum length of this data type and the storage size of VARCHAR will be the length of the inserted string data. Hence, it is better to use the CHAR data type when the length of the string will be the same length for all the records.</w:t>
        </w:r>
      </w:ins>
    </w:p>
    <w:p w:rsidR="0052603D" w:rsidRPr="0052603D" w:rsidRDefault="0052603D" w:rsidP="0052603D">
      <w:pPr>
        <w:numPr>
          <w:ilvl w:val="0"/>
          <w:numId w:val="5"/>
        </w:numPr>
        <w:spacing w:before="100" w:beforeAutospacing="1" w:after="100" w:afterAutospacing="1" w:line="240" w:lineRule="auto"/>
        <w:rPr>
          <w:ins w:id="107" w:author="Unknown"/>
          <w:rFonts w:ascii="Times New Roman" w:eastAsia="Times New Roman" w:hAnsi="Times New Roman" w:cs="Times New Roman"/>
          <w:sz w:val="24"/>
          <w:szCs w:val="24"/>
          <w:lang w:val="en-US"/>
        </w:rPr>
      </w:pPr>
      <w:ins w:id="108" w:author="Unknown">
        <w:r w:rsidRPr="0052603D">
          <w:rPr>
            <w:rFonts w:ascii="Times New Roman" w:eastAsia="Times New Roman" w:hAnsi="Times New Roman" w:cs="Times New Roman"/>
            <w:sz w:val="24"/>
            <w:szCs w:val="24"/>
            <w:lang w:val="en-US"/>
          </w:rPr>
          <w:t>CHAR is used to store small data whereas VARCHAR is used to store large data.</w:t>
        </w:r>
      </w:ins>
    </w:p>
    <w:p w:rsidR="0052603D" w:rsidRPr="0052603D" w:rsidRDefault="0052603D" w:rsidP="0052603D">
      <w:pPr>
        <w:numPr>
          <w:ilvl w:val="0"/>
          <w:numId w:val="5"/>
        </w:numPr>
        <w:spacing w:before="100" w:beforeAutospacing="1" w:after="100" w:afterAutospacing="1" w:line="240" w:lineRule="auto"/>
        <w:rPr>
          <w:ins w:id="109" w:author="Unknown"/>
          <w:rFonts w:ascii="Times New Roman" w:eastAsia="Times New Roman" w:hAnsi="Times New Roman" w:cs="Times New Roman"/>
          <w:sz w:val="24"/>
          <w:szCs w:val="24"/>
          <w:lang w:val="en-US"/>
        </w:rPr>
      </w:pPr>
      <w:ins w:id="110" w:author="Unknown">
        <w:r w:rsidRPr="0052603D">
          <w:rPr>
            <w:rFonts w:ascii="Times New Roman" w:eastAsia="Times New Roman" w:hAnsi="Times New Roman" w:cs="Times New Roman"/>
            <w:sz w:val="24"/>
            <w:szCs w:val="24"/>
            <w:lang w:val="en-US"/>
          </w:rPr>
          <w:t>CHAR works faster and VARCHAR works slower.</w:t>
        </w:r>
      </w:ins>
    </w:p>
    <w:p w:rsidR="0052603D" w:rsidRPr="0052603D" w:rsidRDefault="0052603D" w:rsidP="0052603D">
      <w:pPr>
        <w:spacing w:before="100" w:beforeAutospacing="1" w:after="100" w:afterAutospacing="1" w:line="240" w:lineRule="auto"/>
        <w:rPr>
          <w:ins w:id="111" w:author="Unknown"/>
          <w:rFonts w:ascii="Times New Roman" w:eastAsia="Times New Roman" w:hAnsi="Times New Roman" w:cs="Times New Roman"/>
          <w:sz w:val="24"/>
          <w:szCs w:val="24"/>
          <w:lang w:val="en-US"/>
        </w:rPr>
      </w:pPr>
      <w:ins w:id="112"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113" w:author="Unknown"/>
          <w:rFonts w:ascii="Times New Roman" w:eastAsia="Times New Roman" w:hAnsi="Times New Roman" w:cs="Times New Roman"/>
          <w:sz w:val="24"/>
          <w:szCs w:val="24"/>
          <w:lang w:val="en-US"/>
        </w:rPr>
      </w:pPr>
      <w:ins w:id="114" w:author="Unknown">
        <w:r w:rsidRPr="0052603D">
          <w:rPr>
            <w:rFonts w:ascii="Times New Roman" w:eastAsia="Times New Roman" w:hAnsi="Times New Roman" w:cs="Times New Roman"/>
            <w:sz w:val="24"/>
            <w:szCs w:val="24"/>
            <w:lang w:val="en-US"/>
          </w:rPr>
          <w:t xml:space="preserve">The following SQL statement will create a table named customers. In this table, the data type of </w:t>
        </w:r>
        <w:r w:rsidRPr="0052603D">
          <w:rPr>
            <w:rFonts w:ascii="Times New Roman" w:eastAsia="Times New Roman" w:hAnsi="Times New Roman" w:cs="Times New Roman"/>
            <w:b/>
            <w:bCs/>
            <w:sz w:val="24"/>
            <w:szCs w:val="24"/>
            <w:lang w:val="en-US"/>
          </w:rPr>
          <w:t xml:space="preserve">name </w:t>
        </w:r>
        <w:r w:rsidRPr="0052603D">
          <w:rPr>
            <w:rFonts w:ascii="Times New Roman" w:eastAsia="Times New Roman" w:hAnsi="Times New Roman" w:cs="Times New Roman"/>
            <w:sz w:val="24"/>
            <w:szCs w:val="24"/>
            <w:lang w:val="en-US"/>
          </w:rPr>
          <w:t xml:space="preserve">field is VARCHAR and the data type of </w:t>
        </w:r>
        <w:r w:rsidRPr="0052603D">
          <w:rPr>
            <w:rFonts w:ascii="Times New Roman" w:eastAsia="Times New Roman" w:hAnsi="Times New Roman" w:cs="Times New Roman"/>
            <w:b/>
            <w:bCs/>
            <w:sz w:val="24"/>
            <w:szCs w:val="24"/>
            <w:lang w:val="en-US"/>
          </w:rPr>
          <w:t>phone</w:t>
        </w:r>
        <w:r w:rsidRPr="0052603D">
          <w:rPr>
            <w:rFonts w:ascii="Times New Roman" w:eastAsia="Times New Roman" w:hAnsi="Times New Roman" w:cs="Times New Roman"/>
            <w:sz w:val="24"/>
            <w:szCs w:val="24"/>
            <w:lang w:val="en-US"/>
          </w:rPr>
          <w:t xml:space="preserve"> field is CHAR.</w:t>
        </w:r>
      </w:ins>
    </w:p>
    <w:p w:rsidR="0052603D" w:rsidRPr="0052603D" w:rsidRDefault="0052603D" w:rsidP="0052603D">
      <w:pPr>
        <w:spacing w:before="100" w:beforeAutospacing="1" w:after="100" w:afterAutospacing="1" w:line="240" w:lineRule="auto"/>
        <w:rPr>
          <w:ins w:id="115" w:author="Unknown"/>
          <w:rFonts w:ascii="Times New Roman" w:eastAsia="Times New Roman" w:hAnsi="Times New Roman" w:cs="Times New Roman"/>
          <w:sz w:val="24"/>
          <w:szCs w:val="24"/>
          <w:lang w:val="en-US"/>
        </w:rPr>
      </w:pPr>
      <w:ins w:id="116" w:author="Unknown">
        <w:r w:rsidRPr="0052603D">
          <w:rPr>
            <w:rFonts w:ascii="Times New Roman" w:eastAsia="Times New Roman" w:hAnsi="Times New Roman" w:cs="Times New Roman"/>
            <w:sz w:val="24"/>
            <w:szCs w:val="24"/>
            <w:lang w:val="en-US"/>
          </w:rPr>
          <w:t>The size of the</w:t>
        </w:r>
        <w:r w:rsidRPr="0052603D">
          <w:rPr>
            <w:rFonts w:ascii="Times New Roman" w:eastAsia="Times New Roman" w:hAnsi="Times New Roman" w:cs="Times New Roman"/>
            <w:b/>
            <w:bCs/>
            <w:sz w:val="24"/>
            <w:szCs w:val="24"/>
            <w:lang w:val="en-US"/>
          </w:rPr>
          <w:t xml:space="preserve"> name</w:t>
        </w:r>
        <w:r w:rsidRPr="0052603D">
          <w:rPr>
            <w:rFonts w:ascii="Times New Roman" w:eastAsia="Times New Roman" w:hAnsi="Times New Roman" w:cs="Times New Roman"/>
            <w:sz w:val="24"/>
            <w:szCs w:val="24"/>
            <w:lang w:val="en-US"/>
          </w:rPr>
          <w:t xml:space="preserve"> field will depend on the length of the inserted value. The size of the </w:t>
        </w:r>
        <w:r w:rsidRPr="0052603D">
          <w:rPr>
            <w:rFonts w:ascii="Times New Roman" w:eastAsia="Times New Roman" w:hAnsi="Times New Roman" w:cs="Times New Roman"/>
            <w:b/>
            <w:bCs/>
            <w:sz w:val="24"/>
            <w:szCs w:val="24"/>
            <w:lang w:val="en-US"/>
          </w:rPr>
          <w:t>phone</w:t>
        </w:r>
        <w:r w:rsidRPr="0052603D">
          <w:rPr>
            <w:rFonts w:ascii="Times New Roman" w:eastAsia="Times New Roman" w:hAnsi="Times New Roman" w:cs="Times New Roman"/>
            <w:sz w:val="24"/>
            <w:szCs w:val="24"/>
            <w:lang w:val="en-US"/>
          </w:rPr>
          <w:t xml:space="preserve"> field will always be 14 characters even if the length of the inserted value is less than 14 characters.</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sz w:val="20"/>
          <w:szCs w:val="20"/>
          <w:lang w:val="en-US"/>
        </w:rPr>
      </w:pPr>
      <w:ins w:id="118" w:author="Unknown">
        <w:r w:rsidRPr="0052603D">
          <w:rPr>
            <w:rFonts w:ascii="Courier New" w:eastAsia="Times New Roman" w:hAnsi="Courier New" w:cs="Courier New"/>
            <w:sz w:val="20"/>
            <w:szCs w:val="20"/>
            <w:lang w:val="en-US"/>
          </w:rPr>
          <w:t>CREATE TABLE customers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Courier New" w:eastAsia="Times New Roman" w:hAnsi="Courier New" w:cs="Courier New"/>
          <w:sz w:val="20"/>
          <w:szCs w:val="20"/>
          <w:lang w:val="en-US"/>
        </w:rPr>
      </w:pPr>
      <w:ins w:id="120"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id</w:t>
        </w:r>
        <w:proofErr w:type="gramEnd"/>
        <w:r w:rsidRPr="0052603D">
          <w:rPr>
            <w:rFonts w:ascii="Courier New" w:eastAsia="Times New Roman" w:hAnsi="Courier New" w:cs="Courier New"/>
            <w:sz w:val="20"/>
            <w:szCs w:val="20"/>
            <w:lang w:val="en-US"/>
          </w:rPr>
          <w:t xml:space="preserve"> INT AUTO_INCREMENT PRIMARY KEY,</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sz w:val="20"/>
          <w:szCs w:val="20"/>
          <w:lang w:val="en-US"/>
        </w:rPr>
      </w:pPr>
      <w:ins w:id="122"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name</w:t>
        </w:r>
        <w:proofErr w:type="gramEnd"/>
        <w:r w:rsidRPr="0052603D">
          <w:rPr>
            <w:rFonts w:ascii="Courier New" w:eastAsia="Times New Roman" w:hAnsi="Courier New" w:cs="Courier New"/>
            <w:sz w:val="20"/>
            <w:szCs w:val="20"/>
            <w:lang w:val="en-US"/>
          </w:rPr>
          <w:t xml:space="preserve"> VARCHAR(50),</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sz w:val="20"/>
          <w:szCs w:val="20"/>
          <w:lang w:val="en-US"/>
        </w:rPr>
      </w:pPr>
      <w:ins w:id="124"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phone</w:t>
        </w:r>
        <w:proofErr w:type="gramEnd"/>
        <w:r w:rsidRPr="0052603D">
          <w:rPr>
            <w:rFonts w:ascii="Courier New" w:eastAsia="Times New Roman" w:hAnsi="Courier New" w:cs="Courier New"/>
            <w:sz w:val="20"/>
            <w:szCs w:val="20"/>
            <w:lang w:val="en-US"/>
          </w:rPr>
          <w:t xml:space="preserve"> CHAR(14))</w:t>
        </w:r>
      </w:ins>
    </w:p>
    <w:p w:rsidR="0052603D" w:rsidRPr="0052603D" w:rsidRDefault="0052603D" w:rsidP="0052603D">
      <w:pPr>
        <w:spacing w:before="100" w:beforeAutospacing="1" w:after="100" w:afterAutospacing="1" w:line="240" w:lineRule="auto"/>
        <w:rPr>
          <w:ins w:id="125" w:author="Unknown"/>
          <w:rFonts w:ascii="Times New Roman" w:eastAsia="Times New Roman" w:hAnsi="Times New Roman" w:cs="Times New Roman"/>
          <w:sz w:val="24"/>
          <w:szCs w:val="24"/>
          <w:lang w:val="en-US"/>
        </w:rPr>
      </w:pPr>
      <w:r>
        <w:rPr>
          <w:rFonts w:ascii="Times New Roman" w:eastAsia="Times New Roman" w:hAnsi="Times New Roman" w:cs="Times New Roman"/>
          <w:b/>
          <w:bCs/>
          <w:noProof/>
          <w:color w:val="0000FF"/>
          <w:sz w:val="24"/>
          <w:szCs w:val="24"/>
          <w:lang w:val="en-US"/>
        </w:rPr>
        <w:lastRenderedPageBreak/>
        <w:drawing>
          <wp:inline distT="0" distB="0" distL="0" distR="0">
            <wp:extent cx="3424555" cy="1612900"/>
            <wp:effectExtent l="19050" t="0" r="4445" b="0"/>
            <wp:docPr id="5" name="Picture 5" descr="differences between CHAR and VARCHAR data typ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s between CHAR and VARCHAR data types">
                      <a:hlinkClick r:id="rId11"/>
                    </pic:cNvPr>
                    <pic:cNvPicPr>
                      <a:picLocks noChangeAspect="1" noChangeArrowheads="1"/>
                    </pic:cNvPicPr>
                  </pic:nvPicPr>
                  <pic:blipFill>
                    <a:blip r:embed="rId12"/>
                    <a:srcRect/>
                    <a:stretch>
                      <a:fillRect/>
                    </a:stretch>
                  </pic:blipFill>
                  <pic:spPr bwMode="auto">
                    <a:xfrm>
                      <a:off x="0" y="0"/>
                      <a:ext cx="3424555" cy="161290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126" w:author="Unknown"/>
          <w:rFonts w:ascii="Times New Roman" w:eastAsia="Times New Roman" w:hAnsi="Times New Roman" w:cs="Times New Roman"/>
          <w:sz w:val="24"/>
          <w:szCs w:val="24"/>
          <w:lang w:val="en-US"/>
        </w:rPr>
      </w:pPr>
      <w:ins w:id="127" w:author="Unknown">
        <w:r w:rsidRPr="0052603D">
          <w:rPr>
            <w:rFonts w:ascii="Times New Roman" w:eastAsia="Times New Roman" w:hAnsi="Times New Roman" w:cs="Times New Roman"/>
            <w:b/>
            <w:bCs/>
            <w:color w:val="FF6600"/>
            <w:sz w:val="24"/>
            <w:szCs w:val="24"/>
            <w:lang w:val="en-US"/>
          </w:rPr>
          <w:t xml:space="preserve">Q #10)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the purpose of using TIMESTAMP data type?</w:t>
        </w:r>
      </w:ins>
    </w:p>
    <w:p w:rsidR="0052603D" w:rsidRPr="0052603D" w:rsidRDefault="0052603D" w:rsidP="0052603D">
      <w:pPr>
        <w:spacing w:before="100" w:beforeAutospacing="1" w:after="100" w:afterAutospacing="1" w:line="240" w:lineRule="auto"/>
        <w:rPr>
          <w:ins w:id="128" w:author="Unknown"/>
          <w:rFonts w:ascii="Times New Roman" w:eastAsia="Times New Roman" w:hAnsi="Times New Roman" w:cs="Times New Roman"/>
          <w:sz w:val="24"/>
          <w:szCs w:val="24"/>
          <w:lang w:val="en-US"/>
        </w:rPr>
      </w:pPr>
      <w:ins w:id="129"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130" w:author="Unknown"/>
          <w:rFonts w:ascii="Times New Roman" w:eastAsia="Times New Roman" w:hAnsi="Times New Roman" w:cs="Times New Roman"/>
          <w:sz w:val="24"/>
          <w:szCs w:val="24"/>
          <w:lang w:val="en-US"/>
        </w:rPr>
      </w:pPr>
      <w:ins w:id="131" w:author="Unknown">
        <w:r w:rsidRPr="0052603D">
          <w:rPr>
            <w:rFonts w:ascii="Times New Roman" w:eastAsia="Times New Roman" w:hAnsi="Times New Roman" w:cs="Times New Roman"/>
            <w:sz w:val="24"/>
            <w:szCs w:val="24"/>
            <w:lang w:val="en-US"/>
          </w:rPr>
          <w:t>A TIMESTAMP data type is used to store the combination of date and time value which is 19 characters long.</w:t>
        </w:r>
      </w:ins>
    </w:p>
    <w:p w:rsidR="0052603D" w:rsidRPr="0052603D" w:rsidRDefault="0052603D" w:rsidP="0052603D">
      <w:pPr>
        <w:spacing w:before="100" w:beforeAutospacing="1" w:after="100" w:afterAutospacing="1" w:line="240" w:lineRule="auto"/>
        <w:rPr>
          <w:ins w:id="132" w:author="Unknown"/>
          <w:rFonts w:ascii="Times New Roman" w:eastAsia="Times New Roman" w:hAnsi="Times New Roman" w:cs="Times New Roman"/>
          <w:sz w:val="24"/>
          <w:szCs w:val="24"/>
          <w:lang w:val="en-US"/>
        </w:rPr>
      </w:pPr>
      <w:ins w:id="133" w:author="Unknown">
        <w:r w:rsidRPr="0052603D">
          <w:rPr>
            <w:rFonts w:ascii="Times New Roman" w:eastAsia="Times New Roman" w:hAnsi="Times New Roman" w:cs="Times New Roman"/>
            <w:sz w:val="24"/>
            <w:szCs w:val="24"/>
            <w:lang w:val="en-US"/>
          </w:rPr>
          <w:t>The format of TIMESTAMP is YYYY-MM-DD HH:MM: SS. It can store data from ‘1970-01-01 00:00:01’ UTC to ‘2038-01-19 03:14:07’ UTC. By default, the current date and time of the server get inserted in the field of this data type when a new record is inserted or updated.</w:t>
        </w:r>
      </w:ins>
    </w:p>
    <w:p w:rsidR="0052603D" w:rsidRPr="0052603D" w:rsidRDefault="0052603D" w:rsidP="0052603D">
      <w:pPr>
        <w:spacing w:before="100" w:beforeAutospacing="1" w:after="100" w:afterAutospacing="1" w:line="240" w:lineRule="auto"/>
        <w:rPr>
          <w:ins w:id="134" w:author="Unknown"/>
          <w:rFonts w:ascii="Times New Roman" w:eastAsia="Times New Roman" w:hAnsi="Times New Roman" w:cs="Times New Roman"/>
          <w:sz w:val="24"/>
          <w:szCs w:val="24"/>
          <w:lang w:val="en-US"/>
        </w:rPr>
      </w:pPr>
      <w:ins w:id="135" w:author="Unknown">
        <w:r w:rsidRPr="0052603D">
          <w:rPr>
            <w:rFonts w:ascii="Times New Roman" w:eastAsia="Times New Roman" w:hAnsi="Times New Roman" w:cs="Times New Roman"/>
            <w:b/>
            <w:bCs/>
            <w:color w:val="FF6600"/>
            <w:sz w:val="24"/>
            <w:szCs w:val="24"/>
            <w:lang w:val="en-US"/>
          </w:rPr>
          <w:t xml:space="preserve">Q #11) What is the difference between </w:t>
        </w:r>
        <w:proofErr w:type="spellStart"/>
        <w:r w:rsidRPr="0052603D">
          <w:rPr>
            <w:rFonts w:ascii="Times New Roman" w:eastAsia="Times New Roman" w:hAnsi="Times New Roman" w:cs="Times New Roman"/>
            <w:b/>
            <w:bCs/>
            <w:color w:val="FF6600"/>
            <w:sz w:val="24"/>
            <w:szCs w:val="24"/>
            <w:lang w:val="en-US"/>
          </w:rPr>
          <w:t>mysql_fetch_</w:t>
        </w:r>
        <w:proofErr w:type="gramStart"/>
        <w:r w:rsidRPr="0052603D">
          <w:rPr>
            <w:rFonts w:ascii="Times New Roman" w:eastAsia="Times New Roman" w:hAnsi="Times New Roman" w:cs="Times New Roman"/>
            <w:b/>
            <w:bCs/>
            <w:color w:val="FF6600"/>
            <w:sz w:val="24"/>
            <w:szCs w:val="24"/>
            <w:lang w:val="en-US"/>
          </w:rPr>
          <w:t>array</w:t>
        </w:r>
        <w:proofErr w:type="spellEnd"/>
        <w:r w:rsidRPr="0052603D">
          <w:rPr>
            <w:rFonts w:ascii="Times New Roman" w:eastAsia="Times New Roman" w:hAnsi="Times New Roman" w:cs="Times New Roman"/>
            <w:b/>
            <w:bCs/>
            <w:color w:val="FF6600"/>
            <w:sz w:val="24"/>
            <w:szCs w:val="24"/>
            <w:lang w:val="en-US"/>
          </w:rPr>
          <w:t>(</w:t>
        </w:r>
        <w:proofErr w:type="gramEnd"/>
        <w:r w:rsidRPr="0052603D">
          <w:rPr>
            <w:rFonts w:ascii="Times New Roman" w:eastAsia="Times New Roman" w:hAnsi="Times New Roman" w:cs="Times New Roman"/>
            <w:b/>
            <w:bCs/>
            <w:color w:val="FF6600"/>
            <w:sz w:val="24"/>
            <w:szCs w:val="24"/>
            <w:lang w:val="en-US"/>
          </w:rPr>
          <w:t xml:space="preserve">) and </w:t>
        </w:r>
        <w:proofErr w:type="spellStart"/>
        <w:r w:rsidRPr="0052603D">
          <w:rPr>
            <w:rFonts w:ascii="Times New Roman" w:eastAsia="Times New Roman" w:hAnsi="Times New Roman" w:cs="Times New Roman"/>
            <w:b/>
            <w:bCs/>
            <w:color w:val="FF6600"/>
            <w:sz w:val="24"/>
            <w:szCs w:val="24"/>
            <w:lang w:val="en-US"/>
          </w:rPr>
          <w:t>ysql_fetch_object</w:t>
        </w:r>
        <w:proofErr w:type="spellEnd"/>
        <w:r w:rsidRPr="0052603D">
          <w:rPr>
            <w:rFonts w:ascii="Times New Roman" w:eastAsia="Times New Roman" w:hAnsi="Times New Roman" w:cs="Times New Roman"/>
            <w:b/>
            <w:bCs/>
            <w:color w:val="FF6600"/>
            <w:sz w:val="24"/>
            <w:szCs w:val="24"/>
            <w:lang w:val="en-US"/>
          </w:rPr>
          <w:t>() ?</w:t>
        </w:r>
      </w:ins>
    </w:p>
    <w:p w:rsidR="0052603D" w:rsidRPr="0052603D" w:rsidRDefault="0052603D" w:rsidP="0052603D">
      <w:pPr>
        <w:spacing w:before="100" w:beforeAutospacing="1" w:after="100" w:afterAutospacing="1" w:line="240" w:lineRule="auto"/>
        <w:rPr>
          <w:ins w:id="136" w:author="Unknown"/>
          <w:rFonts w:ascii="Times New Roman" w:eastAsia="Times New Roman" w:hAnsi="Times New Roman" w:cs="Times New Roman"/>
          <w:sz w:val="24"/>
          <w:szCs w:val="24"/>
          <w:lang w:val="en-US"/>
        </w:rPr>
      </w:pPr>
      <w:ins w:id="137"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138" w:author="Unknown"/>
          <w:rFonts w:ascii="Times New Roman" w:eastAsia="Times New Roman" w:hAnsi="Times New Roman" w:cs="Times New Roman"/>
          <w:sz w:val="24"/>
          <w:szCs w:val="24"/>
          <w:lang w:val="en-US"/>
        </w:rPr>
      </w:pPr>
      <w:ins w:id="139" w:author="Unknown">
        <w:r w:rsidRPr="0052603D">
          <w:rPr>
            <w:rFonts w:ascii="Times New Roman" w:eastAsia="Times New Roman" w:hAnsi="Times New Roman" w:cs="Times New Roman"/>
            <w:sz w:val="24"/>
            <w:szCs w:val="24"/>
            <w:lang w:val="en-US"/>
          </w:rPr>
          <w:t xml:space="preserve">Both </w:t>
        </w:r>
        <w:proofErr w:type="spellStart"/>
        <w:r w:rsidRPr="0052603D">
          <w:rPr>
            <w:rFonts w:ascii="Times New Roman" w:eastAsia="Times New Roman" w:hAnsi="Times New Roman" w:cs="Times New Roman"/>
            <w:sz w:val="24"/>
            <w:szCs w:val="24"/>
            <w:lang w:val="en-US"/>
          </w:rPr>
          <w:t>mysql_fetch_</w:t>
        </w:r>
        <w:proofErr w:type="gramStart"/>
        <w:r w:rsidRPr="0052603D">
          <w:rPr>
            <w:rFonts w:ascii="Times New Roman" w:eastAsia="Times New Roman" w:hAnsi="Times New Roman" w:cs="Times New Roman"/>
            <w:sz w:val="24"/>
            <w:szCs w:val="24"/>
            <w:lang w:val="en-US"/>
          </w:rPr>
          <w:t>array</w:t>
        </w:r>
        <w:proofErr w:type="spellEnd"/>
        <w:r w:rsidRPr="0052603D">
          <w:rPr>
            <w:rFonts w:ascii="Times New Roman" w:eastAsia="Times New Roman" w:hAnsi="Times New Roman" w:cs="Times New Roman"/>
            <w:sz w:val="24"/>
            <w:szCs w:val="24"/>
            <w:lang w:val="en-US"/>
          </w:rPr>
          <w:t>(</w:t>
        </w:r>
        <w:proofErr w:type="gramEnd"/>
        <w:r w:rsidRPr="0052603D">
          <w:rPr>
            <w:rFonts w:ascii="Times New Roman" w:eastAsia="Times New Roman" w:hAnsi="Times New Roman" w:cs="Times New Roman"/>
            <w:sz w:val="24"/>
            <w:szCs w:val="24"/>
            <w:lang w:val="en-US"/>
          </w:rPr>
          <w:t xml:space="preserve">) and </w:t>
        </w:r>
        <w:proofErr w:type="spellStart"/>
        <w:r w:rsidRPr="0052603D">
          <w:rPr>
            <w:rFonts w:ascii="Times New Roman" w:eastAsia="Times New Roman" w:hAnsi="Times New Roman" w:cs="Times New Roman"/>
            <w:sz w:val="24"/>
            <w:szCs w:val="24"/>
            <w:lang w:val="en-US"/>
          </w:rPr>
          <w:t>mysql_fetch_object</w:t>
        </w:r>
        <w:proofErr w:type="spellEnd"/>
        <w:r w:rsidRPr="0052603D">
          <w:rPr>
            <w:rFonts w:ascii="Times New Roman" w:eastAsia="Times New Roman" w:hAnsi="Times New Roman" w:cs="Times New Roman"/>
            <w:sz w:val="24"/>
            <w:szCs w:val="24"/>
            <w:lang w:val="en-US"/>
          </w:rPr>
          <w:t xml:space="preserve">() are built-in methods of PHP to retrieve records from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database table.</w:t>
        </w:r>
      </w:ins>
    </w:p>
    <w:p w:rsidR="0052603D" w:rsidRPr="0052603D" w:rsidRDefault="0052603D" w:rsidP="0052603D">
      <w:pPr>
        <w:spacing w:before="100" w:beforeAutospacing="1" w:after="100" w:afterAutospacing="1" w:line="240" w:lineRule="auto"/>
        <w:rPr>
          <w:ins w:id="140" w:author="Unknown"/>
          <w:rFonts w:ascii="Times New Roman" w:eastAsia="Times New Roman" w:hAnsi="Times New Roman" w:cs="Times New Roman"/>
          <w:sz w:val="24"/>
          <w:szCs w:val="24"/>
          <w:lang w:val="en-US"/>
        </w:rPr>
      </w:pPr>
      <w:ins w:id="141" w:author="Unknown">
        <w:r w:rsidRPr="0052603D">
          <w:rPr>
            <w:rFonts w:ascii="Times New Roman" w:eastAsia="Times New Roman" w:hAnsi="Times New Roman" w:cs="Times New Roman"/>
            <w:sz w:val="24"/>
            <w:szCs w:val="24"/>
            <w:lang w:val="en-US"/>
          </w:rPr>
          <w:t xml:space="preserve">The difference between these methods is that </w:t>
        </w:r>
        <w:proofErr w:type="spellStart"/>
        <w:r w:rsidRPr="0052603D">
          <w:rPr>
            <w:rFonts w:ascii="Times New Roman" w:eastAsia="Times New Roman" w:hAnsi="Times New Roman" w:cs="Times New Roman"/>
            <w:sz w:val="24"/>
            <w:szCs w:val="24"/>
            <w:lang w:val="en-US"/>
          </w:rPr>
          <w:t>mysql_fetch_</w:t>
        </w:r>
        <w:proofErr w:type="gramStart"/>
        <w:r w:rsidRPr="0052603D">
          <w:rPr>
            <w:rFonts w:ascii="Times New Roman" w:eastAsia="Times New Roman" w:hAnsi="Times New Roman" w:cs="Times New Roman"/>
            <w:sz w:val="24"/>
            <w:szCs w:val="24"/>
            <w:lang w:val="en-US"/>
          </w:rPr>
          <w:t>array</w:t>
        </w:r>
        <w:proofErr w:type="spellEnd"/>
        <w:r w:rsidRPr="0052603D">
          <w:rPr>
            <w:rFonts w:ascii="Times New Roman" w:eastAsia="Times New Roman" w:hAnsi="Times New Roman" w:cs="Times New Roman"/>
            <w:sz w:val="24"/>
            <w:szCs w:val="24"/>
            <w:lang w:val="en-US"/>
          </w:rPr>
          <w:t>(</w:t>
        </w:r>
        <w:proofErr w:type="gramEnd"/>
        <w:r w:rsidRPr="0052603D">
          <w:rPr>
            <w:rFonts w:ascii="Times New Roman" w:eastAsia="Times New Roman" w:hAnsi="Times New Roman" w:cs="Times New Roman"/>
            <w:sz w:val="24"/>
            <w:szCs w:val="24"/>
            <w:lang w:val="en-US"/>
          </w:rPr>
          <w:t xml:space="preserve">) returns the result set as an array and </w:t>
        </w:r>
        <w:proofErr w:type="spellStart"/>
        <w:r w:rsidRPr="0052603D">
          <w:rPr>
            <w:rFonts w:ascii="Times New Roman" w:eastAsia="Times New Roman" w:hAnsi="Times New Roman" w:cs="Times New Roman"/>
            <w:sz w:val="24"/>
            <w:szCs w:val="24"/>
            <w:lang w:val="en-US"/>
          </w:rPr>
          <w:t>mysql_fetch_object</w:t>
        </w:r>
        <w:proofErr w:type="spellEnd"/>
        <w:r w:rsidRPr="0052603D">
          <w:rPr>
            <w:rFonts w:ascii="Times New Roman" w:eastAsia="Times New Roman" w:hAnsi="Times New Roman" w:cs="Times New Roman"/>
            <w:sz w:val="24"/>
            <w:szCs w:val="24"/>
            <w:lang w:val="en-US"/>
          </w:rPr>
          <w:t>() returns the result set as an object.</w:t>
        </w:r>
      </w:ins>
    </w:p>
    <w:p w:rsidR="0052603D" w:rsidRPr="0052603D" w:rsidRDefault="0052603D" w:rsidP="0052603D">
      <w:pPr>
        <w:spacing w:before="100" w:beforeAutospacing="1" w:after="100" w:afterAutospacing="1" w:line="240" w:lineRule="auto"/>
        <w:rPr>
          <w:ins w:id="142" w:author="Unknown"/>
          <w:rFonts w:ascii="Times New Roman" w:eastAsia="Times New Roman" w:hAnsi="Times New Roman" w:cs="Times New Roman"/>
          <w:sz w:val="24"/>
          <w:szCs w:val="24"/>
          <w:lang w:val="en-US"/>
        </w:rPr>
      </w:pPr>
      <w:ins w:id="143"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sz w:val="20"/>
          <w:szCs w:val="20"/>
          <w:lang w:val="en-US"/>
        </w:rPr>
      </w:pPr>
      <w:ins w:id="145" w:author="Unknown">
        <w:r w:rsidRPr="0052603D">
          <w:rPr>
            <w:rFonts w:ascii="Courier New" w:eastAsia="Times New Roman" w:hAnsi="Courier New" w:cs="Courier New"/>
            <w:sz w:val="20"/>
            <w:szCs w:val="20"/>
            <w:lang w:val="en-US"/>
          </w:rPr>
          <w:t xml:space="preserve">$result = </w:t>
        </w:r>
        <w:proofErr w:type="spellStart"/>
        <w:r w:rsidRPr="0052603D">
          <w:rPr>
            <w:rFonts w:ascii="Courier New" w:eastAsia="Times New Roman" w:hAnsi="Courier New" w:cs="Courier New"/>
            <w:sz w:val="20"/>
            <w:szCs w:val="20"/>
            <w:lang w:val="en-US"/>
          </w:rPr>
          <w:t>mysql_</w:t>
        </w:r>
        <w:proofErr w:type="gramStart"/>
        <w:r w:rsidRPr="0052603D">
          <w:rPr>
            <w:rFonts w:ascii="Courier New" w:eastAsia="Times New Roman" w:hAnsi="Courier New" w:cs="Courier New"/>
            <w:sz w:val="20"/>
            <w:szCs w:val="20"/>
            <w:lang w:val="en-US"/>
          </w:rPr>
          <w:t>query</w:t>
        </w:r>
        <w:proofErr w:type="spellEnd"/>
        <w:r w:rsidRPr="0052603D">
          <w:rPr>
            <w:rFonts w:ascii="Courier New" w:eastAsia="Times New Roman" w:hAnsi="Courier New" w:cs="Courier New"/>
            <w:sz w:val="20"/>
            <w:szCs w:val="20"/>
            <w:lang w:val="en-US"/>
          </w:rPr>
          <w:t>(</w:t>
        </w:r>
        <w:proofErr w:type="gramEnd"/>
        <w:r w:rsidRPr="0052603D">
          <w:rPr>
            <w:rFonts w:ascii="Courier New" w:eastAsia="Times New Roman" w:hAnsi="Courier New" w:cs="Courier New"/>
            <w:sz w:val="20"/>
            <w:szCs w:val="20"/>
            <w:lang w:val="en-US"/>
          </w:rPr>
          <w:t>"SELECT id, name FROM clients");</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sz w:val="20"/>
          <w:szCs w:val="20"/>
          <w:lang w:val="en-US"/>
        </w:rPr>
      </w:pPr>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sz w:val="20"/>
          <w:szCs w:val="20"/>
          <w:lang w:val="en-US"/>
        </w:rPr>
      </w:pPr>
      <w:ins w:id="148" w:author="Unknown">
        <w:r w:rsidRPr="0052603D">
          <w:rPr>
            <w:rFonts w:ascii="Courier New" w:eastAsia="Times New Roman" w:hAnsi="Courier New" w:cs="Courier New"/>
            <w:sz w:val="20"/>
            <w:szCs w:val="20"/>
            <w:lang w:val="en-US"/>
          </w:rPr>
          <w:t xml:space="preserve">//using </w:t>
        </w:r>
        <w:proofErr w:type="spellStart"/>
        <w:r w:rsidRPr="0052603D">
          <w:rPr>
            <w:rFonts w:ascii="Courier New" w:eastAsia="Times New Roman" w:hAnsi="Courier New" w:cs="Courier New"/>
            <w:sz w:val="20"/>
            <w:szCs w:val="20"/>
            <w:lang w:val="en-US"/>
          </w:rPr>
          <w:t>mysql_fetch_</w:t>
        </w:r>
        <w:proofErr w:type="gramStart"/>
        <w:r w:rsidRPr="0052603D">
          <w:rPr>
            <w:rFonts w:ascii="Courier New" w:eastAsia="Times New Roman" w:hAnsi="Courier New" w:cs="Courier New"/>
            <w:sz w:val="20"/>
            <w:szCs w:val="20"/>
            <w:lang w:val="en-US"/>
          </w:rPr>
          <w:t>array</w:t>
        </w:r>
        <w:proofErr w:type="spellEnd"/>
        <w:r w:rsidRPr="0052603D">
          <w:rPr>
            <w:rFonts w:ascii="Courier New" w:eastAsia="Times New Roman" w:hAnsi="Courier New" w:cs="Courier New"/>
            <w:sz w:val="20"/>
            <w:szCs w:val="20"/>
            <w:lang w:val="en-US"/>
          </w:rPr>
          <w:t>()</w:t>
        </w:r>
        <w:proofErr w:type="gramEnd"/>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sz w:val="20"/>
          <w:szCs w:val="20"/>
          <w:lang w:val="en-US"/>
        </w:rPr>
      </w:pPr>
      <w:proofErr w:type="gramStart"/>
      <w:ins w:id="150" w:author="Unknown">
        <w:r w:rsidRPr="0052603D">
          <w:rPr>
            <w:rFonts w:ascii="Courier New" w:eastAsia="Times New Roman" w:hAnsi="Courier New" w:cs="Courier New"/>
            <w:sz w:val="20"/>
            <w:szCs w:val="20"/>
            <w:lang w:val="en-US"/>
          </w:rPr>
          <w:t>while</w:t>
        </w:r>
        <w:proofErr w:type="gramEnd"/>
        <w:r w:rsidRPr="0052603D">
          <w:rPr>
            <w:rFonts w:ascii="Courier New" w:eastAsia="Times New Roman" w:hAnsi="Courier New" w:cs="Courier New"/>
            <w:sz w:val="20"/>
            <w:szCs w:val="20"/>
            <w:lang w:val="en-US"/>
          </w:rPr>
          <w:t xml:space="preserve"> ($row = </w:t>
        </w:r>
        <w:proofErr w:type="spellStart"/>
        <w:r w:rsidRPr="0052603D">
          <w:rPr>
            <w:rFonts w:ascii="Courier New" w:eastAsia="Times New Roman" w:hAnsi="Courier New" w:cs="Courier New"/>
            <w:sz w:val="20"/>
            <w:szCs w:val="20"/>
            <w:lang w:val="en-US"/>
          </w:rPr>
          <w:t>mysql_fetch_array</w:t>
        </w:r>
        <w:proofErr w:type="spellEnd"/>
        <w:r w:rsidRPr="0052603D">
          <w:rPr>
            <w:rFonts w:ascii="Courier New" w:eastAsia="Times New Roman" w:hAnsi="Courier New" w:cs="Courier New"/>
            <w:sz w:val="20"/>
            <w:szCs w:val="20"/>
            <w:lang w:val="en-US"/>
          </w:rPr>
          <w:t>($result, MYSQL_NUM))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sz w:val="20"/>
          <w:szCs w:val="20"/>
          <w:lang w:val="en-US"/>
        </w:rPr>
      </w:pPr>
      <w:ins w:id="152" w:author="Unknown">
        <w:r w:rsidRPr="0052603D">
          <w:rPr>
            <w:rFonts w:ascii="Courier New" w:eastAsia="Times New Roman" w:hAnsi="Courier New" w:cs="Courier New"/>
            <w:sz w:val="20"/>
            <w:szCs w:val="20"/>
            <w:lang w:val="en-US"/>
          </w:rPr>
          <w:t xml:space="preserve">    </w:t>
        </w:r>
        <w:proofErr w:type="spellStart"/>
        <w:proofErr w:type="gramStart"/>
        <w:r w:rsidRPr="0052603D">
          <w:rPr>
            <w:rFonts w:ascii="Courier New" w:eastAsia="Times New Roman" w:hAnsi="Courier New" w:cs="Courier New"/>
            <w:sz w:val="20"/>
            <w:szCs w:val="20"/>
            <w:lang w:val="en-US"/>
          </w:rPr>
          <w:t>printf</w:t>
        </w:r>
        <w:proofErr w:type="spellEnd"/>
        <w:r w:rsidRPr="0052603D">
          <w:rPr>
            <w:rFonts w:ascii="Courier New" w:eastAsia="Times New Roman" w:hAnsi="Courier New" w:cs="Courier New"/>
            <w:sz w:val="20"/>
            <w:szCs w:val="20"/>
            <w:lang w:val="en-US"/>
          </w:rPr>
          <w:t>(</w:t>
        </w:r>
        <w:proofErr w:type="gramEnd"/>
        <w:r w:rsidRPr="0052603D">
          <w:rPr>
            <w:rFonts w:ascii="Courier New" w:eastAsia="Times New Roman" w:hAnsi="Courier New" w:cs="Courier New"/>
            <w:sz w:val="20"/>
            <w:szCs w:val="20"/>
            <w:lang w:val="en-US"/>
          </w:rPr>
          <w:t xml:space="preserve">"ID: %s  Name: %s", $row[0], $row[1]);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sz w:val="20"/>
          <w:szCs w:val="20"/>
          <w:lang w:val="en-US"/>
        </w:rPr>
      </w:pPr>
      <w:ins w:id="154" w:author="Unknown">
        <w:r w:rsidRPr="0052603D">
          <w:rPr>
            <w:rFonts w:ascii="Courier New" w:eastAsia="Times New Roman" w:hAnsi="Courier New" w:cs="Courier New"/>
            <w:sz w:val="20"/>
            <w:szCs w:val="20"/>
            <w:lang w:val="en-US"/>
          </w:rPr>
          <w:t>}</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sz w:val="20"/>
          <w:szCs w:val="20"/>
          <w:lang w:val="en-US"/>
        </w:rPr>
      </w:pPr>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sz w:val="20"/>
          <w:szCs w:val="20"/>
          <w:lang w:val="en-US"/>
        </w:rPr>
      </w:pPr>
      <w:ins w:id="157" w:author="Unknown">
        <w:r w:rsidRPr="0052603D">
          <w:rPr>
            <w:rFonts w:ascii="Courier New" w:eastAsia="Times New Roman" w:hAnsi="Courier New" w:cs="Courier New"/>
            <w:sz w:val="20"/>
            <w:szCs w:val="20"/>
            <w:lang w:val="en-US"/>
          </w:rPr>
          <w:t xml:space="preserve">//using </w:t>
        </w:r>
        <w:proofErr w:type="spellStart"/>
        <w:r w:rsidRPr="0052603D">
          <w:rPr>
            <w:rFonts w:ascii="Courier New" w:eastAsia="Times New Roman" w:hAnsi="Courier New" w:cs="Courier New"/>
            <w:sz w:val="20"/>
            <w:szCs w:val="20"/>
            <w:lang w:val="en-US"/>
          </w:rPr>
          <w:t>mysql_fetch_</w:t>
        </w:r>
        <w:proofErr w:type="gramStart"/>
        <w:r w:rsidRPr="0052603D">
          <w:rPr>
            <w:rFonts w:ascii="Courier New" w:eastAsia="Times New Roman" w:hAnsi="Courier New" w:cs="Courier New"/>
            <w:sz w:val="20"/>
            <w:szCs w:val="20"/>
            <w:lang w:val="en-US"/>
          </w:rPr>
          <w:t>object</w:t>
        </w:r>
        <w:proofErr w:type="spellEnd"/>
        <w:r w:rsidRPr="0052603D">
          <w:rPr>
            <w:rFonts w:ascii="Courier New" w:eastAsia="Times New Roman" w:hAnsi="Courier New" w:cs="Courier New"/>
            <w:sz w:val="20"/>
            <w:szCs w:val="20"/>
            <w:lang w:val="en-US"/>
          </w:rPr>
          <w:t>()</w:t>
        </w:r>
        <w:proofErr w:type="gramEnd"/>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sz w:val="20"/>
          <w:szCs w:val="20"/>
          <w:lang w:val="en-US"/>
        </w:rPr>
      </w:pPr>
      <w:proofErr w:type="gramStart"/>
      <w:ins w:id="159" w:author="Unknown">
        <w:r w:rsidRPr="0052603D">
          <w:rPr>
            <w:rFonts w:ascii="Courier New" w:eastAsia="Times New Roman" w:hAnsi="Courier New" w:cs="Courier New"/>
            <w:sz w:val="20"/>
            <w:szCs w:val="20"/>
            <w:lang w:val="en-US"/>
          </w:rPr>
          <w:t>while</w:t>
        </w:r>
        <w:proofErr w:type="gramEnd"/>
        <w:r w:rsidRPr="0052603D">
          <w:rPr>
            <w:rFonts w:ascii="Courier New" w:eastAsia="Times New Roman" w:hAnsi="Courier New" w:cs="Courier New"/>
            <w:sz w:val="20"/>
            <w:szCs w:val="20"/>
            <w:lang w:val="en-US"/>
          </w:rPr>
          <w:t xml:space="preserve"> ($row = </w:t>
        </w:r>
        <w:proofErr w:type="spellStart"/>
        <w:r w:rsidRPr="0052603D">
          <w:rPr>
            <w:rFonts w:ascii="Courier New" w:eastAsia="Times New Roman" w:hAnsi="Courier New" w:cs="Courier New"/>
            <w:sz w:val="20"/>
            <w:szCs w:val="20"/>
            <w:lang w:val="en-US"/>
          </w:rPr>
          <w:t>mysql_fetch_object</w:t>
        </w:r>
        <w:proofErr w:type="spellEnd"/>
        <w:r w:rsidRPr="0052603D">
          <w:rPr>
            <w:rFonts w:ascii="Courier New" w:eastAsia="Times New Roman" w:hAnsi="Courier New" w:cs="Courier New"/>
            <w:sz w:val="20"/>
            <w:szCs w:val="20"/>
            <w:lang w:val="en-US"/>
          </w:rPr>
          <w:t>($result))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Unknown"/>
          <w:rFonts w:ascii="Courier New" w:eastAsia="Times New Roman" w:hAnsi="Courier New" w:cs="Courier New"/>
          <w:sz w:val="20"/>
          <w:szCs w:val="20"/>
          <w:lang w:val="en-US"/>
        </w:rPr>
      </w:pPr>
      <w:ins w:id="161" w:author="Unknown">
        <w:r w:rsidRPr="0052603D">
          <w:rPr>
            <w:rFonts w:ascii="Courier New" w:eastAsia="Times New Roman" w:hAnsi="Courier New" w:cs="Courier New"/>
            <w:sz w:val="20"/>
            <w:szCs w:val="20"/>
            <w:lang w:val="en-US"/>
          </w:rPr>
          <w:t xml:space="preserve">    </w:t>
        </w:r>
        <w:proofErr w:type="spellStart"/>
        <w:proofErr w:type="gramStart"/>
        <w:r w:rsidRPr="0052603D">
          <w:rPr>
            <w:rFonts w:ascii="Courier New" w:eastAsia="Times New Roman" w:hAnsi="Courier New" w:cs="Courier New"/>
            <w:sz w:val="20"/>
            <w:szCs w:val="20"/>
            <w:lang w:val="en-US"/>
          </w:rPr>
          <w:t>printf</w:t>
        </w:r>
        <w:proofErr w:type="spellEnd"/>
        <w:r w:rsidRPr="0052603D">
          <w:rPr>
            <w:rFonts w:ascii="Courier New" w:eastAsia="Times New Roman" w:hAnsi="Courier New" w:cs="Courier New"/>
            <w:sz w:val="20"/>
            <w:szCs w:val="20"/>
            <w:lang w:val="en-US"/>
          </w:rPr>
          <w:t>(</w:t>
        </w:r>
        <w:proofErr w:type="gramEnd"/>
        <w:r w:rsidRPr="0052603D">
          <w:rPr>
            <w:rFonts w:ascii="Courier New" w:eastAsia="Times New Roman" w:hAnsi="Courier New" w:cs="Courier New"/>
            <w:sz w:val="20"/>
            <w:szCs w:val="20"/>
            <w:lang w:val="en-US"/>
          </w:rPr>
          <w:t>"ID: %s  Name: %s", $row-&gt;id, $row-&gt;name);</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Courier New" w:eastAsia="Times New Roman" w:hAnsi="Courier New" w:cs="Courier New"/>
          <w:sz w:val="20"/>
          <w:szCs w:val="20"/>
          <w:lang w:val="en-US"/>
        </w:rPr>
      </w:pPr>
      <w:ins w:id="163" w:author="Unknown">
        <w:r w:rsidRPr="0052603D">
          <w:rPr>
            <w:rFonts w:ascii="Courier New" w:eastAsia="Times New Roman" w:hAnsi="Courier New" w:cs="Courier New"/>
            <w:sz w:val="20"/>
            <w:szCs w:val="20"/>
            <w:lang w:val="en-US"/>
          </w:rPr>
          <w:t>}</w:t>
        </w:r>
      </w:ins>
    </w:p>
    <w:p w:rsidR="0052603D" w:rsidRPr="0052603D" w:rsidRDefault="0052603D" w:rsidP="0052603D">
      <w:pPr>
        <w:spacing w:before="100" w:beforeAutospacing="1" w:after="100" w:afterAutospacing="1" w:line="240" w:lineRule="auto"/>
        <w:rPr>
          <w:ins w:id="164" w:author="Unknown"/>
          <w:rFonts w:ascii="Times New Roman" w:eastAsia="Times New Roman" w:hAnsi="Times New Roman" w:cs="Times New Roman"/>
          <w:sz w:val="24"/>
          <w:szCs w:val="24"/>
          <w:lang w:val="en-US"/>
        </w:rPr>
      </w:pPr>
      <w:ins w:id="165" w:author="Unknown">
        <w:r w:rsidRPr="0052603D">
          <w:rPr>
            <w:rFonts w:ascii="Times New Roman" w:eastAsia="Times New Roman" w:hAnsi="Times New Roman" w:cs="Times New Roman"/>
            <w:b/>
            <w:bCs/>
            <w:color w:val="FF6600"/>
            <w:sz w:val="24"/>
            <w:szCs w:val="24"/>
            <w:lang w:val="en-US"/>
          </w:rPr>
          <w:t>Q #12) How can you filter the duplicate data while retrieving records from the table?</w:t>
        </w:r>
      </w:ins>
    </w:p>
    <w:p w:rsidR="0052603D" w:rsidRPr="0052603D" w:rsidRDefault="0052603D" w:rsidP="0052603D">
      <w:pPr>
        <w:spacing w:before="100" w:beforeAutospacing="1" w:after="100" w:afterAutospacing="1" w:line="240" w:lineRule="auto"/>
        <w:rPr>
          <w:ins w:id="166" w:author="Unknown"/>
          <w:rFonts w:ascii="Times New Roman" w:eastAsia="Times New Roman" w:hAnsi="Times New Roman" w:cs="Times New Roman"/>
          <w:sz w:val="24"/>
          <w:szCs w:val="24"/>
          <w:lang w:val="en-US"/>
        </w:rPr>
      </w:pPr>
      <w:ins w:id="167"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168" w:author="Unknown"/>
          <w:rFonts w:ascii="Times New Roman" w:eastAsia="Times New Roman" w:hAnsi="Times New Roman" w:cs="Times New Roman"/>
          <w:sz w:val="24"/>
          <w:szCs w:val="24"/>
          <w:lang w:val="en-US"/>
        </w:rPr>
      </w:pPr>
      <w:ins w:id="169" w:author="Unknown">
        <w:r w:rsidRPr="0052603D">
          <w:rPr>
            <w:rFonts w:ascii="Times New Roman" w:eastAsia="Times New Roman" w:hAnsi="Times New Roman" w:cs="Times New Roman"/>
            <w:sz w:val="24"/>
            <w:szCs w:val="24"/>
            <w:lang w:val="en-US"/>
          </w:rPr>
          <w:t>A DISTINCT keyword is used to filter the duplicate data from the table while retrieving the records from a table.</w:t>
        </w:r>
      </w:ins>
    </w:p>
    <w:p w:rsidR="0052603D" w:rsidRPr="0052603D" w:rsidRDefault="0052603D" w:rsidP="0052603D">
      <w:pPr>
        <w:spacing w:before="100" w:beforeAutospacing="1" w:after="100" w:afterAutospacing="1" w:line="240" w:lineRule="auto"/>
        <w:rPr>
          <w:ins w:id="170" w:author="Unknown"/>
          <w:rFonts w:ascii="Times New Roman" w:eastAsia="Times New Roman" w:hAnsi="Times New Roman" w:cs="Times New Roman"/>
          <w:sz w:val="24"/>
          <w:szCs w:val="24"/>
          <w:lang w:val="en-US"/>
        </w:rPr>
      </w:pPr>
      <w:ins w:id="171" w:author="Unknown">
        <w:r w:rsidRPr="0052603D">
          <w:rPr>
            <w:rFonts w:ascii="Times New Roman" w:eastAsia="Times New Roman" w:hAnsi="Times New Roman" w:cs="Times New Roman"/>
            <w:b/>
            <w:bCs/>
            <w:sz w:val="24"/>
            <w:szCs w:val="24"/>
            <w:u w:val="single"/>
            <w:lang w:val="en-US"/>
          </w:rPr>
          <w:lastRenderedPageBreak/>
          <w:t xml:space="preserve">Example: </w:t>
        </w:r>
      </w:ins>
    </w:p>
    <w:p w:rsidR="0052603D" w:rsidRPr="0052603D" w:rsidRDefault="0052603D" w:rsidP="0052603D">
      <w:pPr>
        <w:spacing w:before="100" w:beforeAutospacing="1" w:after="100" w:afterAutospacing="1" w:line="240" w:lineRule="auto"/>
        <w:rPr>
          <w:ins w:id="172" w:author="Unknown"/>
          <w:rFonts w:ascii="Times New Roman" w:eastAsia="Times New Roman" w:hAnsi="Times New Roman" w:cs="Times New Roman"/>
          <w:sz w:val="24"/>
          <w:szCs w:val="24"/>
          <w:lang w:val="en-US"/>
        </w:rPr>
      </w:pPr>
      <w:ins w:id="173" w:author="Unknown">
        <w:r w:rsidRPr="0052603D">
          <w:rPr>
            <w:rFonts w:ascii="Times New Roman" w:eastAsia="Times New Roman" w:hAnsi="Times New Roman" w:cs="Times New Roman"/>
            <w:sz w:val="24"/>
            <w:szCs w:val="24"/>
            <w:lang w:val="en-US"/>
          </w:rPr>
          <w:t>The following SQL command shows all the records of the</w:t>
        </w:r>
        <w:r w:rsidRPr="0052603D">
          <w:rPr>
            <w:rFonts w:ascii="Times New Roman" w:eastAsia="Times New Roman" w:hAnsi="Times New Roman" w:cs="Times New Roman"/>
            <w:b/>
            <w:bCs/>
            <w:sz w:val="24"/>
            <w:szCs w:val="24"/>
            <w:lang w:val="en-US"/>
          </w:rPr>
          <w:t xml:space="preserve"> items</w:t>
        </w:r>
        <w:r w:rsidRPr="0052603D">
          <w:rPr>
            <w:rFonts w:ascii="Times New Roman" w:eastAsia="Times New Roman" w:hAnsi="Times New Roman" w:cs="Times New Roman"/>
            <w:sz w:val="24"/>
            <w:szCs w:val="24"/>
            <w:lang w:val="en-US"/>
          </w:rPr>
          <w:t xml:space="preserve"> table. The output shows that the table contains duplicate values in the </w:t>
        </w:r>
        <w:r w:rsidRPr="0052603D">
          <w:rPr>
            <w:rFonts w:ascii="Times New Roman" w:eastAsia="Times New Roman" w:hAnsi="Times New Roman" w:cs="Times New Roman"/>
            <w:b/>
            <w:bCs/>
            <w:sz w:val="24"/>
            <w:szCs w:val="24"/>
            <w:lang w:val="en-US"/>
          </w:rPr>
          <w:t>type</w:t>
        </w:r>
        <w:r w:rsidRPr="0052603D">
          <w:rPr>
            <w:rFonts w:ascii="Times New Roman" w:eastAsia="Times New Roman" w:hAnsi="Times New Roman" w:cs="Times New Roman"/>
            <w:sz w:val="24"/>
            <w:szCs w:val="24"/>
            <w:lang w:val="en-US"/>
          </w:rPr>
          <w:t xml:space="preserve"> field.</w:t>
        </w:r>
      </w:ins>
    </w:p>
    <w:p w:rsidR="0052603D" w:rsidRPr="0052603D" w:rsidRDefault="0052603D" w:rsidP="0052603D">
      <w:pPr>
        <w:spacing w:before="100" w:beforeAutospacing="1" w:after="100" w:afterAutospacing="1" w:line="240" w:lineRule="auto"/>
        <w:rPr>
          <w:ins w:id="174" w:author="Unknown"/>
          <w:rFonts w:ascii="Times New Roman" w:eastAsia="Times New Roman" w:hAnsi="Times New Roman" w:cs="Times New Roman"/>
          <w:sz w:val="24"/>
          <w:szCs w:val="24"/>
          <w:lang w:val="en-US"/>
        </w:rPr>
      </w:pPr>
      <w:ins w:id="175" w:author="Unknown">
        <w:r w:rsidRPr="0052603D">
          <w:rPr>
            <w:rFonts w:ascii="Times New Roman" w:eastAsia="Times New Roman" w:hAnsi="Times New Roman" w:cs="Times New Roman"/>
            <w:b/>
            <w:bCs/>
            <w:sz w:val="24"/>
            <w:szCs w:val="24"/>
            <w:lang w:val="en-US"/>
          </w:rPr>
          <w:t>SELECT * from items;</w:t>
        </w:r>
      </w:ins>
    </w:p>
    <w:p w:rsidR="0052603D" w:rsidRPr="0052603D" w:rsidRDefault="0052603D" w:rsidP="0052603D">
      <w:pPr>
        <w:spacing w:before="100" w:beforeAutospacing="1" w:after="100" w:afterAutospacing="1" w:line="240" w:lineRule="auto"/>
        <w:rPr>
          <w:ins w:id="176" w:author="Unknown"/>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046345" cy="2165350"/>
            <wp:effectExtent l="19050" t="0" r="1905" b="0"/>
            <wp:docPr id="6" name="Picture 6" descr="filter the duplicate data when retrieving records from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ter the duplicate data when retrieving records from the table"/>
                    <pic:cNvPicPr>
                      <a:picLocks noChangeAspect="1" noChangeArrowheads="1"/>
                    </pic:cNvPicPr>
                  </pic:nvPicPr>
                  <pic:blipFill>
                    <a:blip r:embed="rId13"/>
                    <a:srcRect/>
                    <a:stretch>
                      <a:fillRect/>
                    </a:stretch>
                  </pic:blipFill>
                  <pic:spPr bwMode="auto">
                    <a:xfrm>
                      <a:off x="0" y="0"/>
                      <a:ext cx="5046345" cy="216535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177" w:author="Unknown"/>
          <w:rFonts w:ascii="Times New Roman" w:eastAsia="Times New Roman" w:hAnsi="Times New Roman" w:cs="Times New Roman"/>
          <w:sz w:val="24"/>
          <w:szCs w:val="24"/>
          <w:lang w:val="en-US"/>
        </w:rPr>
      </w:pPr>
      <w:ins w:id="178" w:author="Unknown">
        <w:r w:rsidRPr="0052603D">
          <w:rPr>
            <w:rFonts w:ascii="Times New Roman" w:eastAsia="Times New Roman" w:hAnsi="Times New Roman" w:cs="Times New Roman"/>
            <w:sz w:val="24"/>
            <w:szCs w:val="24"/>
            <w:lang w:val="en-US"/>
          </w:rPr>
          <w:t xml:space="preserve">The following SQL command will display the values of </w:t>
        </w:r>
        <w:r w:rsidRPr="0052603D">
          <w:rPr>
            <w:rFonts w:ascii="Times New Roman" w:eastAsia="Times New Roman" w:hAnsi="Times New Roman" w:cs="Times New Roman"/>
            <w:b/>
            <w:bCs/>
            <w:sz w:val="24"/>
            <w:szCs w:val="24"/>
            <w:lang w:val="en-US"/>
          </w:rPr>
          <w:t>type</w:t>
        </w:r>
        <w:r w:rsidRPr="0052603D">
          <w:rPr>
            <w:rFonts w:ascii="Times New Roman" w:eastAsia="Times New Roman" w:hAnsi="Times New Roman" w:cs="Times New Roman"/>
            <w:sz w:val="24"/>
            <w:szCs w:val="24"/>
            <w:lang w:val="en-US"/>
          </w:rPr>
          <w:t xml:space="preserve"> field by removing the duplicate values.</w:t>
        </w:r>
      </w:ins>
    </w:p>
    <w:p w:rsidR="0052603D" w:rsidRPr="0052603D" w:rsidRDefault="0052603D" w:rsidP="0052603D">
      <w:pPr>
        <w:spacing w:before="100" w:beforeAutospacing="1" w:after="100" w:afterAutospacing="1" w:line="240" w:lineRule="auto"/>
        <w:rPr>
          <w:ins w:id="179" w:author="Unknown"/>
          <w:rFonts w:ascii="Times New Roman" w:eastAsia="Times New Roman" w:hAnsi="Times New Roman" w:cs="Times New Roman"/>
          <w:sz w:val="24"/>
          <w:szCs w:val="24"/>
          <w:lang w:val="en-US"/>
        </w:rPr>
      </w:pPr>
      <w:ins w:id="180" w:author="Unknown">
        <w:r w:rsidRPr="0052603D">
          <w:rPr>
            <w:rFonts w:ascii="Times New Roman" w:eastAsia="Times New Roman" w:hAnsi="Times New Roman" w:cs="Times New Roman"/>
            <w:b/>
            <w:bCs/>
            <w:sz w:val="24"/>
            <w:szCs w:val="24"/>
            <w:lang w:val="en-US"/>
          </w:rPr>
          <w:t>SELECT DISTINCT type from items;</w:t>
        </w:r>
      </w:ins>
    </w:p>
    <w:p w:rsidR="0052603D" w:rsidRPr="0052603D" w:rsidRDefault="0052603D" w:rsidP="0052603D">
      <w:pPr>
        <w:spacing w:before="100" w:beforeAutospacing="1" w:after="100" w:afterAutospacing="1" w:line="240" w:lineRule="auto"/>
        <w:rPr>
          <w:ins w:id="181" w:author="Unknown"/>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795395" cy="2182495"/>
            <wp:effectExtent l="19050" t="0" r="0" b="0"/>
            <wp:docPr id="7" name="Picture 7" descr="filter the duplicate data when retrieving records from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ter the duplicate data when retrieving records from the table"/>
                    <pic:cNvPicPr>
                      <a:picLocks noChangeAspect="1" noChangeArrowheads="1"/>
                    </pic:cNvPicPr>
                  </pic:nvPicPr>
                  <pic:blipFill>
                    <a:blip r:embed="rId14"/>
                    <a:srcRect/>
                    <a:stretch>
                      <a:fillRect/>
                    </a:stretch>
                  </pic:blipFill>
                  <pic:spPr bwMode="auto">
                    <a:xfrm>
                      <a:off x="0" y="0"/>
                      <a:ext cx="3795395" cy="218249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182" w:author="Unknown"/>
          <w:rFonts w:ascii="Times New Roman" w:eastAsia="Times New Roman" w:hAnsi="Times New Roman" w:cs="Times New Roman"/>
          <w:sz w:val="24"/>
          <w:szCs w:val="24"/>
          <w:lang w:val="en-US"/>
        </w:rPr>
      </w:pPr>
      <w:ins w:id="183" w:author="Unknown">
        <w:r w:rsidRPr="0052603D">
          <w:rPr>
            <w:rFonts w:ascii="Times New Roman" w:eastAsia="Times New Roman" w:hAnsi="Times New Roman" w:cs="Times New Roman"/>
            <w:b/>
            <w:bCs/>
            <w:color w:val="FF6600"/>
            <w:sz w:val="24"/>
            <w:szCs w:val="24"/>
            <w:lang w:val="en-US"/>
          </w:rPr>
          <w:t xml:space="preserve">Q #13) What is the difference between </w:t>
        </w:r>
        <w:proofErr w:type="gramStart"/>
        <w:r w:rsidRPr="0052603D">
          <w:rPr>
            <w:rFonts w:ascii="Times New Roman" w:eastAsia="Times New Roman" w:hAnsi="Times New Roman" w:cs="Times New Roman"/>
            <w:b/>
            <w:bCs/>
            <w:color w:val="FF6600"/>
            <w:sz w:val="24"/>
            <w:szCs w:val="24"/>
            <w:lang w:val="en-US"/>
          </w:rPr>
          <w:t>NOW(</w:t>
        </w:r>
        <w:proofErr w:type="gramEnd"/>
        <w:r w:rsidRPr="0052603D">
          <w:rPr>
            <w:rFonts w:ascii="Times New Roman" w:eastAsia="Times New Roman" w:hAnsi="Times New Roman" w:cs="Times New Roman"/>
            <w:b/>
            <w:bCs/>
            <w:color w:val="FF6600"/>
            <w:sz w:val="24"/>
            <w:szCs w:val="24"/>
            <w:lang w:val="en-US"/>
          </w:rPr>
          <w:t>) and CURRENT_DATE()?</w:t>
        </w:r>
      </w:ins>
    </w:p>
    <w:p w:rsidR="0052603D" w:rsidRPr="0052603D" w:rsidRDefault="0052603D" w:rsidP="0052603D">
      <w:pPr>
        <w:spacing w:before="100" w:beforeAutospacing="1" w:after="100" w:afterAutospacing="1" w:line="240" w:lineRule="auto"/>
        <w:rPr>
          <w:ins w:id="184" w:author="Unknown"/>
          <w:rFonts w:ascii="Times New Roman" w:eastAsia="Times New Roman" w:hAnsi="Times New Roman" w:cs="Times New Roman"/>
          <w:sz w:val="24"/>
          <w:szCs w:val="24"/>
          <w:lang w:val="en-US"/>
        </w:rPr>
      </w:pPr>
      <w:ins w:id="185"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186" w:author="Unknown"/>
          <w:rFonts w:ascii="Times New Roman" w:eastAsia="Times New Roman" w:hAnsi="Times New Roman" w:cs="Times New Roman"/>
          <w:sz w:val="24"/>
          <w:szCs w:val="24"/>
          <w:lang w:val="en-US"/>
        </w:rPr>
      </w:pPr>
      <w:ins w:id="187" w:author="Unknown">
        <w:r w:rsidRPr="0052603D">
          <w:rPr>
            <w:rFonts w:ascii="Times New Roman" w:eastAsia="Times New Roman" w:hAnsi="Times New Roman" w:cs="Times New Roman"/>
            <w:sz w:val="24"/>
            <w:szCs w:val="24"/>
            <w:lang w:val="en-US"/>
          </w:rPr>
          <w:t xml:space="preserve">Both </w:t>
        </w:r>
        <w:proofErr w:type="gramStart"/>
        <w:r w:rsidRPr="0052603D">
          <w:rPr>
            <w:rFonts w:ascii="Times New Roman" w:eastAsia="Times New Roman" w:hAnsi="Times New Roman" w:cs="Times New Roman"/>
            <w:b/>
            <w:bCs/>
            <w:sz w:val="24"/>
            <w:szCs w:val="24"/>
            <w:lang w:val="en-US"/>
          </w:rPr>
          <w:t>NOW(</w:t>
        </w:r>
        <w:proofErr w:type="gramEnd"/>
        <w:r w:rsidRPr="0052603D">
          <w:rPr>
            <w:rFonts w:ascii="Times New Roman" w:eastAsia="Times New Roman" w:hAnsi="Times New Roman" w:cs="Times New Roman"/>
            <w:b/>
            <w:bCs/>
            <w:sz w:val="24"/>
            <w:szCs w:val="24"/>
            <w:lang w:val="en-US"/>
          </w:rPr>
          <w:t>)</w:t>
        </w:r>
        <w:r w:rsidRPr="0052603D">
          <w:rPr>
            <w:rFonts w:ascii="Times New Roman" w:eastAsia="Times New Roman" w:hAnsi="Times New Roman" w:cs="Times New Roman"/>
            <w:sz w:val="24"/>
            <w:szCs w:val="24"/>
            <w:lang w:val="en-US"/>
          </w:rPr>
          <w:t xml:space="preserve"> and </w:t>
        </w:r>
        <w:r w:rsidRPr="0052603D">
          <w:rPr>
            <w:rFonts w:ascii="Times New Roman" w:eastAsia="Times New Roman" w:hAnsi="Times New Roman" w:cs="Times New Roman"/>
            <w:b/>
            <w:bCs/>
            <w:sz w:val="24"/>
            <w:szCs w:val="24"/>
            <w:lang w:val="en-US"/>
          </w:rPr>
          <w:t>CURRENT_DATE()</w:t>
        </w:r>
        <w:r w:rsidRPr="0052603D">
          <w:rPr>
            <w:rFonts w:ascii="Times New Roman" w:eastAsia="Times New Roman" w:hAnsi="Times New Roman" w:cs="Times New Roman"/>
            <w:sz w:val="24"/>
            <w:szCs w:val="24"/>
            <w:lang w:val="en-US"/>
          </w:rPr>
          <w:t xml:space="preserve"> are built-in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methods. </w:t>
        </w:r>
        <w:proofErr w:type="gramStart"/>
        <w:r w:rsidRPr="0052603D">
          <w:rPr>
            <w:rFonts w:ascii="Times New Roman" w:eastAsia="Times New Roman" w:hAnsi="Times New Roman" w:cs="Times New Roman"/>
            <w:b/>
            <w:bCs/>
            <w:sz w:val="24"/>
            <w:szCs w:val="24"/>
            <w:lang w:val="en-US"/>
          </w:rPr>
          <w:t>NOW(</w:t>
        </w:r>
        <w:proofErr w:type="gramEnd"/>
        <w:r w:rsidRPr="0052603D">
          <w:rPr>
            <w:rFonts w:ascii="Times New Roman" w:eastAsia="Times New Roman" w:hAnsi="Times New Roman" w:cs="Times New Roman"/>
            <w:b/>
            <w:bCs/>
            <w:sz w:val="24"/>
            <w:szCs w:val="24"/>
            <w:lang w:val="en-US"/>
          </w:rPr>
          <w:t>)</w:t>
        </w:r>
        <w:r w:rsidRPr="0052603D">
          <w:rPr>
            <w:rFonts w:ascii="Times New Roman" w:eastAsia="Times New Roman" w:hAnsi="Times New Roman" w:cs="Times New Roman"/>
            <w:sz w:val="24"/>
            <w:szCs w:val="24"/>
            <w:lang w:val="en-US"/>
          </w:rPr>
          <w:t xml:space="preserve"> is used to show the current date and time of the server and </w:t>
        </w:r>
        <w:r w:rsidRPr="0052603D">
          <w:rPr>
            <w:rFonts w:ascii="Times New Roman" w:eastAsia="Times New Roman" w:hAnsi="Times New Roman" w:cs="Times New Roman"/>
            <w:b/>
            <w:bCs/>
            <w:sz w:val="24"/>
            <w:szCs w:val="24"/>
            <w:lang w:val="en-US"/>
          </w:rPr>
          <w:t>CURRENT_DATE()</w:t>
        </w:r>
        <w:r w:rsidRPr="0052603D">
          <w:rPr>
            <w:rFonts w:ascii="Times New Roman" w:eastAsia="Times New Roman" w:hAnsi="Times New Roman" w:cs="Times New Roman"/>
            <w:sz w:val="24"/>
            <w:szCs w:val="24"/>
            <w:lang w:val="en-US"/>
          </w:rPr>
          <w:t xml:space="preserve"> is used to show only the date of the server.</w:t>
        </w:r>
      </w:ins>
    </w:p>
    <w:p w:rsidR="0052603D" w:rsidRPr="0052603D" w:rsidRDefault="0052603D" w:rsidP="0052603D">
      <w:pPr>
        <w:spacing w:before="100" w:beforeAutospacing="1" w:after="100" w:afterAutospacing="1" w:line="240" w:lineRule="auto"/>
        <w:rPr>
          <w:ins w:id="188" w:author="Unknown"/>
          <w:rFonts w:ascii="Times New Roman" w:eastAsia="Times New Roman" w:hAnsi="Times New Roman" w:cs="Times New Roman"/>
          <w:sz w:val="24"/>
          <w:szCs w:val="24"/>
          <w:lang w:val="en-US"/>
        </w:rPr>
      </w:pPr>
      <w:ins w:id="189" w:author="Unknown">
        <w:r w:rsidRPr="0052603D">
          <w:rPr>
            <w:rFonts w:ascii="Times New Roman" w:eastAsia="Times New Roman" w:hAnsi="Times New Roman" w:cs="Times New Roman"/>
            <w:b/>
            <w:bCs/>
            <w:sz w:val="24"/>
            <w:szCs w:val="24"/>
            <w:lang w:val="en-US"/>
          </w:rPr>
          <w:t xml:space="preserve">SELECT </w:t>
        </w:r>
        <w:proofErr w:type="gramStart"/>
        <w:r w:rsidRPr="0052603D">
          <w:rPr>
            <w:rFonts w:ascii="Times New Roman" w:eastAsia="Times New Roman" w:hAnsi="Times New Roman" w:cs="Times New Roman"/>
            <w:b/>
            <w:bCs/>
            <w:sz w:val="24"/>
            <w:szCs w:val="24"/>
            <w:lang w:val="en-US"/>
          </w:rPr>
          <w:t>now(</w:t>
        </w:r>
        <w:proofErr w:type="gram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190"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2924175" cy="1716405"/>
            <wp:effectExtent l="19050" t="0" r="9525" b="0"/>
            <wp:docPr id="8" name="Picture 8" descr="SELECT NO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NOW()">
                      <a:hlinkClick r:id="rId15"/>
                    </pic:cNvPr>
                    <pic:cNvPicPr>
                      <a:picLocks noChangeAspect="1" noChangeArrowheads="1"/>
                    </pic:cNvPicPr>
                  </pic:nvPicPr>
                  <pic:blipFill>
                    <a:blip r:embed="rId16"/>
                    <a:srcRect/>
                    <a:stretch>
                      <a:fillRect/>
                    </a:stretch>
                  </pic:blipFill>
                  <pic:spPr bwMode="auto">
                    <a:xfrm>
                      <a:off x="0" y="0"/>
                      <a:ext cx="2924175" cy="171640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191" w:author="Unknown"/>
          <w:rFonts w:ascii="Times New Roman" w:eastAsia="Times New Roman" w:hAnsi="Times New Roman" w:cs="Times New Roman"/>
          <w:sz w:val="24"/>
          <w:szCs w:val="24"/>
          <w:lang w:val="en-US"/>
        </w:rPr>
      </w:pPr>
      <w:ins w:id="192" w:author="Unknown">
        <w:r w:rsidRPr="0052603D">
          <w:rPr>
            <w:rFonts w:ascii="Times New Roman" w:eastAsia="Times New Roman" w:hAnsi="Times New Roman" w:cs="Times New Roman"/>
            <w:b/>
            <w:bCs/>
            <w:sz w:val="24"/>
            <w:szCs w:val="24"/>
            <w:lang w:val="en-US"/>
          </w:rPr>
          <w:t xml:space="preserve">SELECT </w:t>
        </w:r>
        <w:proofErr w:type="spellStart"/>
        <w:r w:rsidRPr="0052603D">
          <w:rPr>
            <w:rFonts w:ascii="Times New Roman" w:eastAsia="Times New Roman" w:hAnsi="Times New Roman" w:cs="Times New Roman"/>
            <w:b/>
            <w:bCs/>
            <w:sz w:val="24"/>
            <w:szCs w:val="24"/>
            <w:lang w:val="en-US"/>
          </w:rPr>
          <w:t>current_</w:t>
        </w:r>
        <w:proofErr w:type="gramStart"/>
        <w:r w:rsidRPr="0052603D">
          <w:rPr>
            <w:rFonts w:ascii="Times New Roman" w:eastAsia="Times New Roman" w:hAnsi="Times New Roman" w:cs="Times New Roman"/>
            <w:b/>
            <w:bCs/>
            <w:sz w:val="24"/>
            <w:szCs w:val="24"/>
            <w:lang w:val="en-US"/>
          </w:rPr>
          <w:t>date</w:t>
        </w:r>
        <w:proofErr w:type="spellEnd"/>
        <w:r w:rsidRPr="0052603D">
          <w:rPr>
            <w:rFonts w:ascii="Times New Roman" w:eastAsia="Times New Roman" w:hAnsi="Times New Roman" w:cs="Times New Roman"/>
            <w:b/>
            <w:bCs/>
            <w:sz w:val="24"/>
            <w:szCs w:val="24"/>
            <w:lang w:val="en-US"/>
          </w:rPr>
          <w:t>(</w:t>
        </w:r>
        <w:proofErr w:type="gram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193"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3131185" cy="1828800"/>
            <wp:effectExtent l="19050" t="0" r="0" b="0"/>
            <wp:docPr id="9" name="Picture 9" descr="Select CURRENT_DA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CURRENT_DATE()">
                      <a:hlinkClick r:id="rId17"/>
                    </pic:cNvPr>
                    <pic:cNvPicPr>
                      <a:picLocks noChangeAspect="1" noChangeArrowheads="1"/>
                    </pic:cNvPicPr>
                  </pic:nvPicPr>
                  <pic:blipFill>
                    <a:blip r:embed="rId18"/>
                    <a:srcRect/>
                    <a:stretch>
                      <a:fillRect/>
                    </a:stretch>
                  </pic:blipFill>
                  <pic:spPr bwMode="auto">
                    <a:xfrm>
                      <a:off x="0" y="0"/>
                      <a:ext cx="3131185" cy="182880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194" w:author="Unknown"/>
          <w:rFonts w:ascii="Times New Roman" w:eastAsia="Times New Roman" w:hAnsi="Times New Roman" w:cs="Times New Roman"/>
          <w:sz w:val="24"/>
          <w:szCs w:val="24"/>
          <w:lang w:val="en-US"/>
        </w:rPr>
      </w:pPr>
      <w:ins w:id="195" w:author="Unknown">
        <w:r w:rsidRPr="0052603D">
          <w:rPr>
            <w:rFonts w:ascii="Times New Roman" w:eastAsia="Times New Roman" w:hAnsi="Times New Roman" w:cs="Times New Roman"/>
            <w:b/>
            <w:bCs/>
            <w:color w:val="FF6600"/>
            <w:sz w:val="24"/>
            <w:szCs w:val="24"/>
            <w:lang w:val="en-US"/>
          </w:rPr>
          <w:t xml:space="preserve">Q #14) </w:t>
        </w:r>
        <w:proofErr w:type="gramStart"/>
        <w:r w:rsidRPr="0052603D">
          <w:rPr>
            <w:rFonts w:ascii="Times New Roman" w:eastAsia="Times New Roman" w:hAnsi="Times New Roman" w:cs="Times New Roman"/>
            <w:b/>
            <w:bCs/>
            <w:color w:val="FF6600"/>
            <w:sz w:val="24"/>
            <w:szCs w:val="24"/>
            <w:lang w:val="en-US"/>
          </w:rPr>
          <w:t>Which</w:t>
        </w:r>
        <w:proofErr w:type="gramEnd"/>
        <w:r w:rsidRPr="0052603D">
          <w:rPr>
            <w:rFonts w:ascii="Times New Roman" w:eastAsia="Times New Roman" w:hAnsi="Times New Roman" w:cs="Times New Roman"/>
            <w:b/>
            <w:bCs/>
            <w:color w:val="FF6600"/>
            <w:sz w:val="24"/>
            <w:szCs w:val="24"/>
            <w:lang w:val="en-US"/>
          </w:rPr>
          <w:t xml:space="preserve"> statement is used in a select query for partial matching?</w:t>
        </w:r>
      </w:ins>
    </w:p>
    <w:p w:rsidR="0052603D" w:rsidRPr="0052603D" w:rsidRDefault="0052603D" w:rsidP="0052603D">
      <w:pPr>
        <w:spacing w:before="100" w:beforeAutospacing="1" w:after="100" w:afterAutospacing="1" w:line="240" w:lineRule="auto"/>
        <w:rPr>
          <w:ins w:id="196" w:author="Unknown"/>
          <w:rFonts w:ascii="Times New Roman" w:eastAsia="Times New Roman" w:hAnsi="Times New Roman" w:cs="Times New Roman"/>
          <w:sz w:val="24"/>
          <w:szCs w:val="24"/>
          <w:lang w:val="en-US"/>
        </w:rPr>
      </w:pPr>
      <w:ins w:id="197"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198" w:author="Unknown"/>
          <w:rFonts w:ascii="Times New Roman" w:eastAsia="Times New Roman" w:hAnsi="Times New Roman" w:cs="Times New Roman"/>
          <w:sz w:val="24"/>
          <w:szCs w:val="24"/>
          <w:lang w:val="en-US"/>
        </w:rPr>
      </w:pPr>
      <w:proofErr w:type="gramStart"/>
      <w:ins w:id="199" w:author="Unknown">
        <w:r w:rsidRPr="0052603D">
          <w:rPr>
            <w:rFonts w:ascii="Times New Roman" w:eastAsia="Times New Roman" w:hAnsi="Times New Roman" w:cs="Times New Roman"/>
            <w:b/>
            <w:bCs/>
            <w:sz w:val="24"/>
            <w:szCs w:val="24"/>
            <w:lang w:val="en-US"/>
          </w:rPr>
          <w:t>REGEXP</w:t>
        </w:r>
        <w:r w:rsidRPr="0052603D">
          <w:rPr>
            <w:rFonts w:ascii="Times New Roman" w:eastAsia="Times New Roman" w:hAnsi="Times New Roman" w:cs="Times New Roman"/>
            <w:sz w:val="24"/>
            <w:szCs w:val="24"/>
            <w:lang w:val="en-US"/>
          </w:rPr>
          <w:t xml:space="preserve"> and </w:t>
        </w:r>
        <w:r w:rsidRPr="0052603D">
          <w:rPr>
            <w:rFonts w:ascii="Times New Roman" w:eastAsia="Times New Roman" w:hAnsi="Times New Roman" w:cs="Times New Roman"/>
            <w:b/>
            <w:bCs/>
            <w:sz w:val="24"/>
            <w:szCs w:val="24"/>
            <w:lang w:val="en-US"/>
          </w:rPr>
          <w:t>LIKE</w:t>
        </w:r>
        <w:r w:rsidRPr="0052603D">
          <w:rPr>
            <w:rFonts w:ascii="Times New Roman" w:eastAsia="Times New Roman" w:hAnsi="Times New Roman" w:cs="Times New Roman"/>
            <w:sz w:val="24"/>
            <w:szCs w:val="24"/>
            <w:lang w:val="en-US"/>
          </w:rPr>
          <w:t xml:space="preserve"> statements can be used in a select query for partial matching.</w:t>
        </w:r>
        <w:proofErr w:type="gramEnd"/>
        <w:r w:rsidRPr="0052603D">
          <w:rPr>
            <w:rFonts w:ascii="Times New Roman" w:eastAsia="Times New Roman" w:hAnsi="Times New Roman" w:cs="Times New Roman"/>
            <w:sz w:val="24"/>
            <w:szCs w:val="24"/>
            <w:lang w:val="en-US"/>
          </w:rPr>
          <w:t xml:space="preserve"> REGEXP is used to search records based on the pattern and LIKE is used to search any record by matching any string at the beginning or end or middle of a particular field value.</w:t>
        </w:r>
      </w:ins>
    </w:p>
    <w:p w:rsidR="0052603D" w:rsidRPr="0052603D" w:rsidRDefault="0052603D" w:rsidP="0052603D">
      <w:pPr>
        <w:spacing w:before="100" w:beforeAutospacing="1" w:after="100" w:afterAutospacing="1" w:line="240" w:lineRule="auto"/>
        <w:rPr>
          <w:ins w:id="200" w:author="Unknown"/>
          <w:rFonts w:ascii="Times New Roman" w:eastAsia="Times New Roman" w:hAnsi="Times New Roman" w:cs="Times New Roman"/>
          <w:sz w:val="24"/>
          <w:szCs w:val="24"/>
          <w:lang w:val="en-US"/>
        </w:rPr>
      </w:pPr>
      <w:ins w:id="201"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202" w:author="Unknown"/>
          <w:rFonts w:ascii="Times New Roman" w:eastAsia="Times New Roman" w:hAnsi="Times New Roman" w:cs="Times New Roman"/>
          <w:sz w:val="24"/>
          <w:szCs w:val="24"/>
          <w:lang w:val="en-US"/>
        </w:rPr>
      </w:pPr>
      <w:ins w:id="203" w:author="Unknown">
        <w:r w:rsidRPr="0052603D">
          <w:rPr>
            <w:rFonts w:ascii="Times New Roman" w:eastAsia="Times New Roman" w:hAnsi="Times New Roman" w:cs="Times New Roman"/>
            <w:sz w:val="24"/>
            <w:szCs w:val="24"/>
            <w:lang w:val="en-US"/>
          </w:rPr>
          <w:t>First, check the existing records of the ‘</w:t>
        </w:r>
        <w:r w:rsidRPr="0052603D">
          <w:rPr>
            <w:rFonts w:ascii="Times New Roman" w:eastAsia="Times New Roman" w:hAnsi="Times New Roman" w:cs="Times New Roman"/>
            <w:b/>
            <w:bCs/>
            <w:sz w:val="24"/>
            <w:szCs w:val="24"/>
            <w:lang w:val="en-US"/>
          </w:rPr>
          <w:t xml:space="preserve">clients' </w:t>
        </w:r>
        <w:r w:rsidRPr="0052603D">
          <w:rPr>
            <w:rFonts w:ascii="Times New Roman" w:eastAsia="Times New Roman" w:hAnsi="Times New Roman" w:cs="Times New Roman"/>
            <w:sz w:val="24"/>
            <w:szCs w:val="24"/>
            <w:lang w:val="en-US"/>
          </w:rPr>
          <w:t>table by executing the select query.</w:t>
        </w:r>
      </w:ins>
    </w:p>
    <w:p w:rsidR="0052603D" w:rsidRPr="0052603D" w:rsidRDefault="0052603D" w:rsidP="0052603D">
      <w:pPr>
        <w:spacing w:before="100" w:beforeAutospacing="1" w:after="100" w:afterAutospacing="1" w:line="240" w:lineRule="auto"/>
        <w:rPr>
          <w:ins w:id="204" w:author="Unknown"/>
          <w:rFonts w:ascii="Times New Roman" w:eastAsia="Times New Roman" w:hAnsi="Times New Roman" w:cs="Times New Roman"/>
          <w:sz w:val="24"/>
          <w:szCs w:val="24"/>
          <w:lang w:val="en-US"/>
        </w:rPr>
      </w:pPr>
      <w:ins w:id="205" w:author="Unknown">
        <w:r w:rsidRPr="0052603D">
          <w:rPr>
            <w:rFonts w:ascii="Times New Roman" w:eastAsia="Times New Roman" w:hAnsi="Times New Roman" w:cs="Times New Roman"/>
            <w:b/>
            <w:bCs/>
            <w:sz w:val="24"/>
            <w:szCs w:val="24"/>
            <w:lang w:val="en-US"/>
          </w:rPr>
          <w:t>SELECT * FROM clients;</w:t>
        </w:r>
      </w:ins>
    </w:p>
    <w:p w:rsidR="0052603D" w:rsidRPr="0052603D" w:rsidRDefault="0052603D" w:rsidP="0052603D">
      <w:pPr>
        <w:spacing w:before="100" w:beforeAutospacing="1" w:after="100" w:afterAutospacing="1" w:line="240" w:lineRule="auto"/>
        <w:rPr>
          <w:ins w:id="206"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3588385" cy="2035810"/>
            <wp:effectExtent l="19050" t="0" r="0" b="0"/>
            <wp:docPr id="10" name="Picture 10" descr="statement used in a select query for partial matching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ement used in a select query for partial matching1">
                      <a:hlinkClick r:id="rId19"/>
                    </pic:cNvPr>
                    <pic:cNvPicPr>
                      <a:picLocks noChangeAspect="1" noChangeArrowheads="1"/>
                    </pic:cNvPicPr>
                  </pic:nvPicPr>
                  <pic:blipFill>
                    <a:blip r:embed="rId20"/>
                    <a:srcRect/>
                    <a:stretch>
                      <a:fillRect/>
                    </a:stretch>
                  </pic:blipFill>
                  <pic:spPr bwMode="auto">
                    <a:xfrm>
                      <a:off x="0" y="0"/>
                      <a:ext cx="3588385" cy="203581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07" w:author="Unknown"/>
          <w:rFonts w:ascii="Times New Roman" w:eastAsia="Times New Roman" w:hAnsi="Times New Roman" w:cs="Times New Roman"/>
          <w:sz w:val="24"/>
          <w:szCs w:val="24"/>
          <w:lang w:val="en-US"/>
        </w:rPr>
      </w:pPr>
      <w:ins w:id="208" w:author="Unknown">
        <w:r w:rsidRPr="0052603D">
          <w:rPr>
            <w:rFonts w:ascii="Times New Roman" w:eastAsia="Times New Roman" w:hAnsi="Times New Roman" w:cs="Times New Roman"/>
            <w:sz w:val="24"/>
            <w:szCs w:val="24"/>
            <w:lang w:val="en-US"/>
          </w:rPr>
          <w:lastRenderedPageBreak/>
          <w:t xml:space="preserve">Run SELECT query with REGEXP clause to search those records from the </w:t>
        </w:r>
        <w:r w:rsidRPr="0052603D">
          <w:rPr>
            <w:rFonts w:ascii="Times New Roman" w:eastAsia="Times New Roman" w:hAnsi="Times New Roman" w:cs="Times New Roman"/>
            <w:b/>
            <w:bCs/>
            <w:sz w:val="24"/>
            <w:szCs w:val="24"/>
            <w:lang w:val="en-US"/>
          </w:rPr>
          <w:t>clients</w:t>
        </w:r>
        <w:r w:rsidRPr="0052603D">
          <w:rPr>
            <w:rFonts w:ascii="Times New Roman" w:eastAsia="Times New Roman" w:hAnsi="Times New Roman" w:cs="Times New Roman"/>
            <w:sz w:val="24"/>
            <w:szCs w:val="24"/>
            <w:lang w:val="en-US"/>
          </w:rPr>
          <w:t xml:space="preserve"> where the client name starts with ‘</w:t>
        </w:r>
        <w:r w:rsidRPr="0052603D">
          <w:rPr>
            <w:rFonts w:ascii="Times New Roman" w:eastAsia="Times New Roman" w:hAnsi="Times New Roman" w:cs="Times New Roman"/>
            <w:b/>
            <w:bCs/>
            <w:sz w:val="24"/>
            <w:szCs w:val="24"/>
            <w:lang w:val="en-US"/>
          </w:rPr>
          <w:t>S</w:t>
        </w:r>
        <w:r w:rsidRPr="0052603D">
          <w:rPr>
            <w:rFonts w:ascii="Times New Roman" w:eastAsia="Times New Roman" w:hAnsi="Times New Roman" w:cs="Times New Roman"/>
            <w:sz w:val="24"/>
            <w:szCs w:val="24"/>
            <w:lang w:val="en-US"/>
          </w:rPr>
          <w:t>’</w:t>
        </w:r>
      </w:ins>
    </w:p>
    <w:p w:rsidR="0052603D" w:rsidRPr="0052603D" w:rsidRDefault="0052603D" w:rsidP="0052603D">
      <w:pPr>
        <w:spacing w:before="100" w:beforeAutospacing="1" w:after="100" w:afterAutospacing="1" w:line="240" w:lineRule="auto"/>
        <w:rPr>
          <w:ins w:id="209" w:author="Unknown"/>
          <w:rFonts w:ascii="Times New Roman" w:eastAsia="Times New Roman" w:hAnsi="Times New Roman" w:cs="Times New Roman"/>
          <w:sz w:val="24"/>
          <w:szCs w:val="24"/>
          <w:lang w:val="en-US"/>
        </w:rPr>
      </w:pPr>
      <w:ins w:id="210" w:author="Unknown">
        <w:r w:rsidRPr="0052603D">
          <w:rPr>
            <w:rFonts w:ascii="Times New Roman" w:eastAsia="Times New Roman" w:hAnsi="Times New Roman" w:cs="Times New Roman"/>
            <w:b/>
            <w:bCs/>
            <w:sz w:val="24"/>
            <w:szCs w:val="24"/>
            <w:lang w:val="en-US"/>
          </w:rPr>
          <w:t>SELECT * FROM clients WHERE name REGEXP “^S”;</w:t>
        </w:r>
      </w:ins>
    </w:p>
    <w:p w:rsidR="0052603D" w:rsidRPr="0052603D" w:rsidRDefault="0052603D" w:rsidP="0052603D">
      <w:pPr>
        <w:spacing w:before="100" w:beforeAutospacing="1" w:after="100" w:afterAutospacing="1" w:line="240" w:lineRule="auto"/>
        <w:rPr>
          <w:ins w:id="211"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4805045" cy="2052955"/>
            <wp:effectExtent l="19050" t="0" r="0" b="0"/>
            <wp:docPr id="11" name="Picture 11" descr="statement used in a select query for partial matching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ment used in a select query for partial matching2">
                      <a:hlinkClick r:id="rId21"/>
                    </pic:cNvPr>
                    <pic:cNvPicPr>
                      <a:picLocks noChangeAspect="1" noChangeArrowheads="1"/>
                    </pic:cNvPicPr>
                  </pic:nvPicPr>
                  <pic:blipFill>
                    <a:blip r:embed="rId22"/>
                    <a:srcRect/>
                    <a:stretch>
                      <a:fillRect/>
                    </a:stretch>
                  </pic:blipFill>
                  <pic:spPr bwMode="auto">
                    <a:xfrm>
                      <a:off x="0" y="0"/>
                      <a:ext cx="4805045" cy="205295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12" w:author="Unknown"/>
          <w:rFonts w:ascii="Times New Roman" w:eastAsia="Times New Roman" w:hAnsi="Times New Roman" w:cs="Times New Roman"/>
          <w:sz w:val="24"/>
          <w:szCs w:val="24"/>
          <w:lang w:val="en-US"/>
        </w:rPr>
      </w:pPr>
      <w:ins w:id="213" w:author="Unknown">
        <w:r w:rsidRPr="0052603D">
          <w:rPr>
            <w:rFonts w:ascii="Times New Roman" w:eastAsia="Times New Roman" w:hAnsi="Times New Roman" w:cs="Times New Roman"/>
            <w:sz w:val="24"/>
            <w:szCs w:val="24"/>
            <w:lang w:val="en-US"/>
          </w:rPr>
          <w:t xml:space="preserve">Run SELECT query with LIKE clause to search those records from the </w:t>
        </w:r>
        <w:r w:rsidRPr="0052603D">
          <w:rPr>
            <w:rFonts w:ascii="Times New Roman" w:eastAsia="Times New Roman" w:hAnsi="Times New Roman" w:cs="Times New Roman"/>
            <w:b/>
            <w:bCs/>
            <w:sz w:val="24"/>
            <w:szCs w:val="24"/>
            <w:lang w:val="en-US"/>
          </w:rPr>
          <w:t>clients</w:t>
        </w:r>
        <w:r w:rsidRPr="0052603D">
          <w:rPr>
            <w:rFonts w:ascii="Times New Roman" w:eastAsia="Times New Roman" w:hAnsi="Times New Roman" w:cs="Times New Roman"/>
            <w:sz w:val="24"/>
            <w:szCs w:val="24"/>
            <w:lang w:val="en-US"/>
          </w:rPr>
          <w:t xml:space="preserve"> where the client name starts with ‘</w:t>
        </w:r>
        <w:r w:rsidRPr="0052603D">
          <w:rPr>
            <w:rFonts w:ascii="Times New Roman" w:eastAsia="Times New Roman" w:hAnsi="Times New Roman" w:cs="Times New Roman"/>
            <w:b/>
            <w:bCs/>
            <w:sz w:val="24"/>
            <w:szCs w:val="24"/>
            <w:lang w:val="en-US"/>
          </w:rPr>
          <w:t>A</w:t>
        </w:r>
        <w:r w:rsidRPr="0052603D">
          <w:rPr>
            <w:rFonts w:ascii="Times New Roman" w:eastAsia="Times New Roman" w:hAnsi="Times New Roman" w:cs="Times New Roman"/>
            <w:sz w:val="24"/>
            <w:szCs w:val="24"/>
            <w:lang w:val="en-US"/>
          </w:rPr>
          <w:t>’</w:t>
        </w:r>
      </w:ins>
    </w:p>
    <w:p w:rsidR="0052603D" w:rsidRPr="0052603D" w:rsidRDefault="0052603D" w:rsidP="0052603D">
      <w:pPr>
        <w:spacing w:before="100" w:beforeAutospacing="1" w:after="100" w:afterAutospacing="1" w:line="240" w:lineRule="auto"/>
        <w:rPr>
          <w:ins w:id="214" w:author="Unknown"/>
          <w:rFonts w:ascii="Times New Roman" w:eastAsia="Times New Roman" w:hAnsi="Times New Roman" w:cs="Times New Roman"/>
          <w:sz w:val="24"/>
          <w:szCs w:val="24"/>
          <w:lang w:val="en-US"/>
        </w:rPr>
      </w:pPr>
      <w:ins w:id="215" w:author="Unknown">
        <w:r w:rsidRPr="0052603D">
          <w:rPr>
            <w:rFonts w:ascii="Times New Roman" w:eastAsia="Times New Roman" w:hAnsi="Times New Roman" w:cs="Times New Roman"/>
            <w:b/>
            <w:bCs/>
            <w:sz w:val="24"/>
            <w:szCs w:val="24"/>
            <w:lang w:val="en-US"/>
          </w:rPr>
          <w:t>SELECT * FROM clients WHERE name LIKE “A%”;</w:t>
        </w:r>
      </w:ins>
    </w:p>
    <w:p w:rsidR="0052603D" w:rsidRPr="0052603D" w:rsidRDefault="0052603D" w:rsidP="0052603D">
      <w:pPr>
        <w:spacing w:before="100" w:beforeAutospacing="1" w:after="100" w:afterAutospacing="1" w:line="240" w:lineRule="auto"/>
        <w:rPr>
          <w:ins w:id="216"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4701540" cy="1949450"/>
            <wp:effectExtent l="19050" t="0" r="3810" b="0"/>
            <wp:docPr id="12" name="Picture 12" descr="statement used in a select query for partial matching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ement used in a select query for partial matching3">
                      <a:hlinkClick r:id="rId23"/>
                    </pic:cNvPr>
                    <pic:cNvPicPr>
                      <a:picLocks noChangeAspect="1" noChangeArrowheads="1"/>
                    </pic:cNvPicPr>
                  </pic:nvPicPr>
                  <pic:blipFill>
                    <a:blip r:embed="rId24"/>
                    <a:srcRect/>
                    <a:stretch>
                      <a:fillRect/>
                    </a:stretch>
                  </pic:blipFill>
                  <pic:spPr bwMode="auto">
                    <a:xfrm>
                      <a:off x="0" y="0"/>
                      <a:ext cx="4701540" cy="194945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17" w:author="Unknown"/>
          <w:rFonts w:ascii="Times New Roman" w:eastAsia="Times New Roman" w:hAnsi="Times New Roman" w:cs="Times New Roman"/>
          <w:sz w:val="24"/>
          <w:szCs w:val="24"/>
          <w:lang w:val="en-US"/>
        </w:rPr>
      </w:pPr>
      <w:ins w:id="218" w:author="Unknown">
        <w:r w:rsidRPr="0052603D">
          <w:rPr>
            <w:rFonts w:ascii="Times New Roman" w:eastAsia="Times New Roman" w:hAnsi="Times New Roman" w:cs="Times New Roman"/>
            <w:b/>
            <w:bCs/>
            <w:color w:val="FF6600"/>
            <w:sz w:val="24"/>
            <w:szCs w:val="24"/>
            <w:lang w:val="en-US"/>
          </w:rPr>
          <w:t xml:space="preserve">Q #15) Which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 xml:space="preserve"> function is used to concatenate string?</w:t>
        </w:r>
      </w:ins>
    </w:p>
    <w:p w:rsidR="0052603D" w:rsidRPr="0052603D" w:rsidRDefault="0052603D" w:rsidP="0052603D">
      <w:pPr>
        <w:spacing w:before="100" w:beforeAutospacing="1" w:after="100" w:afterAutospacing="1" w:line="240" w:lineRule="auto"/>
        <w:rPr>
          <w:ins w:id="219" w:author="Unknown"/>
          <w:rFonts w:ascii="Times New Roman" w:eastAsia="Times New Roman" w:hAnsi="Times New Roman" w:cs="Times New Roman"/>
          <w:sz w:val="24"/>
          <w:szCs w:val="24"/>
          <w:lang w:val="en-US"/>
        </w:rPr>
      </w:pPr>
      <w:ins w:id="220"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221" w:author="Unknown"/>
          <w:rFonts w:ascii="Times New Roman" w:eastAsia="Times New Roman" w:hAnsi="Times New Roman" w:cs="Times New Roman"/>
          <w:sz w:val="24"/>
          <w:szCs w:val="24"/>
          <w:lang w:val="en-US"/>
        </w:rPr>
      </w:pPr>
      <w:proofErr w:type="gramStart"/>
      <w:ins w:id="222" w:author="Unknown">
        <w:r w:rsidRPr="0052603D">
          <w:rPr>
            <w:rFonts w:ascii="Times New Roman" w:eastAsia="Times New Roman" w:hAnsi="Times New Roman" w:cs="Times New Roman"/>
            <w:b/>
            <w:bCs/>
            <w:sz w:val="24"/>
            <w:szCs w:val="24"/>
            <w:lang w:val="en-US"/>
          </w:rPr>
          <w:t>CONCAT(</w:t>
        </w:r>
        <w:proofErr w:type="gramEnd"/>
        <w:r w:rsidRPr="0052603D">
          <w:rPr>
            <w:rFonts w:ascii="Times New Roman" w:eastAsia="Times New Roman" w:hAnsi="Times New Roman" w:cs="Times New Roman"/>
            <w:b/>
            <w:bCs/>
            <w:sz w:val="24"/>
            <w:szCs w:val="24"/>
            <w:lang w:val="en-US"/>
          </w:rPr>
          <w:t>)</w:t>
        </w:r>
        <w:r w:rsidRPr="0052603D">
          <w:rPr>
            <w:rFonts w:ascii="Times New Roman" w:eastAsia="Times New Roman" w:hAnsi="Times New Roman" w:cs="Times New Roman"/>
            <w:sz w:val="24"/>
            <w:szCs w:val="24"/>
            <w:lang w:val="en-US"/>
          </w:rPr>
          <w:t xml:space="preserve"> function is used to combine two or more string data. The use of this function is here with an example.</w:t>
        </w:r>
      </w:ins>
    </w:p>
    <w:p w:rsidR="0052603D" w:rsidRPr="0052603D" w:rsidRDefault="0052603D" w:rsidP="0052603D">
      <w:pPr>
        <w:spacing w:before="100" w:beforeAutospacing="1" w:after="100" w:afterAutospacing="1" w:line="240" w:lineRule="auto"/>
        <w:rPr>
          <w:ins w:id="223" w:author="Unknown"/>
          <w:rFonts w:ascii="Times New Roman" w:eastAsia="Times New Roman" w:hAnsi="Times New Roman" w:cs="Times New Roman"/>
          <w:sz w:val="24"/>
          <w:szCs w:val="24"/>
          <w:lang w:val="en-US"/>
        </w:rPr>
      </w:pPr>
      <w:ins w:id="224"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225" w:author="Unknown"/>
          <w:rFonts w:ascii="Times New Roman" w:eastAsia="Times New Roman" w:hAnsi="Times New Roman" w:cs="Times New Roman"/>
          <w:sz w:val="24"/>
          <w:szCs w:val="24"/>
          <w:lang w:val="en-US"/>
        </w:rPr>
      </w:pPr>
      <w:ins w:id="226" w:author="Unknown">
        <w:r w:rsidRPr="0052603D">
          <w:rPr>
            <w:rFonts w:ascii="Times New Roman" w:eastAsia="Times New Roman" w:hAnsi="Times New Roman" w:cs="Times New Roman"/>
            <w:sz w:val="24"/>
            <w:szCs w:val="24"/>
            <w:lang w:val="en-US"/>
          </w:rPr>
          <w:t xml:space="preserve">The following SELECT query with </w:t>
        </w:r>
        <w:proofErr w:type="gramStart"/>
        <w:r w:rsidRPr="0052603D">
          <w:rPr>
            <w:rFonts w:ascii="Times New Roman" w:eastAsia="Times New Roman" w:hAnsi="Times New Roman" w:cs="Times New Roman"/>
            <w:sz w:val="24"/>
            <w:szCs w:val="24"/>
            <w:lang w:val="en-US"/>
          </w:rPr>
          <w:t>CONCAT(</w:t>
        </w:r>
        <w:proofErr w:type="gramEnd"/>
        <w:r w:rsidRPr="0052603D">
          <w:rPr>
            <w:rFonts w:ascii="Times New Roman" w:eastAsia="Times New Roman" w:hAnsi="Times New Roman" w:cs="Times New Roman"/>
            <w:sz w:val="24"/>
            <w:szCs w:val="24"/>
            <w:lang w:val="en-US"/>
          </w:rPr>
          <w:t>) function will combine five words, ‘Welcome ‘, ‘to’, ‘</w:t>
        </w:r>
        <w:proofErr w:type="spellStart"/>
        <w:r w:rsidRPr="0052603D">
          <w:rPr>
            <w:rFonts w:ascii="Times New Roman" w:eastAsia="Times New Roman" w:hAnsi="Times New Roman" w:cs="Times New Roman"/>
            <w:sz w:val="24"/>
            <w:szCs w:val="24"/>
            <w:lang w:val="en-US"/>
          </w:rPr>
          <w:t>SoftwareTestingHelp</w:t>
        </w:r>
        <w:proofErr w:type="spellEnd"/>
        <w:r w:rsidRPr="0052603D">
          <w:rPr>
            <w:rFonts w:ascii="Times New Roman" w:eastAsia="Times New Roman" w:hAnsi="Times New Roman" w:cs="Times New Roman"/>
            <w:sz w:val="24"/>
            <w:szCs w:val="24"/>
            <w:lang w:val="en-US"/>
          </w:rPr>
          <w:t>’,’.’ and ‘com’.</w:t>
        </w:r>
      </w:ins>
    </w:p>
    <w:p w:rsidR="0052603D" w:rsidRPr="0052603D" w:rsidRDefault="0052603D" w:rsidP="0052603D">
      <w:pPr>
        <w:spacing w:before="100" w:beforeAutospacing="1" w:after="100" w:afterAutospacing="1" w:line="240" w:lineRule="auto"/>
        <w:rPr>
          <w:ins w:id="227" w:author="Unknown"/>
          <w:rFonts w:ascii="Times New Roman" w:eastAsia="Times New Roman" w:hAnsi="Times New Roman" w:cs="Times New Roman"/>
          <w:sz w:val="24"/>
          <w:szCs w:val="24"/>
          <w:lang w:val="en-US"/>
        </w:rPr>
      </w:pPr>
      <w:ins w:id="228" w:author="Unknown">
        <w:r w:rsidRPr="0052603D">
          <w:rPr>
            <w:rFonts w:ascii="Times New Roman" w:eastAsia="Times New Roman" w:hAnsi="Times New Roman" w:cs="Times New Roman"/>
            <w:b/>
            <w:bCs/>
            <w:sz w:val="24"/>
            <w:szCs w:val="24"/>
            <w:lang w:val="en-US"/>
          </w:rPr>
          <w:t xml:space="preserve">SELECT </w:t>
        </w:r>
        <w:proofErr w:type="gramStart"/>
        <w:r w:rsidRPr="0052603D">
          <w:rPr>
            <w:rFonts w:ascii="Times New Roman" w:eastAsia="Times New Roman" w:hAnsi="Times New Roman" w:cs="Times New Roman"/>
            <w:b/>
            <w:bCs/>
            <w:sz w:val="24"/>
            <w:szCs w:val="24"/>
            <w:lang w:val="en-US"/>
          </w:rPr>
          <w:t>CONCAT(</w:t>
        </w:r>
        <w:proofErr w:type="gramEnd"/>
        <w:r w:rsidRPr="0052603D">
          <w:rPr>
            <w:rFonts w:ascii="Times New Roman" w:eastAsia="Times New Roman" w:hAnsi="Times New Roman" w:cs="Times New Roman"/>
            <w:b/>
            <w:bCs/>
            <w:sz w:val="24"/>
            <w:szCs w:val="24"/>
            <w:lang w:val="en-US"/>
          </w:rPr>
          <w:t>‘Welcome ‘,to ‘,'</w:t>
        </w:r>
        <w:proofErr w:type="spellStart"/>
        <w:r w:rsidRPr="0052603D">
          <w:rPr>
            <w:rFonts w:ascii="Times New Roman" w:eastAsia="Times New Roman" w:hAnsi="Times New Roman" w:cs="Times New Roman"/>
            <w:b/>
            <w:bCs/>
            <w:sz w:val="24"/>
            <w:szCs w:val="24"/>
            <w:lang w:val="en-US"/>
          </w:rPr>
          <w:t>SoftwareTestingHelp','.',com</w:t>
        </w:r>
        <w:proofErr w:type="spell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229"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6297295" cy="1880870"/>
            <wp:effectExtent l="19050" t="0" r="8255" b="0"/>
            <wp:docPr id="13" name="Picture 13" descr="function used to concatenate string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tion used to concatenate string1">
                      <a:hlinkClick r:id="rId25"/>
                    </pic:cNvPr>
                    <pic:cNvPicPr>
                      <a:picLocks noChangeAspect="1" noChangeArrowheads="1"/>
                    </pic:cNvPicPr>
                  </pic:nvPicPr>
                  <pic:blipFill>
                    <a:blip r:embed="rId26"/>
                    <a:srcRect/>
                    <a:stretch>
                      <a:fillRect/>
                    </a:stretch>
                  </pic:blipFill>
                  <pic:spPr bwMode="auto">
                    <a:xfrm>
                      <a:off x="0" y="0"/>
                      <a:ext cx="6297295" cy="188087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30" w:author="Unknown"/>
          <w:rFonts w:ascii="Times New Roman" w:eastAsia="Times New Roman" w:hAnsi="Times New Roman" w:cs="Times New Roman"/>
          <w:sz w:val="24"/>
          <w:szCs w:val="24"/>
          <w:lang w:val="en-US"/>
        </w:rPr>
      </w:pPr>
      <w:proofErr w:type="gramStart"/>
      <w:ins w:id="231" w:author="Unknown">
        <w:r w:rsidRPr="0052603D">
          <w:rPr>
            <w:rFonts w:ascii="Times New Roman" w:eastAsia="Times New Roman" w:hAnsi="Times New Roman" w:cs="Times New Roman"/>
            <w:sz w:val="24"/>
            <w:szCs w:val="24"/>
            <w:lang w:val="en-US"/>
          </w:rPr>
          <w:t>CONCAT(</w:t>
        </w:r>
        <w:proofErr w:type="gramEnd"/>
        <w:r w:rsidRPr="0052603D">
          <w:rPr>
            <w:rFonts w:ascii="Times New Roman" w:eastAsia="Times New Roman" w:hAnsi="Times New Roman" w:cs="Times New Roman"/>
            <w:sz w:val="24"/>
            <w:szCs w:val="24"/>
            <w:lang w:val="en-US"/>
          </w:rPr>
          <w:t xml:space="preserve">) function can be used on any table as well. The following SELECT query will show the output by combining two fields, </w:t>
        </w:r>
        <w:r w:rsidRPr="0052603D">
          <w:rPr>
            <w:rFonts w:ascii="Times New Roman" w:eastAsia="Times New Roman" w:hAnsi="Times New Roman" w:cs="Times New Roman"/>
            <w:b/>
            <w:bCs/>
            <w:sz w:val="24"/>
            <w:szCs w:val="24"/>
            <w:lang w:val="en-US"/>
          </w:rPr>
          <w:t xml:space="preserve">brand </w:t>
        </w:r>
        <w:r w:rsidRPr="0052603D">
          <w:rPr>
            <w:rFonts w:ascii="Times New Roman" w:eastAsia="Times New Roman" w:hAnsi="Times New Roman" w:cs="Times New Roman"/>
            <w:sz w:val="24"/>
            <w:szCs w:val="24"/>
            <w:lang w:val="en-US"/>
          </w:rPr>
          <w:t xml:space="preserve">and </w:t>
        </w:r>
        <w:r w:rsidRPr="0052603D">
          <w:rPr>
            <w:rFonts w:ascii="Times New Roman" w:eastAsia="Times New Roman" w:hAnsi="Times New Roman" w:cs="Times New Roman"/>
            <w:b/>
            <w:bCs/>
            <w:sz w:val="24"/>
            <w:szCs w:val="24"/>
            <w:lang w:val="en-US"/>
          </w:rPr>
          <w:t xml:space="preserve">type </w:t>
        </w:r>
        <w:r w:rsidRPr="0052603D">
          <w:rPr>
            <w:rFonts w:ascii="Times New Roman" w:eastAsia="Times New Roman" w:hAnsi="Times New Roman" w:cs="Times New Roman"/>
            <w:sz w:val="24"/>
            <w:szCs w:val="24"/>
            <w:lang w:val="en-US"/>
          </w:rPr>
          <w:t xml:space="preserve">of </w:t>
        </w:r>
        <w:r w:rsidRPr="0052603D">
          <w:rPr>
            <w:rFonts w:ascii="Times New Roman" w:eastAsia="Times New Roman" w:hAnsi="Times New Roman" w:cs="Times New Roman"/>
            <w:b/>
            <w:bCs/>
            <w:sz w:val="24"/>
            <w:szCs w:val="24"/>
            <w:lang w:val="en-US"/>
          </w:rPr>
          <w:t xml:space="preserve">items </w:t>
        </w:r>
        <w:r w:rsidRPr="0052603D">
          <w:rPr>
            <w:rFonts w:ascii="Times New Roman" w:eastAsia="Times New Roman" w:hAnsi="Times New Roman" w:cs="Times New Roman"/>
            <w:sz w:val="24"/>
            <w:szCs w:val="24"/>
            <w:lang w:val="en-US"/>
          </w:rPr>
          <w:t>table.</w:t>
        </w:r>
      </w:ins>
    </w:p>
    <w:p w:rsidR="0052603D" w:rsidRPr="0052603D" w:rsidRDefault="0052603D" w:rsidP="0052603D">
      <w:pPr>
        <w:spacing w:before="100" w:beforeAutospacing="1" w:after="100" w:afterAutospacing="1" w:line="240" w:lineRule="auto"/>
        <w:rPr>
          <w:ins w:id="232" w:author="Unknown"/>
          <w:rFonts w:ascii="Times New Roman" w:eastAsia="Times New Roman" w:hAnsi="Times New Roman" w:cs="Times New Roman"/>
          <w:sz w:val="24"/>
          <w:szCs w:val="24"/>
          <w:lang w:val="en-US"/>
        </w:rPr>
      </w:pPr>
      <w:ins w:id="233" w:author="Unknown">
        <w:r w:rsidRPr="0052603D">
          <w:rPr>
            <w:rFonts w:ascii="Times New Roman" w:eastAsia="Times New Roman" w:hAnsi="Times New Roman" w:cs="Times New Roman"/>
            <w:b/>
            <w:bCs/>
            <w:sz w:val="24"/>
            <w:szCs w:val="24"/>
            <w:lang w:val="en-US"/>
          </w:rPr>
          <w:t xml:space="preserve">SELECT </w:t>
        </w:r>
        <w:proofErr w:type="gramStart"/>
        <w:r w:rsidRPr="0052603D">
          <w:rPr>
            <w:rFonts w:ascii="Times New Roman" w:eastAsia="Times New Roman" w:hAnsi="Times New Roman" w:cs="Times New Roman"/>
            <w:b/>
            <w:bCs/>
            <w:sz w:val="24"/>
            <w:szCs w:val="24"/>
            <w:lang w:val="en-US"/>
          </w:rPr>
          <w:t>CONCAT(</w:t>
        </w:r>
        <w:proofErr w:type="gramEnd"/>
        <w:r w:rsidRPr="0052603D">
          <w:rPr>
            <w:rFonts w:ascii="Times New Roman" w:eastAsia="Times New Roman" w:hAnsi="Times New Roman" w:cs="Times New Roman"/>
            <w:b/>
            <w:bCs/>
            <w:sz w:val="24"/>
            <w:szCs w:val="24"/>
            <w:lang w:val="en-US"/>
          </w:rPr>
          <w:t>brand,'=&gt;',type) from items;</w:t>
        </w:r>
      </w:ins>
    </w:p>
    <w:p w:rsidR="0052603D" w:rsidRPr="0052603D" w:rsidRDefault="0052603D" w:rsidP="0052603D">
      <w:pPr>
        <w:spacing w:before="100" w:beforeAutospacing="1" w:after="100" w:afterAutospacing="1" w:line="240" w:lineRule="auto"/>
        <w:rPr>
          <w:ins w:id="234"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4615180" cy="2105025"/>
            <wp:effectExtent l="19050" t="0" r="0" b="0"/>
            <wp:docPr id="14" name="Picture 14" descr="function used to concatenate string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tion used to concatenate string 2">
                      <a:hlinkClick r:id="rId27"/>
                    </pic:cNvPr>
                    <pic:cNvPicPr>
                      <a:picLocks noChangeAspect="1" noChangeArrowheads="1"/>
                    </pic:cNvPicPr>
                  </pic:nvPicPr>
                  <pic:blipFill>
                    <a:blip r:embed="rId28"/>
                    <a:srcRect/>
                    <a:stretch>
                      <a:fillRect/>
                    </a:stretch>
                  </pic:blipFill>
                  <pic:spPr bwMode="auto">
                    <a:xfrm>
                      <a:off x="0" y="0"/>
                      <a:ext cx="4615180" cy="210502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35" w:author="Unknown"/>
          <w:rFonts w:ascii="Times New Roman" w:eastAsia="Times New Roman" w:hAnsi="Times New Roman" w:cs="Times New Roman"/>
          <w:sz w:val="24"/>
          <w:szCs w:val="24"/>
          <w:lang w:val="en-US"/>
        </w:rPr>
      </w:pPr>
      <w:ins w:id="236" w:author="Unknown">
        <w:r w:rsidRPr="0052603D">
          <w:rPr>
            <w:rFonts w:ascii="Times New Roman" w:eastAsia="Times New Roman" w:hAnsi="Times New Roman" w:cs="Times New Roman"/>
            <w:b/>
            <w:bCs/>
            <w:color w:val="FF6600"/>
            <w:sz w:val="24"/>
            <w:szCs w:val="24"/>
            <w:lang w:val="en-US"/>
          </w:rPr>
          <w:t>Q #16) How can you change the name of any existing table by using the SQL statement?</w:t>
        </w:r>
      </w:ins>
    </w:p>
    <w:p w:rsidR="0052603D" w:rsidRPr="0052603D" w:rsidRDefault="0052603D" w:rsidP="0052603D">
      <w:pPr>
        <w:spacing w:before="100" w:beforeAutospacing="1" w:after="100" w:afterAutospacing="1" w:line="240" w:lineRule="auto"/>
        <w:rPr>
          <w:ins w:id="237" w:author="Unknown"/>
          <w:rFonts w:ascii="Times New Roman" w:eastAsia="Times New Roman" w:hAnsi="Times New Roman" w:cs="Times New Roman"/>
          <w:sz w:val="24"/>
          <w:szCs w:val="24"/>
          <w:lang w:val="en-US"/>
        </w:rPr>
      </w:pPr>
      <w:ins w:id="238"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239" w:author="Unknown"/>
          <w:rFonts w:ascii="Times New Roman" w:eastAsia="Times New Roman" w:hAnsi="Times New Roman" w:cs="Times New Roman"/>
          <w:sz w:val="24"/>
          <w:szCs w:val="24"/>
          <w:lang w:val="en-US"/>
        </w:rPr>
      </w:pPr>
      <w:ins w:id="240" w:author="Unknown">
        <w:r w:rsidRPr="0052603D">
          <w:rPr>
            <w:rFonts w:ascii="Times New Roman" w:eastAsia="Times New Roman" w:hAnsi="Times New Roman" w:cs="Times New Roman"/>
            <w:sz w:val="24"/>
            <w:szCs w:val="24"/>
            <w:lang w:val="en-US"/>
          </w:rPr>
          <w:t>The following SQL command is used to rename an existing table of the database.</w:t>
        </w:r>
      </w:ins>
    </w:p>
    <w:p w:rsidR="0052603D" w:rsidRPr="0052603D" w:rsidRDefault="0052603D" w:rsidP="0052603D">
      <w:pPr>
        <w:spacing w:before="100" w:beforeAutospacing="1" w:after="100" w:afterAutospacing="1" w:line="240" w:lineRule="auto"/>
        <w:rPr>
          <w:ins w:id="241" w:author="Unknown"/>
          <w:rFonts w:ascii="Times New Roman" w:eastAsia="Times New Roman" w:hAnsi="Times New Roman" w:cs="Times New Roman"/>
          <w:sz w:val="24"/>
          <w:szCs w:val="24"/>
          <w:lang w:val="en-US"/>
        </w:rPr>
      </w:pPr>
      <w:ins w:id="242" w:author="Unknown">
        <w:r w:rsidRPr="0052603D">
          <w:rPr>
            <w:rFonts w:ascii="Times New Roman" w:eastAsia="Times New Roman" w:hAnsi="Times New Roman" w:cs="Times New Roman"/>
            <w:b/>
            <w:bCs/>
            <w:sz w:val="24"/>
            <w:szCs w:val="24"/>
            <w:lang w:val="en-US"/>
          </w:rPr>
          <w:t xml:space="preserve">RENAME TABLE </w:t>
        </w:r>
        <w:proofErr w:type="spellStart"/>
        <w:r w:rsidRPr="0052603D">
          <w:rPr>
            <w:rFonts w:ascii="Times New Roman" w:eastAsia="Times New Roman" w:hAnsi="Times New Roman" w:cs="Times New Roman"/>
            <w:b/>
            <w:bCs/>
            <w:sz w:val="24"/>
            <w:szCs w:val="24"/>
            <w:lang w:val="en-US"/>
          </w:rPr>
          <w:t>table_name</w:t>
        </w:r>
        <w:proofErr w:type="spellEnd"/>
        <w:r w:rsidRPr="0052603D">
          <w:rPr>
            <w:rFonts w:ascii="Times New Roman" w:eastAsia="Times New Roman" w:hAnsi="Times New Roman" w:cs="Times New Roman"/>
            <w:b/>
            <w:bCs/>
            <w:sz w:val="24"/>
            <w:szCs w:val="24"/>
            <w:lang w:val="en-US"/>
          </w:rPr>
          <w:t xml:space="preserve"> TO </w:t>
        </w:r>
        <w:proofErr w:type="spellStart"/>
        <w:r w:rsidRPr="0052603D">
          <w:rPr>
            <w:rFonts w:ascii="Times New Roman" w:eastAsia="Times New Roman" w:hAnsi="Times New Roman" w:cs="Times New Roman"/>
            <w:b/>
            <w:bCs/>
            <w:sz w:val="24"/>
            <w:szCs w:val="24"/>
            <w:lang w:val="en-US"/>
          </w:rPr>
          <w:t>new_name</w:t>
        </w:r>
        <w:proofErr w:type="spellEnd"/>
      </w:ins>
    </w:p>
    <w:p w:rsidR="0052603D" w:rsidRPr="0052603D" w:rsidRDefault="0052603D" w:rsidP="0052603D">
      <w:pPr>
        <w:spacing w:before="100" w:beforeAutospacing="1" w:after="100" w:afterAutospacing="1" w:line="240" w:lineRule="auto"/>
        <w:rPr>
          <w:ins w:id="243" w:author="Unknown"/>
          <w:rFonts w:ascii="Times New Roman" w:eastAsia="Times New Roman" w:hAnsi="Times New Roman" w:cs="Times New Roman"/>
          <w:sz w:val="24"/>
          <w:szCs w:val="24"/>
          <w:lang w:val="en-US"/>
        </w:rPr>
      </w:pPr>
      <w:ins w:id="244"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245" w:author="Unknown"/>
          <w:rFonts w:ascii="Times New Roman" w:eastAsia="Times New Roman" w:hAnsi="Times New Roman" w:cs="Times New Roman"/>
          <w:sz w:val="24"/>
          <w:szCs w:val="24"/>
          <w:lang w:val="en-US"/>
        </w:rPr>
      </w:pPr>
      <w:ins w:id="246" w:author="Unknown">
        <w:r w:rsidRPr="0052603D">
          <w:rPr>
            <w:rFonts w:ascii="Times New Roman" w:eastAsia="Times New Roman" w:hAnsi="Times New Roman" w:cs="Times New Roman"/>
            <w:sz w:val="24"/>
            <w:szCs w:val="24"/>
            <w:lang w:val="en-US"/>
          </w:rPr>
          <w:t>The following command will show the table list of the</w:t>
        </w:r>
        <w:r w:rsidRPr="0052603D">
          <w:rPr>
            <w:rFonts w:ascii="Times New Roman" w:eastAsia="Times New Roman" w:hAnsi="Times New Roman" w:cs="Times New Roman"/>
            <w:b/>
            <w:bCs/>
            <w:sz w:val="24"/>
            <w:szCs w:val="24"/>
            <w:lang w:val="en-US"/>
          </w:rPr>
          <w:t xml:space="preserve"> </w:t>
        </w:r>
        <w:proofErr w:type="spellStart"/>
        <w:r w:rsidRPr="0052603D">
          <w:rPr>
            <w:rFonts w:ascii="Times New Roman" w:eastAsia="Times New Roman" w:hAnsi="Times New Roman" w:cs="Times New Roman"/>
            <w:b/>
            <w:bCs/>
            <w:sz w:val="24"/>
            <w:szCs w:val="24"/>
            <w:lang w:val="en-US"/>
          </w:rPr>
          <w:t>newdb</w:t>
        </w:r>
        <w:proofErr w:type="spellEnd"/>
        <w:r w:rsidRPr="0052603D">
          <w:rPr>
            <w:rFonts w:ascii="Times New Roman" w:eastAsia="Times New Roman" w:hAnsi="Times New Roman" w:cs="Times New Roman"/>
            <w:sz w:val="24"/>
            <w:szCs w:val="24"/>
            <w:lang w:val="en-US"/>
          </w:rPr>
          <w:t xml:space="preserve"> database.</w:t>
        </w:r>
      </w:ins>
    </w:p>
    <w:p w:rsidR="0052603D" w:rsidRPr="0052603D" w:rsidRDefault="0052603D" w:rsidP="0052603D">
      <w:pPr>
        <w:spacing w:before="100" w:beforeAutospacing="1" w:after="100" w:afterAutospacing="1" w:line="240" w:lineRule="auto"/>
        <w:rPr>
          <w:ins w:id="247" w:author="Unknown"/>
          <w:rFonts w:ascii="Times New Roman" w:eastAsia="Times New Roman" w:hAnsi="Times New Roman" w:cs="Times New Roman"/>
          <w:sz w:val="24"/>
          <w:szCs w:val="24"/>
          <w:lang w:val="en-US"/>
        </w:rPr>
      </w:pPr>
      <w:ins w:id="248" w:author="Unknown">
        <w:r w:rsidRPr="0052603D">
          <w:rPr>
            <w:rFonts w:ascii="Times New Roman" w:eastAsia="Times New Roman" w:hAnsi="Times New Roman" w:cs="Times New Roman"/>
            <w:b/>
            <w:bCs/>
            <w:sz w:val="24"/>
            <w:szCs w:val="24"/>
            <w:lang w:val="en-US"/>
          </w:rPr>
          <w:t>SHOW TABLES;</w:t>
        </w:r>
      </w:ins>
    </w:p>
    <w:p w:rsidR="0052603D" w:rsidRPr="0052603D" w:rsidRDefault="0052603D" w:rsidP="0052603D">
      <w:pPr>
        <w:spacing w:before="100" w:beforeAutospacing="1" w:after="100" w:afterAutospacing="1" w:line="240" w:lineRule="auto"/>
        <w:rPr>
          <w:ins w:id="249"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2803525" cy="2363470"/>
            <wp:effectExtent l="19050" t="0" r="0" b="0"/>
            <wp:docPr id="15" name="Picture 15" descr="change the name of any existing table by using the SQL statement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nge the name of any existing table by using the SQL statement1">
                      <a:hlinkClick r:id="rId29"/>
                    </pic:cNvPr>
                    <pic:cNvPicPr>
                      <a:picLocks noChangeAspect="1" noChangeArrowheads="1"/>
                    </pic:cNvPicPr>
                  </pic:nvPicPr>
                  <pic:blipFill>
                    <a:blip r:embed="rId30"/>
                    <a:srcRect/>
                    <a:stretch>
                      <a:fillRect/>
                    </a:stretch>
                  </pic:blipFill>
                  <pic:spPr bwMode="auto">
                    <a:xfrm>
                      <a:off x="0" y="0"/>
                      <a:ext cx="2803525" cy="236347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50" w:author="Unknown"/>
          <w:rFonts w:ascii="Times New Roman" w:eastAsia="Times New Roman" w:hAnsi="Times New Roman" w:cs="Times New Roman"/>
          <w:sz w:val="24"/>
          <w:szCs w:val="24"/>
          <w:lang w:val="en-US"/>
        </w:rPr>
      </w:pPr>
      <w:ins w:id="251" w:author="Unknown">
        <w:r w:rsidRPr="0052603D">
          <w:rPr>
            <w:rFonts w:ascii="Times New Roman" w:eastAsia="Times New Roman" w:hAnsi="Times New Roman" w:cs="Times New Roman"/>
            <w:sz w:val="24"/>
            <w:szCs w:val="24"/>
            <w:lang w:val="en-US"/>
          </w:rPr>
          <w:t xml:space="preserve">The following rename command will rename the table </w:t>
        </w:r>
        <w:r w:rsidRPr="0052603D">
          <w:rPr>
            <w:rFonts w:ascii="Times New Roman" w:eastAsia="Times New Roman" w:hAnsi="Times New Roman" w:cs="Times New Roman"/>
            <w:b/>
            <w:bCs/>
            <w:sz w:val="24"/>
            <w:szCs w:val="24"/>
            <w:lang w:val="en-US"/>
          </w:rPr>
          <w:t>items</w:t>
        </w:r>
        <w:r w:rsidRPr="0052603D">
          <w:rPr>
            <w:rFonts w:ascii="Times New Roman" w:eastAsia="Times New Roman" w:hAnsi="Times New Roman" w:cs="Times New Roman"/>
            <w:sz w:val="24"/>
            <w:szCs w:val="24"/>
            <w:lang w:val="en-US"/>
          </w:rPr>
          <w:t xml:space="preserve"> by new name </w:t>
        </w:r>
        <w:r w:rsidRPr="0052603D">
          <w:rPr>
            <w:rFonts w:ascii="Times New Roman" w:eastAsia="Times New Roman" w:hAnsi="Times New Roman" w:cs="Times New Roman"/>
            <w:b/>
            <w:bCs/>
            <w:sz w:val="24"/>
            <w:szCs w:val="24"/>
            <w:lang w:val="en-US"/>
          </w:rPr>
          <w:t>products</w:t>
        </w:r>
        <w:r w:rsidRPr="0052603D">
          <w:rPr>
            <w:rFonts w:ascii="Times New Roman" w:eastAsia="Times New Roman" w:hAnsi="Times New Roman" w:cs="Times New Roman"/>
            <w:sz w:val="24"/>
            <w:szCs w:val="24"/>
            <w:lang w:val="en-US"/>
          </w:rPr>
          <w:t>.</w:t>
        </w:r>
      </w:ins>
    </w:p>
    <w:p w:rsidR="0052603D" w:rsidRPr="0052603D" w:rsidRDefault="0052603D" w:rsidP="0052603D">
      <w:pPr>
        <w:spacing w:before="100" w:beforeAutospacing="1" w:after="100" w:afterAutospacing="1" w:line="240" w:lineRule="auto"/>
        <w:rPr>
          <w:ins w:id="252" w:author="Unknown"/>
          <w:rFonts w:ascii="Times New Roman" w:eastAsia="Times New Roman" w:hAnsi="Times New Roman" w:cs="Times New Roman"/>
          <w:sz w:val="24"/>
          <w:szCs w:val="24"/>
          <w:lang w:val="en-US"/>
        </w:rPr>
      </w:pPr>
      <w:ins w:id="253" w:author="Unknown">
        <w:r w:rsidRPr="0052603D">
          <w:rPr>
            <w:rFonts w:ascii="Times New Roman" w:eastAsia="Times New Roman" w:hAnsi="Times New Roman" w:cs="Times New Roman"/>
            <w:b/>
            <w:bCs/>
            <w:sz w:val="24"/>
            <w:szCs w:val="24"/>
            <w:lang w:val="en-US"/>
          </w:rPr>
          <w:t>RENAME TABLE items TO products;</w:t>
        </w:r>
      </w:ins>
    </w:p>
    <w:p w:rsidR="0052603D" w:rsidRPr="0052603D" w:rsidRDefault="0052603D" w:rsidP="0052603D">
      <w:pPr>
        <w:spacing w:before="100" w:beforeAutospacing="1" w:after="100" w:afterAutospacing="1" w:line="240" w:lineRule="auto"/>
        <w:rPr>
          <w:ins w:id="254" w:author="Unknown"/>
          <w:rFonts w:ascii="Times New Roman" w:eastAsia="Times New Roman" w:hAnsi="Times New Roman" w:cs="Times New Roman"/>
          <w:sz w:val="24"/>
          <w:szCs w:val="24"/>
          <w:lang w:val="en-US"/>
        </w:rPr>
      </w:pPr>
      <w:ins w:id="255" w:author="Unknown">
        <w:r w:rsidRPr="0052603D">
          <w:rPr>
            <w:rFonts w:ascii="Times New Roman" w:eastAsia="Times New Roman" w:hAnsi="Times New Roman" w:cs="Times New Roman"/>
            <w:b/>
            <w:bCs/>
            <w:sz w:val="24"/>
            <w:szCs w:val="24"/>
            <w:lang w:val="en-US"/>
          </w:rPr>
          <w:t>SHOW TABLES;</w:t>
        </w:r>
      </w:ins>
    </w:p>
    <w:p w:rsidR="0052603D" w:rsidRPr="0052603D" w:rsidRDefault="0052603D" w:rsidP="0052603D">
      <w:pPr>
        <w:spacing w:before="100" w:beforeAutospacing="1" w:after="100" w:afterAutospacing="1" w:line="240" w:lineRule="auto"/>
        <w:rPr>
          <w:ins w:id="256"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3761105" cy="2648585"/>
            <wp:effectExtent l="19050" t="0" r="0" b="0"/>
            <wp:docPr id="16" name="Picture 16" descr="change the name of any existing table by using the SQL statement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ange the name of any existing table by using the SQL statement2">
                      <a:hlinkClick r:id="rId31"/>
                    </pic:cNvPr>
                    <pic:cNvPicPr>
                      <a:picLocks noChangeAspect="1" noChangeArrowheads="1"/>
                    </pic:cNvPicPr>
                  </pic:nvPicPr>
                  <pic:blipFill>
                    <a:blip r:embed="rId32"/>
                    <a:srcRect/>
                    <a:stretch>
                      <a:fillRect/>
                    </a:stretch>
                  </pic:blipFill>
                  <pic:spPr bwMode="auto">
                    <a:xfrm>
                      <a:off x="0" y="0"/>
                      <a:ext cx="3761105" cy="264858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57" w:author="Unknown"/>
          <w:rFonts w:ascii="Times New Roman" w:eastAsia="Times New Roman" w:hAnsi="Times New Roman" w:cs="Times New Roman"/>
          <w:sz w:val="24"/>
          <w:szCs w:val="24"/>
          <w:lang w:val="en-US"/>
        </w:rPr>
      </w:pPr>
      <w:ins w:id="258" w:author="Unknown">
        <w:r w:rsidRPr="0052603D">
          <w:rPr>
            <w:rFonts w:ascii="Times New Roman" w:eastAsia="Times New Roman" w:hAnsi="Times New Roman" w:cs="Times New Roman"/>
            <w:b/>
            <w:bCs/>
            <w:color w:val="FF6600"/>
            <w:sz w:val="24"/>
            <w:szCs w:val="24"/>
            <w:lang w:val="en-US"/>
          </w:rPr>
          <w:t>Q #17) How can you retrieve a portion of any column value by using a select query?</w:t>
        </w:r>
      </w:ins>
    </w:p>
    <w:p w:rsidR="0052603D" w:rsidRPr="0052603D" w:rsidRDefault="0052603D" w:rsidP="0052603D">
      <w:pPr>
        <w:spacing w:before="100" w:beforeAutospacing="1" w:after="100" w:afterAutospacing="1" w:line="240" w:lineRule="auto"/>
        <w:rPr>
          <w:ins w:id="259" w:author="Unknown"/>
          <w:rFonts w:ascii="Times New Roman" w:eastAsia="Times New Roman" w:hAnsi="Times New Roman" w:cs="Times New Roman"/>
          <w:sz w:val="24"/>
          <w:szCs w:val="24"/>
          <w:lang w:val="en-US"/>
        </w:rPr>
      </w:pPr>
      <w:ins w:id="260"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261" w:author="Unknown"/>
          <w:rFonts w:ascii="Times New Roman" w:eastAsia="Times New Roman" w:hAnsi="Times New Roman" w:cs="Times New Roman"/>
          <w:sz w:val="24"/>
          <w:szCs w:val="24"/>
          <w:lang w:val="en-US"/>
        </w:rPr>
      </w:pPr>
      <w:proofErr w:type="gramStart"/>
      <w:ins w:id="262" w:author="Unknown">
        <w:r w:rsidRPr="0052603D">
          <w:rPr>
            <w:rFonts w:ascii="Times New Roman" w:eastAsia="Times New Roman" w:hAnsi="Times New Roman" w:cs="Times New Roman"/>
            <w:b/>
            <w:bCs/>
            <w:sz w:val="24"/>
            <w:szCs w:val="24"/>
            <w:lang w:val="en-US"/>
          </w:rPr>
          <w:t>SUBSTR(</w:t>
        </w:r>
        <w:proofErr w:type="gramEnd"/>
        <w:r w:rsidRPr="0052603D">
          <w:rPr>
            <w:rFonts w:ascii="Times New Roman" w:eastAsia="Times New Roman" w:hAnsi="Times New Roman" w:cs="Times New Roman"/>
            <w:b/>
            <w:bCs/>
            <w:sz w:val="24"/>
            <w:szCs w:val="24"/>
            <w:lang w:val="en-US"/>
          </w:rPr>
          <w:t>)</w:t>
        </w:r>
        <w:r w:rsidRPr="0052603D">
          <w:rPr>
            <w:rFonts w:ascii="Times New Roman" w:eastAsia="Times New Roman" w:hAnsi="Times New Roman" w:cs="Times New Roman"/>
            <w:sz w:val="24"/>
            <w:szCs w:val="24"/>
            <w:lang w:val="en-US"/>
          </w:rPr>
          <w:t xml:space="preserve"> function is used to retrieve the portion of any column. The use of this function is explained here with an example.</w:t>
        </w:r>
      </w:ins>
    </w:p>
    <w:p w:rsidR="0052603D" w:rsidRPr="0052603D" w:rsidRDefault="0052603D" w:rsidP="0052603D">
      <w:pPr>
        <w:spacing w:before="100" w:beforeAutospacing="1" w:after="100" w:afterAutospacing="1" w:line="240" w:lineRule="auto"/>
        <w:rPr>
          <w:ins w:id="263" w:author="Unknown"/>
          <w:rFonts w:ascii="Times New Roman" w:eastAsia="Times New Roman" w:hAnsi="Times New Roman" w:cs="Times New Roman"/>
          <w:sz w:val="24"/>
          <w:szCs w:val="24"/>
          <w:lang w:val="en-US"/>
        </w:rPr>
      </w:pPr>
      <w:ins w:id="264"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265" w:author="Unknown"/>
          <w:rFonts w:ascii="Times New Roman" w:eastAsia="Times New Roman" w:hAnsi="Times New Roman" w:cs="Times New Roman"/>
          <w:sz w:val="24"/>
          <w:szCs w:val="24"/>
          <w:lang w:val="en-US"/>
        </w:rPr>
      </w:pPr>
      <w:ins w:id="266" w:author="Unknown">
        <w:r w:rsidRPr="0052603D">
          <w:rPr>
            <w:rFonts w:ascii="Times New Roman" w:eastAsia="Times New Roman" w:hAnsi="Times New Roman" w:cs="Times New Roman"/>
            <w:sz w:val="24"/>
            <w:szCs w:val="24"/>
            <w:lang w:val="en-US"/>
          </w:rPr>
          <w:t>Here, the first select command is used to show all the records of the products table and the second select command is executed using SUBSTR function and that prints only the first five characters of the name field.</w:t>
        </w:r>
      </w:ins>
    </w:p>
    <w:p w:rsidR="0052603D" w:rsidRPr="0052603D" w:rsidRDefault="0052603D" w:rsidP="0052603D">
      <w:pPr>
        <w:spacing w:before="100" w:beforeAutospacing="1" w:after="100" w:afterAutospacing="1" w:line="240" w:lineRule="auto"/>
        <w:rPr>
          <w:ins w:id="267" w:author="Unknown"/>
          <w:rFonts w:ascii="Times New Roman" w:eastAsia="Times New Roman" w:hAnsi="Times New Roman" w:cs="Times New Roman"/>
          <w:sz w:val="24"/>
          <w:szCs w:val="24"/>
          <w:lang w:val="en-US"/>
        </w:rPr>
      </w:pPr>
      <w:ins w:id="268" w:author="Unknown">
        <w:r w:rsidRPr="0052603D">
          <w:rPr>
            <w:rFonts w:ascii="Times New Roman" w:eastAsia="Times New Roman" w:hAnsi="Times New Roman" w:cs="Times New Roman"/>
            <w:b/>
            <w:bCs/>
            <w:sz w:val="24"/>
            <w:szCs w:val="24"/>
            <w:lang w:val="en-US"/>
          </w:rPr>
          <w:lastRenderedPageBreak/>
          <w:t>SELECT * FROM products;</w:t>
        </w:r>
      </w:ins>
    </w:p>
    <w:p w:rsidR="0052603D" w:rsidRPr="0052603D" w:rsidRDefault="0052603D" w:rsidP="0052603D">
      <w:pPr>
        <w:spacing w:before="100" w:beforeAutospacing="1" w:after="100" w:afterAutospacing="1" w:line="240" w:lineRule="auto"/>
        <w:rPr>
          <w:ins w:id="269" w:author="Unknown"/>
          <w:rFonts w:ascii="Times New Roman" w:eastAsia="Times New Roman" w:hAnsi="Times New Roman" w:cs="Times New Roman"/>
          <w:sz w:val="24"/>
          <w:szCs w:val="24"/>
          <w:lang w:val="en-US"/>
        </w:rPr>
      </w:pPr>
      <w:ins w:id="270" w:author="Unknown">
        <w:r w:rsidRPr="0052603D">
          <w:rPr>
            <w:rFonts w:ascii="Times New Roman" w:eastAsia="Times New Roman" w:hAnsi="Times New Roman" w:cs="Times New Roman"/>
            <w:b/>
            <w:bCs/>
            <w:sz w:val="24"/>
            <w:szCs w:val="24"/>
            <w:lang w:val="en-US"/>
          </w:rPr>
          <w:t xml:space="preserve">SELECT </w:t>
        </w:r>
        <w:proofErr w:type="gramStart"/>
        <w:r w:rsidRPr="0052603D">
          <w:rPr>
            <w:rFonts w:ascii="Times New Roman" w:eastAsia="Times New Roman" w:hAnsi="Times New Roman" w:cs="Times New Roman"/>
            <w:b/>
            <w:bCs/>
            <w:sz w:val="24"/>
            <w:szCs w:val="24"/>
            <w:lang w:val="en-US"/>
          </w:rPr>
          <w:t>SUBSTR(</w:t>
        </w:r>
        <w:proofErr w:type="gramEnd"/>
        <w:r w:rsidRPr="0052603D">
          <w:rPr>
            <w:rFonts w:ascii="Times New Roman" w:eastAsia="Times New Roman" w:hAnsi="Times New Roman" w:cs="Times New Roman"/>
            <w:b/>
            <w:bCs/>
            <w:sz w:val="24"/>
            <w:szCs w:val="24"/>
            <w:lang w:val="en-US"/>
          </w:rPr>
          <w:t>name,1,5) FROM products;</w:t>
        </w:r>
      </w:ins>
    </w:p>
    <w:p w:rsidR="0052603D" w:rsidRPr="0052603D" w:rsidRDefault="0052603D" w:rsidP="0052603D">
      <w:pPr>
        <w:spacing w:before="100" w:beforeAutospacing="1" w:after="100" w:afterAutospacing="1" w:line="240" w:lineRule="auto"/>
        <w:rPr>
          <w:ins w:id="271"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038090" cy="3795395"/>
            <wp:effectExtent l="19050" t="0" r="0" b="0"/>
            <wp:docPr id="17" name="Picture 17" descr="retrieve the portion of any column value by using a select query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rieve the portion of any column value by using a select query1">
                      <a:hlinkClick r:id="rId33"/>
                    </pic:cNvPr>
                    <pic:cNvPicPr>
                      <a:picLocks noChangeAspect="1" noChangeArrowheads="1"/>
                    </pic:cNvPicPr>
                  </pic:nvPicPr>
                  <pic:blipFill>
                    <a:blip r:embed="rId34"/>
                    <a:srcRect/>
                    <a:stretch>
                      <a:fillRect/>
                    </a:stretch>
                  </pic:blipFill>
                  <pic:spPr bwMode="auto">
                    <a:xfrm>
                      <a:off x="0" y="0"/>
                      <a:ext cx="5038090" cy="379539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72" w:author="Unknown"/>
          <w:rFonts w:ascii="Times New Roman" w:eastAsia="Times New Roman" w:hAnsi="Times New Roman" w:cs="Times New Roman"/>
          <w:sz w:val="24"/>
          <w:szCs w:val="24"/>
          <w:lang w:val="en-US"/>
        </w:rPr>
      </w:pPr>
      <w:ins w:id="273" w:author="Unknown">
        <w:r w:rsidRPr="0052603D">
          <w:rPr>
            <w:rFonts w:ascii="Times New Roman" w:eastAsia="Times New Roman" w:hAnsi="Times New Roman" w:cs="Times New Roman"/>
            <w:b/>
            <w:bCs/>
            <w:color w:val="FF6600"/>
            <w:sz w:val="24"/>
            <w:szCs w:val="24"/>
            <w:lang w:val="en-US"/>
          </w:rPr>
          <w:t xml:space="preserve">Q #18)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the purpose of using a HEAP table?</w:t>
        </w:r>
      </w:ins>
    </w:p>
    <w:p w:rsidR="0052603D" w:rsidRPr="0052603D" w:rsidRDefault="0052603D" w:rsidP="0052603D">
      <w:pPr>
        <w:spacing w:before="100" w:beforeAutospacing="1" w:after="100" w:afterAutospacing="1" w:line="240" w:lineRule="auto"/>
        <w:rPr>
          <w:ins w:id="274" w:author="Unknown"/>
          <w:rFonts w:ascii="Times New Roman" w:eastAsia="Times New Roman" w:hAnsi="Times New Roman" w:cs="Times New Roman"/>
          <w:sz w:val="24"/>
          <w:szCs w:val="24"/>
          <w:lang w:val="en-US"/>
        </w:rPr>
      </w:pPr>
      <w:ins w:id="275"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276" w:author="Unknown"/>
          <w:rFonts w:ascii="Times New Roman" w:eastAsia="Times New Roman" w:hAnsi="Times New Roman" w:cs="Times New Roman"/>
          <w:sz w:val="24"/>
          <w:szCs w:val="24"/>
          <w:lang w:val="en-US"/>
        </w:rPr>
      </w:pPr>
      <w:ins w:id="277" w:author="Unknown">
        <w:r w:rsidRPr="0052603D">
          <w:rPr>
            <w:rFonts w:ascii="Times New Roman" w:eastAsia="Times New Roman" w:hAnsi="Times New Roman" w:cs="Times New Roman"/>
            <w:sz w:val="24"/>
            <w:szCs w:val="24"/>
            <w:lang w:val="en-US"/>
          </w:rPr>
          <w:t>The table which uses a hashed index and stores in the memory is called HEAP table. It works as a temporary table and it uses the indexes that make it faster than another table type.</w:t>
        </w:r>
      </w:ins>
    </w:p>
    <w:p w:rsidR="0052603D" w:rsidRPr="0052603D" w:rsidRDefault="0052603D" w:rsidP="0052603D">
      <w:pPr>
        <w:spacing w:before="100" w:beforeAutospacing="1" w:after="100" w:afterAutospacing="1" w:line="240" w:lineRule="auto"/>
        <w:rPr>
          <w:ins w:id="278" w:author="Unknown"/>
          <w:rFonts w:ascii="Times New Roman" w:eastAsia="Times New Roman" w:hAnsi="Times New Roman" w:cs="Times New Roman"/>
          <w:sz w:val="24"/>
          <w:szCs w:val="24"/>
          <w:lang w:val="en-US"/>
        </w:rPr>
      </w:pPr>
      <w:ins w:id="279" w:author="Unknown">
        <w:r w:rsidRPr="0052603D">
          <w:rPr>
            <w:rFonts w:ascii="Times New Roman" w:eastAsia="Times New Roman" w:hAnsi="Times New Roman" w:cs="Times New Roman"/>
            <w:sz w:val="24"/>
            <w:szCs w:val="24"/>
            <w:lang w:val="en-US"/>
          </w:rPr>
          <w:t xml:space="preserve">When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crashes for any reason then all the data stored in this table can be lost. It uses fixed length data types. Hence BLOB and TEXT data types are not supported by this table. It is a useful table for those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tasks where speed is the most important factor and temporary data is used.</w:t>
        </w:r>
      </w:ins>
    </w:p>
    <w:p w:rsidR="0052603D" w:rsidRPr="0052603D" w:rsidRDefault="0052603D" w:rsidP="0052603D">
      <w:pPr>
        <w:spacing w:before="100" w:beforeAutospacing="1" w:after="100" w:afterAutospacing="1" w:line="240" w:lineRule="auto"/>
        <w:rPr>
          <w:ins w:id="280" w:author="Unknown"/>
          <w:rFonts w:ascii="Times New Roman" w:eastAsia="Times New Roman" w:hAnsi="Times New Roman" w:cs="Times New Roman"/>
          <w:sz w:val="24"/>
          <w:szCs w:val="24"/>
          <w:lang w:val="en-US"/>
        </w:rPr>
      </w:pPr>
      <w:ins w:id="281" w:author="Unknown">
        <w:r w:rsidRPr="0052603D">
          <w:rPr>
            <w:rFonts w:ascii="Times New Roman" w:eastAsia="Times New Roman" w:hAnsi="Times New Roman" w:cs="Times New Roman"/>
            <w:b/>
            <w:bCs/>
            <w:color w:val="FF6600"/>
            <w:sz w:val="24"/>
            <w:szCs w:val="24"/>
            <w:lang w:val="en-US"/>
          </w:rPr>
          <w:t>Q #19) How can you add and remove any column of a table?</w:t>
        </w:r>
      </w:ins>
    </w:p>
    <w:p w:rsidR="0052603D" w:rsidRPr="0052603D" w:rsidRDefault="0052603D" w:rsidP="0052603D">
      <w:pPr>
        <w:spacing w:before="100" w:beforeAutospacing="1" w:after="100" w:afterAutospacing="1" w:line="240" w:lineRule="auto"/>
        <w:rPr>
          <w:ins w:id="282" w:author="Unknown"/>
          <w:rFonts w:ascii="Times New Roman" w:eastAsia="Times New Roman" w:hAnsi="Times New Roman" w:cs="Times New Roman"/>
          <w:sz w:val="24"/>
          <w:szCs w:val="24"/>
          <w:lang w:val="en-US"/>
        </w:rPr>
      </w:pPr>
      <w:ins w:id="283"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284" w:author="Unknown"/>
          <w:rFonts w:ascii="Times New Roman" w:eastAsia="Times New Roman" w:hAnsi="Times New Roman" w:cs="Times New Roman"/>
          <w:sz w:val="24"/>
          <w:szCs w:val="24"/>
          <w:lang w:val="en-US"/>
        </w:rPr>
      </w:pPr>
      <w:ins w:id="285" w:author="Unknown">
        <w:r w:rsidRPr="0052603D">
          <w:rPr>
            <w:rFonts w:ascii="Times New Roman" w:eastAsia="Times New Roman" w:hAnsi="Times New Roman" w:cs="Times New Roman"/>
            <w:sz w:val="24"/>
            <w:szCs w:val="24"/>
            <w:lang w:val="en-US"/>
          </w:rPr>
          <w:t>The syntax for adding any column in an existing table is shown below.</w:t>
        </w:r>
      </w:ins>
    </w:p>
    <w:p w:rsidR="0052603D" w:rsidRPr="0052603D" w:rsidRDefault="0052603D" w:rsidP="0052603D">
      <w:pPr>
        <w:spacing w:before="100" w:beforeAutospacing="1" w:after="100" w:afterAutospacing="1" w:line="240" w:lineRule="auto"/>
        <w:rPr>
          <w:ins w:id="286" w:author="Unknown"/>
          <w:rFonts w:ascii="Times New Roman" w:eastAsia="Times New Roman" w:hAnsi="Times New Roman" w:cs="Times New Roman"/>
          <w:sz w:val="24"/>
          <w:szCs w:val="24"/>
          <w:lang w:val="en-US"/>
        </w:rPr>
      </w:pPr>
      <w:ins w:id="287" w:author="Unknown">
        <w:r w:rsidRPr="0052603D">
          <w:rPr>
            <w:rFonts w:ascii="Times New Roman" w:eastAsia="Times New Roman" w:hAnsi="Times New Roman" w:cs="Times New Roman"/>
            <w:b/>
            <w:bCs/>
            <w:sz w:val="24"/>
            <w:szCs w:val="24"/>
            <w:lang w:val="en-US"/>
          </w:rPr>
          <w:t xml:space="preserve">ALTER TABLE </w:t>
        </w:r>
        <w:proofErr w:type="spellStart"/>
        <w:r w:rsidRPr="0052603D">
          <w:rPr>
            <w:rFonts w:ascii="Times New Roman" w:eastAsia="Times New Roman" w:hAnsi="Times New Roman" w:cs="Times New Roman"/>
            <w:b/>
            <w:bCs/>
            <w:sz w:val="24"/>
            <w:szCs w:val="24"/>
            <w:lang w:val="en-US"/>
          </w:rPr>
          <w:t>table_name</w:t>
        </w:r>
        <w:proofErr w:type="spellEnd"/>
        <w:r w:rsidRPr="0052603D">
          <w:rPr>
            <w:rFonts w:ascii="Times New Roman" w:eastAsia="Times New Roman" w:hAnsi="Times New Roman" w:cs="Times New Roman"/>
            <w:b/>
            <w:bCs/>
            <w:sz w:val="24"/>
            <w:szCs w:val="24"/>
            <w:lang w:val="en-US"/>
          </w:rPr>
          <w:t xml:space="preserve"> ADD COLUMN </w:t>
        </w:r>
        <w:proofErr w:type="spellStart"/>
        <w:r w:rsidRPr="0052603D">
          <w:rPr>
            <w:rFonts w:ascii="Times New Roman" w:eastAsia="Times New Roman" w:hAnsi="Times New Roman" w:cs="Times New Roman"/>
            <w:b/>
            <w:bCs/>
            <w:sz w:val="24"/>
            <w:szCs w:val="24"/>
            <w:lang w:val="en-US"/>
          </w:rPr>
          <w:t>column_name</w:t>
        </w:r>
        <w:proofErr w:type="spellEnd"/>
        <w:r w:rsidRPr="0052603D">
          <w:rPr>
            <w:rFonts w:ascii="Times New Roman" w:eastAsia="Times New Roman" w:hAnsi="Times New Roman" w:cs="Times New Roman"/>
            <w:b/>
            <w:bCs/>
            <w:sz w:val="24"/>
            <w:szCs w:val="24"/>
            <w:lang w:val="en-US"/>
          </w:rPr>
          <w:t xml:space="preserve"> </w:t>
        </w:r>
        <w:proofErr w:type="spellStart"/>
        <w:r w:rsidRPr="0052603D">
          <w:rPr>
            <w:rFonts w:ascii="Times New Roman" w:eastAsia="Times New Roman" w:hAnsi="Times New Roman" w:cs="Times New Roman"/>
            <w:b/>
            <w:bCs/>
            <w:sz w:val="24"/>
            <w:szCs w:val="24"/>
            <w:lang w:val="en-US"/>
          </w:rPr>
          <w:t>column_definition</w:t>
        </w:r>
        <w:proofErr w:type="spellEnd"/>
        <w:r w:rsidRPr="0052603D">
          <w:rPr>
            <w:rFonts w:ascii="Times New Roman" w:eastAsia="Times New Roman" w:hAnsi="Times New Roman" w:cs="Times New Roman"/>
            <w:b/>
            <w:bCs/>
            <w:sz w:val="24"/>
            <w:szCs w:val="24"/>
            <w:lang w:val="en-US"/>
          </w:rPr>
          <w:t xml:space="preserve"> [FIRST|AFTER </w:t>
        </w:r>
        <w:proofErr w:type="spellStart"/>
        <w:r w:rsidRPr="0052603D">
          <w:rPr>
            <w:rFonts w:ascii="Times New Roman" w:eastAsia="Times New Roman" w:hAnsi="Times New Roman" w:cs="Times New Roman"/>
            <w:b/>
            <w:bCs/>
            <w:sz w:val="24"/>
            <w:szCs w:val="24"/>
            <w:lang w:val="en-US"/>
          </w:rPr>
          <w:t>existing_column</w:t>
        </w:r>
        <w:proofErr w:type="spell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288" w:author="Unknown"/>
          <w:rFonts w:ascii="Times New Roman" w:eastAsia="Times New Roman" w:hAnsi="Times New Roman" w:cs="Times New Roman"/>
          <w:sz w:val="24"/>
          <w:szCs w:val="24"/>
          <w:lang w:val="en-US"/>
        </w:rPr>
      </w:pPr>
      <w:ins w:id="289"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290" w:author="Unknown"/>
          <w:rFonts w:ascii="Times New Roman" w:eastAsia="Times New Roman" w:hAnsi="Times New Roman" w:cs="Times New Roman"/>
          <w:sz w:val="24"/>
          <w:szCs w:val="24"/>
          <w:lang w:val="en-US"/>
        </w:rPr>
      </w:pPr>
      <w:ins w:id="291" w:author="Unknown">
        <w:r w:rsidRPr="0052603D">
          <w:rPr>
            <w:rFonts w:ascii="Times New Roman" w:eastAsia="Times New Roman" w:hAnsi="Times New Roman" w:cs="Times New Roman"/>
            <w:sz w:val="24"/>
            <w:szCs w:val="24"/>
            <w:lang w:val="en-US"/>
          </w:rPr>
          <w:lastRenderedPageBreak/>
          <w:t>DESCRIBE command is used to show the structure of the products table.</w:t>
        </w:r>
      </w:ins>
    </w:p>
    <w:p w:rsidR="0052603D" w:rsidRPr="0052603D" w:rsidRDefault="0052603D" w:rsidP="0052603D">
      <w:pPr>
        <w:spacing w:before="100" w:beforeAutospacing="1" w:after="100" w:afterAutospacing="1" w:line="240" w:lineRule="auto"/>
        <w:rPr>
          <w:ins w:id="292" w:author="Unknown"/>
          <w:rFonts w:ascii="Times New Roman" w:eastAsia="Times New Roman" w:hAnsi="Times New Roman" w:cs="Times New Roman"/>
          <w:sz w:val="24"/>
          <w:szCs w:val="24"/>
          <w:lang w:val="en-US"/>
        </w:rPr>
      </w:pPr>
      <w:ins w:id="293" w:author="Unknown">
        <w:r w:rsidRPr="0052603D">
          <w:rPr>
            <w:rFonts w:ascii="Times New Roman" w:eastAsia="Times New Roman" w:hAnsi="Times New Roman" w:cs="Times New Roman"/>
            <w:b/>
            <w:bCs/>
            <w:sz w:val="24"/>
            <w:szCs w:val="24"/>
            <w:lang w:val="en-US"/>
          </w:rPr>
          <w:t>DESCRIBE products;</w:t>
        </w:r>
      </w:ins>
    </w:p>
    <w:p w:rsidR="0052603D" w:rsidRPr="0052603D" w:rsidRDefault="0052603D" w:rsidP="0052603D">
      <w:pPr>
        <w:spacing w:before="100" w:beforeAutospacing="1" w:after="100" w:afterAutospacing="1" w:line="240" w:lineRule="auto"/>
        <w:rPr>
          <w:ins w:id="294"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693410" cy="2605405"/>
            <wp:effectExtent l="19050" t="0" r="2540" b="0"/>
            <wp:docPr id="18" name="Picture 18" descr="add and remove any column of a table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nd remove any column of a table1">
                      <a:hlinkClick r:id="rId35"/>
                    </pic:cNvPr>
                    <pic:cNvPicPr>
                      <a:picLocks noChangeAspect="1" noChangeArrowheads="1"/>
                    </pic:cNvPicPr>
                  </pic:nvPicPr>
                  <pic:blipFill>
                    <a:blip r:embed="rId36"/>
                    <a:srcRect/>
                    <a:stretch>
                      <a:fillRect/>
                    </a:stretch>
                  </pic:blipFill>
                  <pic:spPr bwMode="auto">
                    <a:xfrm>
                      <a:off x="0" y="0"/>
                      <a:ext cx="5693410" cy="260540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295" w:author="Unknown"/>
          <w:rFonts w:ascii="Times New Roman" w:eastAsia="Times New Roman" w:hAnsi="Times New Roman" w:cs="Times New Roman"/>
          <w:sz w:val="24"/>
          <w:szCs w:val="24"/>
          <w:lang w:val="en-US"/>
        </w:rPr>
      </w:pPr>
      <w:ins w:id="296" w:author="Unknown">
        <w:r w:rsidRPr="0052603D">
          <w:rPr>
            <w:rFonts w:ascii="Times New Roman" w:eastAsia="Times New Roman" w:hAnsi="Times New Roman" w:cs="Times New Roman"/>
            <w:sz w:val="24"/>
            <w:szCs w:val="24"/>
            <w:lang w:val="en-US"/>
          </w:rPr>
          <w:t>The following ALTER command with ADD COLUMN clause will add a new field named ‘</w:t>
        </w:r>
        <w:r w:rsidRPr="0052603D">
          <w:rPr>
            <w:rFonts w:ascii="Times New Roman" w:eastAsia="Times New Roman" w:hAnsi="Times New Roman" w:cs="Times New Roman"/>
            <w:b/>
            <w:bCs/>
            <w:sz w:val="24"/>
            <w:szCs w:val="24"/>
            <w:lang w:val="en-US"/>
          </w:rPr>
          <w:t>price'</w:t>
        </w:r>
        <w:r w:rsidRPr="0052603D">
          <w:rPr>
            <w:rFonts w:ascii="Times New Roman" w:eastAsia="Times New Roman" w:hAnsi="Times New Roman" w:cs="Times New Roman"/>
            <w:sz w:val="24"/>
            <w:szCs w:val="24"/>
            <w:lang w:val="en-US"/>
          </w:rPr>
          <w:t xml:space="preserve"> in the table </w:t>
        </w:r>
        <w:r w:rsidRPr="0052603D">
          <w:rPr>
            <w:rFonts w:ascii="Times New Roman" w:eastAsia="Times New Roman" w:hAnsi="Times New Roman" w:cs="Times New Roman"/>
            <w:b/>
            <w:bCs/>
            <w:sz w:val="24"/>
            <w:szCs w:val="24"/>
            <w:lang w:val="en-US"/>
          </w:rPr>
          <w:t>products</w:t>
        </w:r>
        <w:r w:rsidRPr="0052603D">
          <w:rPr>
            <w:rFonts w:ascii="Times New Roman" w:eastAsia="Times New Roman" w:hAnsi="Times New Roman" w:cs="Times New Roman"/>
            <w:sz w:val="24"/>
            <w:szCs w:val="24"/>
            <w:lang w:val="en-US"/>
          </w:rPr>
          <w:t>.</w:t>
        </w:r>
      </w:ins>
    </w:p>
    <w:p w:rsidR="0052603D" w:rsidRPr="0052603D" w:rsidRDefault="0052603D" w:rsidP="0052603D">
      <w:pPr>
        <w:spacing w:before="100" w:beforeAutospacing="1" w:after="100" w:afterAutospacing="1" w:line="240" w:lineRule="auto"/>
        <w:rPr>
          <w:ins w:id="297" w:author="Unknown"/>
          <w:rFonts w:ascii="Times New Roman" w:eastAsia="Times New Roman" w:hAnsi="Times New Roman" w:cs="Times New Roman"/>
          <w:sz w:val="24"/>
          <w:szCs w:val="24"/>
          <w:lang w:val="en-US"/>
        </w:rPr>
      </w:pPr>
      <w:ins w:id="298" w:author="Unknown">
        <w:r w:rsidRPr="0052603D">
          <w:rPr>
            <w:rFonts w:ascii="Times New Roman" w:eastAsia="Times New Roman" w:hAnsi="Times New Roman" w:cs="Times New Roman"/>
            <w:b/>
            <w:bCs/>
            <w:sz w:val="24"/>
            <w:szCs w:val="24"/>
            <w:lang w:val="en-US"/>
          </w:rPr>
          <w:t xml:space="preserve">ALTER TABLE products ADD COLUMN price </w:t>
        </w:r>
        <w:proofErr w:type="gramStart"/>
        <w:r w:rsidRPr="0052603D">
          <w:rPr>
            <w:rFonts w:ascii="Times New Roman" w:eastAsia="Times New Roman" w:hAnsi="Times New Roman" w:cs="Times New Roman"/>
            <w:b/>
            <w:bCs/>
            <w:sz w:val="24"/>
            <w:szCs w:val="24"/>
            <w:lang w:val="en-US"/>
          </w:rPr>
          <w:t>DECIMAL(</w:t>
        </w:r>
        <w:proofErr w:type="gramEnd"/>
        <w:r w:rsidRPr="0052603D">
          <w:rPr>
            <w:rFonts w:ascii="Times New Roman" w:eastAsia="Times New Roman" w:hAnsi="Times New Roman" w:cs="Times New Roman"/>
            <w:b/>
            <w:bCs/>
            <w:sz w:val="24"/>
            <w:szCs w:val="24"/>
            <w:lang w:val="en-US"/>
          </w:rPr>
          <w:t>5,2);</w:t>
        </w:r>
      </w:ins>
    </w:p>
    <w:p w:rsidR="0052603D" w:rsidRPr="0052603D" w:rsidRDefault="0052603D" w:rsidP="0052603D">
      <w:pPr>
        <w:spacing w:before="100" w:beforeAutospacing="1" w:after="100" w:afterAutospacing="1" w:line="240" w:lineRule="auto"/>
        <w:rPr>
          <w:ins w:id="299" w:author="Unknown"/>
          <w:rFonts w:ascii="Times New Roman" w:eastAsia="Times New Roman" w:hAnsi="Times New Roman" w:cs="Times New Roman"/>
          <w:sz w:val="24"/>
          <w:szCs w:val="24"/>
          <w:lang w:val="en-US"/>
        </w:rPr>
      </w:pPr>
      <w:ins w:id="300" w:author="Unknown">
        <w:r w:rsidRPr="0052603D">
          <w:rPr>
            <w:rFonts w:ascii="Times New Roman" w:eastAsia="Times New Roman" w:hAnsi="Times New Roman" w:cs="Times New Roman"/>
            <w:b/>
            <w:bCs/>
            <w:sz w:val="24"/>
            <w:szCs w:val="24"/>
            <w:lang w:val="en-US"/>
          </w:rPr>
          <w:t>DESCRIBE products;</w:t>
        </w:r>
      </w:ins>
    </w:p>
    <w:p w:rsidR="0052603D" w:rsidRPr="0052603D" w:rsidRDefault="0052603D" w:rsidP="0052603D">
      <w:pPr>
        <w:spacing w:before="100" w:beforeAutospacing="1" w:after="100" w:afterAutospacing="1" w:line="240" w:lineRule="auto"/>
        <w:rPr>
          <w:ins w:id="301"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727700" cy="3312795"/>
            <wp:effectExtent l="19050" t="0" r="6350" b="0"/>
            <wp:docPr id="19" name="Picture 19" descr="add and remove any column of a tabl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nd remove any column of a table">
                      <a:hlinkClick r:id="rId37"/>
                    </pic:cNvPr>
                    <pic:cNvPicPr>
                      <a:picLocks noChangeAspect="1" noChangeArrowheads="1"/>
                    </pic:cNvPicPr>
                  </pic:nvPicPr>
                  <pic:blipFill>
                    <a:blip r:embed="rId38"/>
                    <a:srcRect/>
                    <a:stretch>
                      <a:fillRect/>
                    </a:stretch>
                  </pic:blipFill>
                  <pic:spPr bwMode="auto">
                    <a:xfrm>
                      <a:off x="0" y="0"/>
                      <a:ext cx="5727700" cy="331279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302" w:author="Unknown"/>
          <w:rFonts w:ascii="Times New Roman" w:eastAsia="Times New Roman" w:hAnsi="Times New Roman" w:cs="Times New Roman"/>
          <w:sz w:val="24"/>
          <w:szCs w:val="24"/>
          <w:lang w:val="en-US"/>
        </w:rPr>
      </w:pPr>
      <w:ins w:id="303" w:author="Unknown">
        <w:r w:rsidRPr="0052603D">
          <w:rPr>
            <w:rFonts w:ascii="Times New Roman" w:eastAsia="Times New Roman" w:hAnsi="Times New Roman" w:cs="Times New Roman"/>
            <w:sz w:val="24"/>
            <w:szCs w:val="24"/>
            <w:lang w:val="en-US"/>
          </w:rPr>
          <w:t>The syntax for removing any column from an existing table is shown below.</w:t>
        </w:r>
      </w:ins>
    </w:p>
    <w:p w:rsidR="0052603D" w:rsidRPr="0052603D" w:rsidRDefault="0052603D" w:rsidP="0052603D">
      <w:pPr>
        <w:spacing w:before="100" w:beforeAutospacing="1" w:after="100" w:afterAutospacing="1" w:line="240" w:lineRule="auto"/>
        <w:rPr>
          <w:ins w:id="304" w:author="Unknown"/>
          <w:rFonts w:ascii="Times New Roman" w:eastAsia="Times New Roman" w:hAnsi="Times New Roman" w:cs="Times New Roman"/>
          <w:sz w:val="24"/>
          <w:szCs w:val="24"/>
          <w:lang w:val="en-US"/>
        </w:rPr>
      </w:pPr>
      <w:ins w:id="305" w:author="Unknown">
        <w:r w:rsidRPr="0052603D">
          <w:rPr>
            <w:rFonts w:ascii="Times New Roman" w:eastAsia="Times New Roman" w:hAnsi="Times New Roman" w:cs="Times New Roman"/>
            <w:b/>
            <w:bCs/>
            <w:sz w:val="24"/>
            <w:szCs w:val="24"/>
            <w:lang w:val="en-US"/>
          </w:rPr>
          <w:t xml:space="preserve">ALTER TABLE </w:t>
        </w:r>
        <w:proofErr w:type="spellStart"/>
        <w:r w:rsidRPr="0052603D">
          <w:rPr>
            <w:rFonts w:ascii="Times New Roman" w:eastAsia="Times New Roman" w:hAnsi="Times New Roman" w:cs="Times New Roman"/>
            <w:b/>
            <w:bCs/>
            <w:sz w:val="24"/>
            <w:szCs w:val="24"/>
            <w:lang w:val="en-US"/>
          </w:rPr>
          <w:t>table_name</w:t>
        </w:r>
        <w:proofErr w:type="spellEnd"/>
        <w:r w:rsidRPr="0052603D">
          <w:rPr>
            <w:rFonts w:ascii="Times New Roman" w:eastAsia="Times New Roman" w:hAnsi="Times New Roman" w:cs="Times New Roman"/>
            <w:b/>
            <w:bCs/>
            <w:sz w:val="24"/>
            <w:szCs w:val="24"/>
            <w:lang w:val="en-US"/>
          </w:rPr>
          <w:t xml:space="preserve"> DROP COLUMN </w:t>
        </w:r>
        <w:proofErr w:type="spellStart"/>
        <w:r w:rsidRPr="0052603D">
          <w:rPr>
            <w:rFonts w:ascii="Times New Roman" w:eastAsia="Times New Roman" w:hAnsi="Times New Roman" w:cs="Times New Roman"/>
            <w:b/>
            <w:bCs/>
            <w:sz w:val="24"/>
            <w:szCs w:val="24"/>
            <w:lang w:val="en-US"/>
          </w:rPr>
          <w:t>column_name</w:t>
        </w:r>
        <w:proofErr w:type="spell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306" w:author="Unknown"/>
          <w:rFonts w:ascii="Times New Roman" w:eastAsia="Times New Roman" w:hAnsi="Times New Roman" w:cs="Times New Roman"/>
          <w:sz w:val="24"/>
          <w:szCs w:val="24"/>
          <w:lang w:val="en-US"/>
        </w:rPr>
      </w:pPr>
      <w:ins w:id="307" w:author="Unknown">
        <w:r w:rsidRPr="0052603D">
          <w:rPr>
            <w:rFonts w:ascii="Times New Roman" w:eastAsia="Times New Roman" w:hAnsi="Times New Roman" w:cs="Times New Roman"/>
            <w:b/>
            <w:bCs/>
            <w:sz w:val="24"/>
            <w:szCs w:val="24"/>
            <w:u w:val="single"/>
            <w:lang w:val="en-US"/>
          </w:rPr>
          <w:lastRenderedPageBreak/>
          <w:t>Example:</w:t>
        </w:r>
      </w:ins>
    </w:p>
    <w:p w:rsidR="0052603D" w:rsidRPr="0052603D" w:rsidRDefault="0052603D" w:rsidP="0052603D">
      <w:pPr>
        <w:spacing w:before="100" w:beforeAutospacing="1" w:after="100" w:afterAutospacing="1" w:line="240" w:lineRule="auto"/>
        <w:rPr>
          <w:ins w:id="308" w:author="Unknown"/>
          <w:rFonts w:ascii="Times New Roman" w:eastAsia="Times New Roman" w:hAnsi="Times New Roman" w:cs="Times New Roman"/>
          <w:sz w:val="24"/>
          <w:szCs w:val="24"/>
          <w:lang w:val="en-US"/>
        </w:rPr>
      </w:pPr>
      <w:ins w:id="309" w:author="Unknown">
        <w:r w:rsidRPr="0052603D">
          <w:rPr>
            <w:rFonts w:ascii="Times New Roman" w:eastAsia="Times New Roman" w:hAnsi="Times New Roman" w:cs="Times New Roman"/>
            <w:sz w:val="24"/>
            <w:szCs w:val="24"/>
            <w:lang w:val="en-US"/>
          </w:rPr>
          <w:t>The following ALTER command with a DROP COLUMN clause will remove the field named ‘</w:t>
        </w:r>
        <w:r w:rsidRPr="0052603D">
          <w:rPr>
            <w:rFonts w:ascii="Times New Roman" w:eastAsia="Times New Roman" w:hAnsi="Times New Roman" w:cs="Times New Roman"/>
            <w:b/>
            <w:bCs/>
            <w:sz w:val="24"/>
            <w:szCs w:val="24"/>
            <w:lang w:val="en-US"/>
          </w:rPr>
          <w:t>brand'</w:t>
        </w:r>
        <w:r w:rsidRPr="0052603D">
          <w:rPr>
            <w:rFonts w:ascii="Times New Roman" w:eastAsia="Times New Roman" w:hAnsi="Times New Roman" w:cs="Times New Roman"/>
            <w:sz w:val="24"/>
            <w:szCs w:val="24"/>
            <w:lang w:val="en-US"/>
          </w:rPr>
          <w:t xml:space="preserve"> in the table ‘</w:t>
        </w:r>
        <w:r w:rsidRPr="0052603D">
          <w:rPr>
            <w:rFonts w:ascii="Times New Roman" w:eastAsia="Times New Roman" w:hAnsi="Times New Roman" w:cs="Times New Roman"/>
            <w:b/>
            <w:bCs/>
            <w:sz w:val="24"/>
            <w:szCs w:val="24"/>
            <w:lang w:val="en-US"/>
          </w:rPr>
          <w:t>products'</w:t>
        </w:r>
        <w:r w:rsidRPr="0052603D">
          <w:rPr>
            <w:rFonts w:ascii="Times New Roman" w:eastAsia="Times New Roman" w:hAnsi="Times New Roman" w:cs="Times New Roman"/>
            <w:sz w:val="24"/>
            <w:szCs w:val="24"/>
            <w:lang w:val="en-US"/>
          </w:rPr>
          <w:t>.</w:t>
        </w:r>
      </w:ins>
    </w:p>
    <w:p w:rsidR="0052603D" w:rsidRPr="0052603D" w:rsidRDefault="0052603D" w:rsidP="0052603D">
      <w:pPr>
        <w:spacing w:before="100" w:beforeAutospacing="1" w:after="100" w:afterAutospacing="1" w:line="240" w:lineRule="auto"/>
        <w:rPr>
          <w:ins w:id="310" w:author="Unknown"/>
          <w:rFonts w:ascii="Times New Roman" w:eastAsia="Times New Roman" w:hAnsi="Times New Roman" w:cs="Times New Roman"/>
          <w:sz w:val="24"/>
          <w:szCs w:val="24"/>
          <w:lang w:val="en-US"/>
        </w:rPr>
      </w:pPr>
      <w:ins w:id="311" w:author="Unknown">
        <w:r w:rsidRPr="0052603D">
          <w:rPr>
            <w:rFonts w:ascii="Times New Roman" w:eastAsia="Times New Roman" w:hAnsi="Times New Roman" w:cs="Times New Roman"/>
            <w:b/>
            <w:bCs/>
            <w:sz w:val="24"/>
            <w:szCs w:val="24"/>
            <w:lang w:val="en-US"/>
          </w:rPr>
          <w:t>ALTER TABLE products DROP COLUMN brand;</w:t>
        </w:r>
      </w:ins>
    </w:p>
    <w:p w:rsidR="0052603D" w:rsidRPr="0052603D" w:rsidRDefault="0052603D" w:rsidP="0052603D">
      <w:pPr>
        <w:spacing w:before="100" w:beforeAutospacing="1" w:after="100" w:afterAutospacing="1" w:line="240" w:lineRule="auto"/>
        <w:rPr>
          <w:ins w:id="312" w:author="Unknown"/>
          <w:rFonts w:ascii="Times New Roman" w:eastAsia="Times New Roman" w:hAnsi="Times New Roman" w:cs="Times New Roman"/>
          <w:sz w:val="24"/>
          <w:szCs w:val="24"/>
          <w:lang w:val="en-US"/>
        </w:rPr>
      </w:pPr>
      <w:ins w:id="313" w:author="Unknown">
        <w:r w:rsidRPr="0052603D">
          <w:rPr>
            <w:rFonts w:ascii="Times New Roman" w:eastAsia="Times New Roman" w:hAnsi="Times New Roman" w:cs="Times New Roman"/>
            <w:b/>
            <w:bCs/>
            <w:sz w:val="24"/>
            <w:szCs w:val="24"/>
            <w:lang w:val="en-US"/>
          </w:rPr>
          <w:t>DESCRIBE products;</w:t>
        </w:r>
      </w:ins>
    </w:p>
    <w:p w:rsidR="0052603D" w:rsidRPr="0052603D" w:rsidRDefault="0052603D" w:rsidP="0052603D">
      <w:pPr>
        <w:spacing w:before="100" w:beforeAutospacing="1" w:after="100" w:afterAutospacing="1" w:line="240" w:lineRule="auto"/>
        <w:rPr>
          <w:ins w:id="314"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814060" cy="3200400"/>
            <wp:effectExtent l="19050" t="0" r="0" b="0"/>
            <wp:docPr id="20" name="Picture 20" descr="add and remove any column of a tabl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nd remove any column of a table?">
                      <a:hlinkClick r:id="rId39"/>
                    </pic:cNvPr>
                    <pic:cNvPicPr>
                      <a:picLocks noChangeAspect="1" noChangeArrowheads="1"/>
                    </pic:cNvPicPr>
                  </pic:nvPicPr>
                  <pic:blipFill>
                    <a:blip r:embed="rId40"/>
                    <a:srcRect/>
                    <a:stretch>
                      <a:fillRect/>
                    </a:stretch>
                  </pic:blipFill>
                  <pic:spPr bwMode="auto">
                    <a:xfrm>
                      <a:off x="0" y="0"/>
                      <a:ext cx="5814060" cy="320040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315" w:author="Unknown"/>
          <w:rFonts w:ascii="Times New Roman" w:eastAsia="Times New Roman" w:hAnsi="Times New Roman" w:cs="Times New Roman"/>
          <w:sz w:val="24"/>
          <w:szCs w:val="24"/>
          <w:lang w:val="en-US"/>
        </w:rPr>
      </w:pPr>
      <w:ins w:id="316" w:author="Unknown">
        <w:r w:rsidRPr="0052603D">
          <w:rPr>
            <w:rFonts w:ascii="Times New Roman" w:eastAsia="Times New Roman" w:hAnsi="Times New Roman" w:cs="Times New Roman"/>
            <w:b/>
            <w:bCs/>
            <w:color w:val="FF6600"/>
            <w:sz w:val="24"/>
            <w:szCs w:val="24"/>
            <w:lang w:val="en-US"/>
          </w:rPr>
          <w:t xml:space="preserve">Q #20)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an index? How can an index be declared in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w:t>
        </w:r>
      </w:ins>
    </w:p>
    <w:p w:rsidR="0052603D" w:rsidRPr="0052603D" w:rsidRDefault="0052603D" w:rsidP="0052603D">
      <w:pPr>
        <w:spacing w:before="100" w:beforeAutospacing="1" w:after="100" w:afterAutospacing="1" w:line="240" w:lineRule="auto"/>
        <w:rPr>
          <w:ins w:id="317" w:author="Unknown"/>
          <w:rFonts w:ascii="Times New Roman" w:eastAsia="Times New Roman" w:hAnsi="Times New Roman" w:cs="Times New Roman"/>
          <w:sz w:val="24"/>
          <w:szCs w:val="24"/>
          <w:lang w:val="en-US"/>
        </w:rPr>
      </w:pPr>
      <w:ins w:id="318"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319" w:author="Unknown"/>
          <w:rFonts w:ascii="Times New Roman" w:eastAsia="Times New Roman" w:hAnsi="Times New Roman" w:cs="Times New Roman"/>
          <w:sz w:val="24"/>
          <w:szCs w:val="24"/>
          <w:lang w:val="en-US"/>
        </w:rPr>
      </w:pPr>
      <w:ins w:id="320" w:author="Unknown">
        <w:r w:rsidRPr="0052603D">
          <w:rPr>
            <w:rFonts w:ascii="Times New Roman" w:eastAsia="Times New Roman" w:hAnsi="Times New Roman" w:cs="Times New Roman"/>
            <w:sz w:val="24"/>
            <w:szCs w:val="24"/>
            <w:lang w:val="en-US"/>
          </w:rPr>
          <w:t xml:space="preserve">An index is a data structure of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table that is used to speed up the queries.</w:t>
        </w:r>
      </w:ins>
    </w:p>
    <w:p w:rsidR="0052603D" w:rsidRPr="0052603D" w:rsidRDefault="0052603D" w:rsidP="0052603D">
      <w:pPr>
        <w:spacing w:before="100" w:beforeAutospacing="1" w:after="100" w:afterAutospacing="1" w:line="240" w:lineRule="auto"/>
        <w:rPr>
          <w:ins w:id="321" w:author="Unknown"/>
          <w:rFonts w:ascii="Times New Roman" w:eastAsia="Times New Roman" w:hAnsi="Times New Roman" w:cs="Times New Roman"/>
          <w:sz w:val="24"/>
          <w:szCs w:val="24"/>
          <w:lang w:val="en-US"/>
        </w:rPr>
      </w:pPr>
      <w:ins w:id="322" w:author="Unknown">
        <w:r w:rsidRPr="0052603D">
          <w:rPr>
            <w:rFonts w:ascii="Times New Roman" w:eastAsia="Times New Roman" w:hAnsi="Times New Roman" w:cs="Times New Roman"/>
            <w:sz w:val="24"/>
            <w:szCs w:val="24"/>
            <w:lang w:val="en-US"/>
          </w:rPr>
          <w:t>It is used by the database search engine to find out the records faster. One or more fields of a table can be used as an index key. Index key can be assigned at the time of table declaration or can be assigned after creating the table.</w:t>
        </w:r>
      </w:ins>
    </w:p>
    <w:p w:rsidR="0052603D" w:rsidRPr="0052603D" w:rsidRDefault="0052603D" w:rsidP="0052603D">
      <w:pPr>
        <w:spacing w:before="100" w:beforeAutospacing="1" w:after="100" w:afterAutospacing="1" w:line="240" w:lineRule="auto"/>
        <w:rPr>
          <w:ins w:id="323" w:author="Unknown"/>
          <w:rFonts w:ascii="Times New Roman" w:eastAsia="Times New Roman" w:hAnsi="Times New Roman" w:cs="Times New Roman"/>
          <w:sz w:val="24"/>
          <w:szCs w:val="24"/>
          <w:lang w:val="en-US"/>
        </w:rPr>
      </w:pPr>
      <w:ins w:id="324"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325" w:author="Unknown"/>
          <w:rFonts w:ascii="Times New Roman" w:eastAsia="Times New Roman" w:hAnsi="Times New Roman" w:cs="Times New Roman"/>
          <w:sz w:val="24"/>
          <w:szCs w:val="24"/>
          <w:lang w:val="en-US"/>
        </w:rPr>
      </w:pPr>
      <w:proofErr w:type="gramStart"/>
      <w:ins w:id="326" w:author="Unknown">
        <w:r w:rsidRPr="0052603D">
          <w:rPr>
            <w:rFonts w:ascii="Times New Roman" w:eastAsia="Times New Roman" w:hAnsi="Times New Roman" w:cs="Times New Roman"/>
            <w:b/>
            <w:bCs/>
            <w:sz w:val="24"/>
            <w:szCs w:val="24"/>
            <w:lang w:val="en-US"/>
          </w:rPr>
          <w:t>username</w:t>
        </w:r>
        <w:proofErr w:type="gramEnd"/>
        <w:r w:rsidRPr="0052603D">
          <w:rPr>
            <w:rFonts w:ascii="Times New Roman" w:eastAsia="Times New Roman" w:hAnsi="Times New Roman" w:cs="Times New Roman"/>
            <w:b/>
            <w:bCs/>
            <w:sz w:val="24"/>
            <w:szCs w:val="24"/>
            <w:lang w:val="en-US"/>
          </w:rPr>
          <w:t xml:space="preserve"> </w:t>
        </w:r>
        <w:r w:rsidRPr="0052603D">
          <w:rPr>
            <w:rFonts w:ascii="Times New Roman" w:eastAsia="Times New Roman" w:hAnsi="Times New Roman" w:cs="Times New Roman"/>
            <w:sz w:val="24"/>
            <w:szCs w:val="24"/>
            <w:lang w:val="en-US"/>
          </w:rPr>
          <w:t xml:space="preserve">and </w:t>
        </w:r>
        <w:r w:rsidRPr="0052603D">
          <w:rPr>
            <w:rFonts w:ascii="Times New Roman" w:eastAsia="Times New Roman" w:hAnsi="Times New Roman" w:cs="Times New Roman"/>
            <w:b/>
            <w:bCs/>
            <w:sz w:val="24"/>
            <w:szCs w:val="24"/>
            <w:lang w:val="en-US"/>
          </w:rPr>
          <w:t xml:space="preserve">email </w:t>
        </w:r>
        <w:r w:rsidRPr="0052603D">
          <w:rPr>
            <w:rFonts w:ascii="Times New Roman" w:eastAsia="Times New Roman" w:hAnsi="Times New Roman" w:cs="Times New Roman"/>
            <w:sz w:val="24"/>
            <w:szCs w:val="24"/>
            <w:lang w:val="en-US"/>
          </w:rPr>
          <w:t>fields are set as the index in the following create table statement.</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sz w:val="20"/>
          <w:szCs w:val="20"/>
          <w:lang w:val="en-US"/>
        </w:rPr>
      </w:pPr>
      <w:ins w:id="328" w:author="Unknown">
        <w:r w:rsidRPr="0052603D">
          <w:rPr>
            <w:rFonts w:ascii="Courier New" w:eastAsia="Times New Roman" w:hAnsi="Courier New" w:cs="Courier New"/>
            <w:sz w:val="20"/>
            <w:szCs w:val="20"/>
            <w:lang w:val="en-US"/>
          </w:rPr>
          <w:t xml:space="preserve">CREATE TABLE </w:t>
        </w:r>
        <w:proofErr w:type="gramStart"/>
        <w:r w:rsidRPr="0052603D">
          <w:rPr>
            <w:rFonts w:ascii="Courier New" w:eastAsia="Times New Roman" w:hAnsi="Courier New" w:cs="Courier New"/>
            <w:sz w:val="20"/>
            <w:szCs w:val="20"/>
            <w:lang w:val="en-US"/>
          </w:rPr>
          <w:t>users(</w:t>
        </w:r>
        <w:proofErr w:type="gramEnd"/>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 w:author="Unknown"/>
          <w:rFonts w:ascii="Courier New" w:eastAsia="Times New Roman" w:hAnsi="Courier New" w:cs="Courier New"/>
          <w:sz w:val="20"/>
          <w:szCs w:val="20"/>
          <w:lang w:val="en-US"/>
        </w:rPr>
      </w:pPr>
      <w:ins w:id="330"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username</w:t>
        </w:r>
        <w:proofErr w:type="gramEnd"/>
        <w:r w:rsidRPr="0052603D">
          <w:rPr>
            <w:rFonts w:ascii="Courier New" w:eastAsia="Times New Roman" w:hAnsi="Courier New" w:cs="Courier New"/>
            <w:sz w:val="20"/>
            <w:szCs w:val="20"/>
            <w:lang w:val="en-US"/>
          </w:rPr>
          <w:t xml:space="preserve"> VARCHAR(50) PRIMARY KEY,</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1" w:author="Unknown"/>
          <w:rFonts w:ascii="Courier New" w:eastAsia="Times New Roman" w:hAnsi="Courier New" w:cs="Courier New"/>
          <w:sz w:val="20"/>
          <w:szCs w:val="20"/>
          <w:lang w:val="en-US"/>
        </w:rPr>
      </w:pPr>
      <w:ins w:id="332"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email</w:t>
        </w:r>
        <w:proofErr w:type="gramEnd"/>
        <w:r w:rsidRPr="0052603D">
          <w:rPr>
            <w:rFonts w:ascii="Courier New" w:eastAsia="Times New Roman" w:hAnsi="Courier New" w:cs="Courier New"/>
            <w:sz w:val="20"/>
            <w:szCs w:val="20"/>
            <w:lang w:val="en-US"/>
          </w:rPr>
          <w:t xml:space="preserve"> VARCHAR(50) NOT NULL,</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 w:author="Unknown"/>
          <w:rFonts w:ascii="Courier New" w:eastAsia="Times New Roman" w:hAnsi="Courier New" w:cs="Courier New"/>
          <w:sz w:val="20"/>
          <w:szCs w:val="20"/>
          <w:lang w:val="en-US"/>
        </w:rPr>
      </w:pPr>
      <w:ins w:id="334"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password</w:t>
        </w:r>
        <w:proofErr w:type="gramEnd"/>
        <w:r w:rsidRPr="0052603D">
          <w:rPr>
            <w:rFonts w:ascii="Courier New" w:eastAsia="Times New Roman" w:hAnsi="Courier New" w:cs="Courier New"/>
            <w:sz w:val="20"/>
            <w:szCs w:val="20"/>
            <w:lang w:val="en-US"/>
          </w:rPr>
          <w:t xml:space="preserve"> VARCHAR(50) NOT NULL,</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 w:author="Unknown"/>
          <w:rFonts w:ascii="Courier New" w:eastAsia="Times New Roman" w:hAnsi="Courier New" w:cs="Courier New"/>
          <w:sz w:val="20"/>
          <w:szCs w:val="20"/>
          <w:lang w:val="en-US"/>
        </w:rPr>
      </w:pPr>
      <w:ins w:id="336" w:author="Unknown">
        <w:r w:rsidRPr="0052603D">
          <w:rPr>
            <w:rFonts w:ascii="Courier New" w:eastAsia="Times New Roman" w:hAnsi="Courier New" w:cs="Courier New"/>
            <w:sz w:val="20"/>
            <w:szCs w:val="20"/>
            <w:lang w:val="en-US"/>
          </w:rPr>
          <w:t xml:space="preserve">        INDEX (username, email));</w:t>
        </w:r>
      </w:ins>
    </w:p>
    <w:p w:rsidR="0052603D" w:rsidRPr="0052603D" w:rsidRDefault="0052603D" w:rsidP="0052603D">
      <w:pPr>
        <w:spacing w:before="100" w:beforeAutospacing="1" w:after="100" w:afterAutospacing="1" w:line="240" w:lineRule="auto"/>
        <w:rPr>
          <w:ins w:id="337"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3838575" cy="1828800"/>
            <wp:effectExtent l="19050" t="0" r="9525" b="0"/>
            <wp:docPr id="21" name="Picture 21" descr="How index can be declared in MySQL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index can be declared in MySQL1">
                      <a:hlinkClick r:id="rId41"/>
                    </pic:cNvPr>
                    <pic:cNvPicPr>
                      <a:picLocks noChangeAspect="1" noChangeArrowheads="1"/>
                    </pic:cNvPicPr>
                  </pic:nvPicPr>
                  <pic:blipFill>
                    <a:blip r:embed="rId42"/>
                    <a:srcRect/>
                    <a:stretch>
                      <a:fillRect/>
                    </a:stretch>
                  </pic:blipFill>
                  <pic:spPr bwMode="auto">
                    <a:xfrm>
                      <a:off x="0" y="0"/>
                      <a:ext cx="3838575" cy="182880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338" w:author="Unknown"/>
          <w:rFonts w:ascii="Times New Roman" w:eastAsia="Times New Roman" w:hAnsi="Times New Roman" w:cs="Times New Roman"/>
          <w:sz w:val="24"/>
          <w:szCs w:val="24"/>
          <w:lang w:val="en-US"/>
        </w:rPr>
      </w:pPr>
      <w:ins w:id="339" w:author="Unknown">
        <w:r w:rsidRPr="0052603D">
          <w:rPr>
            <w:rFonts w:ascii="Times New Roman" w:eastAsia="Times New Roman" w:hAnsi="Times New Roman" w:cs="Times New Roman"/>
            <w:sz w:val="24"/>
            <w:szCs w:val="24"/>
            <w:lang w:val="en-US"/>
          </w:rPr>
          <w:t>The following command will show the index key information of the ‘</w:t>
        </w:r>
        <w:r w:rsidRPr="0052603D">
          <w:rPr>
            <w:rFonts w:ascii="Times New Roman" w:eastAsia="Times New Roman" w:hAnsi="Times New Roman" w:cs="Times New Roman"/>
            <w:b/>
            <w:bCs/>
            <w:sz w:val="24"/>
            <w:szCs w:val="24"/>
            <w:lang w:val="en-US"/>
          </w:rPr>
          <w:t>users'</w:t>
        </w:r>
        <w:r w:rsidRPr="0052603D">
          <w:rPr>
            <w:rFonts w:ascii="Times New Roman" w:eastAsia="Times New Roman" w:hAnsi="Times New Roman" w:cs="Times New Roman"/>
            <w:sz w:val="24"/>
            <w:szCs w:val="24"/>
            <w:lang w:val="en-US"/>
          </w:rPr>
          <w:t xml:space="preserve"> table.</w:t>
        </w:r>
      </w:ins>
    </w:p>
    <w:p w:rsidR="0052603D" w:rsidRPr="0052603D" w:rsidRDefault="0052603D" w:rsidP="0052603D">
      <w:pPr>
        <w:spacing w:before="100" w:beforeAutospacing="1" w:after="100" w:afterAutospacing="1" w:line="240" w:lineRule="auto"/>
        <w:rPr>
          <w:ins w:id="340" w:author="Unknown"/>
          <w:rFonts w:ascii="Times New Roman" w:eastAsia="Times New Roman" w:hAnsi="Times New Roman" w:cs="Times New Roman"/>
          <w:sz w:val="24"/>
          <w:szCs w:val="24"/>
          <w:lang w:val="en-US"/>
        </w:rPr>
      </w:pPr>
      <w:ins w:id="341" w:author="Unknown">
        <w:r w:rsidRPr="0052603D">
          <w:rPr>
            <w:rFonts w:ascii="Times New Roman" w:eastAsia="Times New Roman" w:hAnsi="Times New Roman" w:cs="Times New Roman"/>
            <w:b/>
            <w:bCs/>
            <w:sz w:val="24"/>
            <w:szCs w:val="24"/>
            <w:lang w:val="en-US"/>
          </w:rPr>
          <w:t>SHOW INDEXES FROM users;</w:t>
        </w:r>
      </w:ins>
    </w:p>
    <w:p w:rsidR="0052603D" w:rsidRPr="0052603D" w:rsidRDefault="0052603D" w:rsidP="0052603D">
      <w:pPr>
        <w:spacing w:before="100" w:beforeAutospacing="1" w:after="100" w:afterAutospacing="1" w:line="240" w:lineRule="auto"/>
        <w:rPr>
          <w:ins w:id="342"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7047865" cy="3070860"/>
            <wp:effectExtent l="19050" t="0" r="635" b="0"/>
            <wp:docPr id="22" name="Picture 22" descr="Show indexes from User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ow indexes from Users">
                      <a:hlinkClick r:id="rId43"/>
                    </pic:cNvPr>
                    <pic:cNvPicPr>
                      <a:picLocks noChangeAspect="1" noChangeArrowheads="1"/>
                    </pic:cNvPicPr>
                  </pic:nvPicPr>
                  <pic:blipFill>
                    <a:blip r:embed="rId44"/>
                    <a:srcRect/>
                    <a:stretch>
                      <a:fillRect/>
                    </a:stretch>
                  </pic:blipFill>
                  <pic:spPr bwMode="auto">
                    <a:xfrm>
                      <a:off x="0" y="0"/>
                      <a:ext cx="7047865" cy="307086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343" w:author="Unknown"/>
          <w:rFonts w:ascii="Times New Roman" w:eastAsia="Times New Roman" w:hAnsi="Times New Roman" w:cs="Times New Roman"/>
          <w:sz w:val="24"/>
          <w:szCs w:val="24"/>
          <w:lang w:val="en-US"/>
        </w:rPr>
      </w:pPr>
      <w:ins w:id="344" w:author="Unknown">
        <w:r w:rsidRPr="0052603D">
          <w:rPr>
            <w:rFonts w:ascii="Times New Roman" w:eastAsia="Times New Roman" w:hAnsi="Times New Roman" w:cs="Times New Roman"/>
            <w:b/>
            <w:bCs/>
            <w:color w:val="FF6600"/>
            <w:sz w:val="24"/>
            <w:szCs w:val="24"/>
            <w:lang w:val="en-US"/>
          </w:rPr>
          <w:t>Q #21) What is meant by decimal (5</w:t>
        </w:r>
        <w:proofErr w:type="gramStart"/>
        <w:r w:rsidRPr="0052603D">
          <w:rPr>
            <w:rFonts w:ascii="Times New Roman" w:eastAsia="Times New Roman" w:hAnsi="Times New Roman" w:cs="Times New Roman"/>
            <w:b/>
            <w:bCs/>
            <w:color w:val="FF6600"/>
            <w:sz w:val="24"/>
            <w:szCs w:val="24"/>
            <w:lang w:val="en-US"/>
          </w:rPr>
          <w:t>,2</w:t>
        </w:r>
        <w:proofErr w:type="gramEnd"/>
        <w:r w:rsidRPr="0052603D">
          <w:rPr>
            <w:rFonts w:ascii="Times New Roman" w:eastAsia="Times New Roman" w:hAnsi="Times New Roman" w:cs="Times New Roman"/>
            <w:b/>
            <w:bCs/>
            <w:color w:val="FF6600"/>
            <w:sz w:val="24"/>
            <w:szCs w:val="24"/>
            <w:lang w:val="en-US"/>
          </w:rPr>
          <w:t>)?</w:t>
        </w:r>
      </w:ins>
    </w:p>
    <w:p w:rsidR="0052603D" w:rsidRPr="0052603D" w:rsidRDefault="0052603D" w:rsidP="0052603D">
      <w:pPr>
        <w:spacing w:before="100" w:beforeAutospacing="1" w:after="100" w:afterAutospacing="1" w:line="240" w:lineRule="auto"/>
        <w:rPr>
          <w:ins w:id="345" w:author="Unknown"/>
          <w:rFonts w:ascii="Times New Roman" w:eastAsia="Times New Roman" w:hAnsi="Times New Roman" w:cs="Times New Roman"/>
          <w:sz w:val="24"/>
          <w:szCs w:val="24"/>
          <w:lang w:val="en-US"/>
        </w:rPr>
      </w:pPr>
      <w:ins w:id="346"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347" w:author="Unknown"/>
          <w:rFonts w:ascii="Times New Roman" w:eastAsia="Times New Roman" w:hAnsi="Times New Roman" w:cs="Times New Roman"/>
          <w:sz w:val="24"/>
          <w:szCs w:val="24"/>
          <w:lang w:val="en-US"/>
        </w:rPr>
      </w:pPr>
      <w:ins w:id="348" w:author="Unknown">
        <w:r w:rsidRPr="0052603D">
          <w:rPr>
            <w:rFonts w:ascii="Times New Roman" w:eastAsia="Times New Roman" w:hAnsi="Times New Roman" w:cs="Times New Roman"/>
            <w:sz w:val="24"/>
            <w:szCs w:val="24"/>
            <w:lang w:val="en-US"/>
          </w:rPr>
          <w:t xml:space="preserve">A decimal data type is used in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to store the fractional data.</w:t>
        </w:r>
      </w:ins>
    </w:p>
    <w:p w:rsidR="0052603D" w:rsidRPr="0052603D" w:rsidRDefault="0052603D" w:rsidP="0052603D">
      <w:pPr>
        <w:spacing w:before="100" w:beforeAutospacing="1" w:after="100" w:afterAutospacing="1" w:line="240" w:lineRule="auto"/>
        <w:rPr>
          <w:ins w:id="349" w:author="Unknown"/>
          <w:rFonts w:ascii="Times New Roman" w:eastAsia="Times New Roman" w:hAnsi="Times New Roman" w:cs="Times New Roman"/>
          <w:sz w:val="24"/>
          <w:szCs w:val="24"/>
          <w:lang w:val="en-US"/>
        </w:rPr>
      </w:pPr>
      <w:ins w:id="350" w:author="Unknown">
        <w:r w:rsidRPr="0052603D">
          <w:rPr>
            <w:rFonts w:ascii="Times New Roman" w:eastAsia="Times New Roman" w:hAnsi="Times New Roman" w:cs="Times New Roman"/>
            <w:sz w:val="24"/>
            <w:szCs w:val="24"/>
            <w:lang w:val="en-US"/>
          </w:rPr>
          <w:t>The meaning of decimal (5</w:t>
        </w:r>
        <w:proofErr w:type="gramStart"/>
        <w:r w:rsidRPr="0052603D">
          <w:rPr>
            <w:rFonts w:ascii="Times New Roman" w:eastAsia="Times New Roman" w:hAnsi="Times New Roman" w:cs="Times New Roman"/>
            <w:sz w:val="24"/>
            <w:szCs w:val="24"/>
            <w:lang w:val="en-US"/>
          </w:rPr>
          <w:t>,2</w:t>
        </w:r>
        <w:proofErr w:type="gramEnd"/>
        <w:r w:rsidRPr="0052603D">
          <w:rPr>
            <w:rFonts w:ascii="Times New Roman" w:eastAsia="Times New Roman" w:hAnsi="Times New Roman" w:cs="Times New Roman"/>
            <w:sz w:val="24"/>
            <w:szCs w:val="24"/>
            <w:lang w:val="en-US"/>
          </w:rPr>
          <w:t>) means that the total length of the fractional value is 5. The field can contain 3 digits before the decimal point and 2 digits after the decimal point. If a user adds any value larger than the defined length then it will insert 999.99 in the field.</w:t>
        </w:r>
      </w:ins>
    </w:p>
    <w:p w:rsidR="0052603D" w:rsidRPr="0052603D" w:rsidRDefault="0052603D" w:rsidP="0052603D">
      <w:pPr>
        <w:spacing w:before="100" w:beforeAutospacing="1" w:after="100" w:afterAutospacing="1" w:line="240" w:lineRule="auto"/>
        <w:rPr>
          <w:ins w:id="351" w:author="Unknown"/>
          <w:rFonts w:ascii="Times New Roman" w:eastAsia="Times New Roman" w:hAnsi="Times New Roman" w:cs="Times New Roman"/>
          <w:sz w:val="24"/>
          <w:szCs w:val="24"/>
          <w:lang w:val="en-US"/>
        </w:rPr>
      </w:pPr>
      <w:ins w:id="352" w:author="Unknown">
        <w:r w:rsidRPr="0052603D">
          <w:rPr>
            <w:rFonts w:ascii="Times New Roman" w:eastAsia="Times New Roman" w:hAnsi="Times New Roman" w:cs="Times New Roman"/>
            <w:sz w:val="24"/>
            <w:szCs w:val="24"/>
            <w:lang w:val="en-US"/>
          </w:rPr>
          <w:t>The use of this data type is explained in the following example.</w:t>
        </w:r>
      </w:ins>
    </w:p>
    <w:p w:rsidR="0052603D" w:rsidRPr="0052603D" w:rsidRDefault="0052603D" w:rsidP="0052603D">
      <w:pPr>
        <w:spacing w:before="100" w:beforeAutospacing="1" w:after="100" w:afterAutospacing="1" w:line="240" w:lineRule="auto"/>
        <w:rPr>
          <w:ins w:id="353" w:author="Unknown"/>
          <w:rFonts w:ascii="Times New Roman" w:eastAsia="Times New Roman" w:hAnsi="Times New Roman" w:cs="Times New Roman"/>
          <w:sz w:val="24"/>
          <w:szCs w:val="24"/>
          <w:lang w:val="en-US"/>
        </w:rPr>
      </w:pPr>
      <w:ins w:id="354"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355" w:author="Unknown"/>
          <w:rFonts w:ascii="Times New Roman" w:eastAsia="Times New Roman" w:hAnsi="Times New Roman" w:cs="Times New Roman"/>
          <w:sz w:val="24"/>
          <w:szCs w:val="24"/>
          <w:lang w:val="en-US"/>
        </w:rPr>
      </w:pPr>
      <w:ins w:id="356" w:author="Unknown">
        <w:r w:rsidRPr="0052603D">
          <w:rPr>
            <w:rFonts w:ascii="Times New Roman" w:eastAsia="Times New Roman" w:hAnsi="Times New Roman" w:cs="Times New Roman"/>
            <w:sz w:val="24"/>
            <w:szCs w:val="24"/>
            <w:lang w:val="en-US"/>
          </w:rPr>
          <w:t xml:space="preserve">In the following insert query, </w:t>
        </w:r>
        <w:r w:rsidRPr="0052603D">
          <w:rPr>
            <w:rFonts w:ascii="Times New Roman" w:eastAsia="Times New Roman" w:hAnsi="Times New Roman" w:cs="Times New Roman"/>
            <w:b/>
            <w:bCs/>
            <w:sz w:val="24"/>
            <w:szCs w:val="24"/>
            <w:lang w:val="en-US"/>
          </w:rPr>
          <w:t>789.56</w:t>
        </w:r>
        <w:r w:rsidRPr="0052603D">
          <w:rPr>
            <w:rFonts w:ascii="Times New Roman" w:eastAsia="Times New Roman" w:hAnsi="Times New Roman" w:cs="Times New Roman"/>
            <w:sz w:val="24"/>
            <w:szCs w:val="24"/>
            <w:lang w:val="en-US"/>
          </w:rPr>
          <w:t xml:space="preserve"> </w:t>
        </w:r>
        <w:proofErr w:type="gramStart"/>
        <w:r w:rsidRPr="0052603D">
          <w:rPr>
            <w:rFonts w:ascii="Times New Roman" w:eastAsia="Times New Roman" w:hAnsi="Times New Roman" w:cs="Times New Roman"/>
            <w:sz w:val="24"/>
            <w:szCs w:val="24"/>
            <w:lang w:val="en-US"/>
          </w:rPr>
          <w:t>is</w:t>
        </w:r>
        <w:proofErr w:type="gramEnd"/>
        <w:r w:rsidRPr="0052603D">
          <w:rPr>
            <w:rFonts w:ascii="Times New Roman" w:eastAsia="Times New Roman" w:hAnsi="Times New Roman" w:cs="Times New Roman"/>
            <w:sz w:val="24"/>
            <w:szCs w:val="24"/>
            <w:lang w:val="en-US"/>
          </w:rPr>
          <w:t xml:space="preserve"> inserted in the </w:t>
        </w:r>
        <w:r w:rsidRPr="0052603D">
          <w:rPr>
            <w:rFonts w:ascii="Times New Roman" w:eastAsia="Times New Roman" w:hAnsi="Times New Roman" w:cs="Times New Roman"/>
            <w:b/>
            <w:bCs/>
            <w:sz w:val="24"/>
            <w:szCs w:val="24"/>
            <w:lang w:val="en-US"/>
          </w:rPr>
          <w:t>price</w:t>
        </w:r>
        <w:r w:rsidRPr="0052603D">
          <w:rPr>
            <w:rFonts w:ascii="Times New Roman" w:eastAsia="Times New Roman" w:hAnsi="Times New Roman" w:cs="Times New Roman"/>
            <w:sz w:val="24"/>
            <w:szCs w:val="24"/>
            <w:lang w:val="en-US"/>
          </w:rPr>
          <w:t xml:space="preserve"> field. This value is less than 1000 and the total digits with the fractional part are 5. So, this value is valid for this field.</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7" w:author="Unknown"/>
          <w:rFonts w:ascii="Courier New" w:eastAsia="Times New Roman" w:hAnsi="Courier New" w:cs="Courier New"/>
          <w:sz w:val="20"/>
          <w:szCs w:val="20"/>
          <w:lang w:val="en-US"/>
        </w:rPr>
      </w:pPr>
      <w:ins w:id="358" w:author="Unknown">
        <w:r w:rsidRPr="0052603D">
          <w:rPr>
            <w:rFonts w:ascii="Courier New" w:eastAsia="Times New Roman" w:hAnsi="Courier New" w:cs="Courier New"/>
            <w:sz w:val="20"/>
            <w:szCs w:val="20"/>
            <w:lang w:val="en-US"/>
          </w:rPr>
          <w:lastRenderedPageBreak/>
          <w:t xml:space="preserve">INSERT INTO products (type, name, price, </w:t>
        </w:r>
        <w:proofErr w:type="spellStart"/>
        <w:r w:rsidRPr="0052603D">
          <w:rPr>
            <w:rFonts w:ascii="Courier New" w:eastAsia="Times New Roman" w:hAnsi="Courier New" w:cs="Courier New"/>
            <w:sz w:val="20"/>
            <w:szCs w:val="20"/>
            <w:lang w:val="en-US"/>
          </w:rPr>
          <w:t>manufacturer_id</w:t>
        </w:r>
        <w:proofErr w:type="spellEnd"/>
        <w:r w:rsidRPr="0052603D">
          <w:rPr>
            <w:rFonts w:ascii="Courier New" w:eastAsia="Times New Roman" w:hAnsi="Courier New" w:cs="Courier New"/>
            <w:sz w:val="20"/>
            <w:szCs w:val="20"/>
            <w:lang w:val="en-US"/>
          </w:rPr>
          <w:t>)</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sz w:val="20"/>
          <w:szCs w:val="20"/>
          <w:lang w:val="en-US"/>
        </w:rPr>
      </w:pPr>
      <w:ins w:id="360" w:author="Unknown">
        <w:r w:rsidRPr="0052603D">
          <w:rPr>
            <w:rFonts w:ascii="Courier New" w:eastAsia="Times New Roman" w:hAnsi="Courier New" w:cs="Courier New"/>
            <w:sz w:val="20"/>
            <w:szCs w:val="20"/>
            <w:lang w:val="en-US"/>
          </w:rPr>
          <w:t>VALUES ('Mobile', '</w:t>
        </w:r>
        <w:proofErr w:type="spellStart"/>
        <w:r w:rsidRPr="0052603D">
          <w:rPr>
            <w:rFonts w:ascii="Courier New" w:eastAsia="Times New Roman" w:hAnsi="Courier New" w:cs="Courier New"/>
            <w:sz w:val="20"/>
            <w:szCs w:val="20"/>
            <w:lang w:val="en-US"/>
          </w:rPr>
          <w:t>iPhone</w:t>
        </w:r>
        <w:proofErr w:type="spellEnd"/>
        <w:r w:rsidRPr="0052603D">
          <w:rPr>
            <w:rFonts w:ascii="Courier New" w:eastAsia="Times New Roman" w:hAnsi="Courier New" w:cs="Courier New"/>
            <w:sz w:val="20"/>
            <w:szCs w:val="20"/>
            <w:lang w:val="en-US"/>
          </w:rPr>
          <w:t xml:space="preserve"> 8', 789.56, 1);</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 w:author="Unknown"/>
          <w:rFonts w:ascii="Courier New" w:eastAsia="Times New Roman" w:hAnsi="Courier New" w:cs="Courier New"/>
          <w:sz w:val="20"/>
          <w:szCs w:val="20"/>
          <w:lang w:val="en-US"/>
        </w:rPr>
      </w:pPr>
      <w:ins w:id="362" w:author="Unknown">
        <w:r w:rsidRPr="0052603D">
          <w:rPr>
            <w:rFonts w:ascii="Courier New" w:eastAsia="Times New Roman" w:hAnsi="Courier New" w:cs="Courier New"/>
            <w:sz w:val="20"/>
            <w:szCs w:val="20"/>
            <w:lang w:val="en-US"/>
          </w:rPr>
          <w:t>SELECT * FROM products;</w:t>
        </w:r>
      </w:ins>
    </w:p>
    <w:p w:rsidR="0052603D" w:rsidRPr="0052603D" w:rsidRDefault="0052603D" w:rsidP="0052603D">
      <w:pPr>
        <w:spacing w:before="100" w:beforeAutospacing="1" w:after="100" w:afterAutospacing="1" w:line="240" w:lineRule="auto"/>
        <w:rPr>
          <w:ins w:id="363"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727700" cy="2665730"/>
            <wp:effectExtent l="19050" t="0" r="6350" b="0"/>
            <wp:docPr id="23" name="Picture 23" descr="decimal (5,2) exampl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cimal (5,2) example">
                      <a:hlinkClick r:id="rId45"/>
                    </pic:cNvPr>
                    <pic:cNvPicPr>
                      <a:picLocks noChangeAspect="1" noChangeArrowheads="1"/>
                    </pic:cNvPicPr>
                  </pic:nvPicPr>
                  <pic:blipFill>
                    <a:blip r:embed="rId46"/>
                    <a:srcRect/>
                    <a:stretch>
                      <a:fillRect/>
                    </a:stretch>
                  </pic:blipFill>
                  <pic:spPr bwMode="auto">
                    <a:xfrm>
                      <a:off x="0" y="0"/>
                      <a:ext cx="5727700" cy="266573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364" w:author="Unknown"/>
          <w:rFonts w:ascii="Times New Roman" w:eastAsia="Times New Roman" w:hAnsi="Times New Roman" w:cs="Times New Roman"/>
          <w:sz w:val="24"/>
          <w:szCs w:val="24"/>
          <w:lang w:val="en-US"/>
        </w:rPr>
      </w:pPr>
      <w:ins w:id="365" w:author="Unknown">
        <w:r w:rsidRPr="0052603D">
          <w:rPr>
            <w:rFonts w:ascii="Times New Roman" w:eastAsia="Times New Roman" w:hAnsi="Times New Roman" w:cs="Times New Roman"/>
            <w:sz w:val="24"/>
            <w:szCs w:val="24"/>
            <w:lang w:val="en-US"/>
          </w:rPr>
          <w:t xml:space="preserve">In the following insert query, </w:t>
        </w:r>
        <w:r w:rsidRPr="0052603D">
          <w:rPr>
            <w:rFonts w:ascii="Times New Roman" w:eastAsia="Times New Roman" w:hAnsi="Times New Roman" w:cs="Times New Roman"/>
            <w:b/>
            <w:bCs/>
            <w:sz w:val="24"/>
            <w:szCs w:val="24"/>
            <w:lang w:val="en-US"/>
          </w:rPr>
          <w:t>34789.567</w:t>
        </w:r>
        <w:r w:rsidRPr="0052603D">
          <w:rPr>
            <w:rFonts w:ascii="Times New Roman" w:eastAsia="Times New Roman" w:hAnsi="Times New Roman" w:cs="Times New Roman"/>
            <w:sz w:val="24"/>
            <w:szCs w:val="24"/>
            <w:lang w:val="en-US"/>
          </w:rPr>
          <w:t xml:space="preserve"> </w:t>
        </w:r>
        <w:proofErr w:type="gramStart"/>
        <w:r w:rsidRPr="0052603D">
          <w:rPr>
            <w:rFonts w:ascii="Times New Roman" w:eastAsia="Times New Roman" w:hAnsi="Times New Roman" w:cs="Times New Roman"/>
            <w:sz w:val="24"/>
            <w:szCs w:val="24"/>
            <w:lang w:val="en-US"/>
          </w:rPr>
          <w:t>is</w:t>
        </w:r>
        <w:proofErr w:type="gramEnd"/>
        <w:r w:rsidRPr="0052603D">
          <w:rPr>
            <w:rFonts w:ascii="Times New Roman" w:eastAsia="Times New Roman" w:hAnsi="Times New Roman" w:cs="Times New Roman"/>
            <w:sz w:val="24"/>
            <w:szCs w:val="24"/>
            <w:lang w:val="en-US"/>
          </w:rPr>
          <w:t xml:space="preserve"> set for the price field. Then this value is greater than 1000 and the total digits with fractional part are 8. So, the default value 999.99 is inserted in the place of 34789.567</w:t>
        </w:r>
        <w:r w:rsidRPr="0052603D">
          <w:rPr>
            <w:rFonts w:ascii="Times New Roman" w:eastAsia="Times New Roman" w:hAnsi="Times New Roman" w:cs="Times New Roman"/>
            <w:b/>
            <w:bCs/>
            <w:sz w:val="24"/>
            <w:szCs w:val="24"/>
            <w:lang w:val="en-US"/>
          </w:rPr>
          <w:t>.</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sz w:val="20"/>
          <w:szCs w:val="20"/>
          <w:lang w:val="en-US"/>
        </w:rPr>
      </w:pPr>
      <w:ins w:id="367" w:author="Unknown">
        <w:r w:rsidRPr="0052603D">
          <w:rPr>
            <w:rFonts w:ascii="Courier New" w:eastAsia="Times New Roman" w:hAnsi="Courier New" w:cs="Courier New"/>
            <w:sz w:val="20"/>
            <w:szCs w:val="20"/>
            <w:lang w:val="en-US"/>
          </w:rPr>
          <w:t xml:space="preserve">INSERT INTO products (type, name, price, </w:t>
        </w:r>
        <w:proofErr w:type="spellStart"/>
        <w:r w:rsidRPr="0052603D">
          <w:rPr>
            <w:rFonts w:ascii="Courier New" w:eastAsia="Times New Roman" w:hAnsi="Courier New" w:cs="Courier New"/>
            <w:sz w:val="20"/>
            <w:szCs w:val="20"/>
            <w:lang w:val="en-US"/>
          </w:rPr>
          <w:t>manufacturer_id</w:t>
        </w:r>
        <w:proofErr w:type="spellEnd"/>
        <w:r w:rsidRPr="0052603D">
          <w:rPr>
            <w:rFonts w:ascii="Courier New" w:eastAsia="Times New Roman" w:hAnsi="Courier New" w:cs="Courier New"/>
            <w:sz w:val="20"/>
            <w:szCs w:val="20"/>
            <w:lang w:val="en-US"/>
          </w:rPr>
          <w:t>)</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sz w:val="20"/>
          <w:szCs w:val="20"/>
          <w:lang w:val="en-US"/>
        </w:rPr>
      </w:pPr>
      <w:proofErr w:type="gramStart"/>
      <w:ins w:id="369" w:author="Unknown">
        <w:r w:rsidRPr="0052603D">
          <w:rPr>
            <w:rFonts w:ascii="Courier New" w:eastAsia="Times New Roman" w:hAnsi="Courier New" w:cs="Courier New"/>
            <w:sz w:val="20"/>
            <w:szCs w:val="20"/>
            <w:lang w:val="en-US"/>
          </w:rPr>
          <w:t>VALUES(</w:t>
        </w:r>
        <w:proofErr w:type="gramEnd"/>
        <w:r w:rsidRPr="0052603D">
          <w:rPr>
            <w:rFonts w:ascii="Courier New" w:eastAsia="Times New Roman" w:hAnsi="Courier New" w:cs="Courier New"/>
            <w:sz w:val="20"/>
            <w:szCs w:val="20"/>
            <w:lang w:val="en-US"/>
          </w:rPr>
          <w:t>'</w:t>
        </w:r>
        <w:proofErr w:type="spellStart"/>
        <w:r w:rsidRPr="0052603D">
          <w:rPr>
            <w:rFonts w:ascii="Courier New" w:eastAsia="Times New Roman" w:hAnsi="Courier New" w:cs="Courier New"/>
            <w:sz w:val="20"/>
            <w:szCs w:val="20"/>
            <w:lang w:val="en-US"/>
          </w:rPr>
          <w:t>TV','Sony</w:t>
        </w:r>
        <w:proofErr w:type="spellEnd"/>
        <w:r w:rsidRPr="0052603D">
          <w:rPr>
            <w:rFonts w:ascii="Courier New" w:eastAsia="Times New Roman" w:hAnsi="Courier New" w:cs="Courier New"/>
            <w:sz w:val="20"/>
            <w:szCs w:val="20"/>
            <w:lang w:val="en-US"/>
          </w:rPr>
          <w:t xml:space="preserve"> 32" Smart TV',34789.567, 2);</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sz w:val="20"/>
          <w:szCs w:val="20"/>
          <w:lang w:val="en-US"/>
        </w:rPr>
      </w:pPr>
      <w:ins w:id="371" w:author="Unknown">
        <w:r w:rsidRPr="0052603D">
          <w:rPr>
            <w:rFonts w:ascii="Courier New" w:eastAsia="Times New Roman" w:hAnsi="Courier New" w:cs="Courier New"/>
            <w:sz w:val="20"/>
            <w:szCs w:val="20"/>
            <w:lang w:val="en-US"/>
          </w:rPr>
          <w:t>SELECT * FROM products;</w:t>
        </w:r>
      </w:ins>
    </w:p>
    <w:p w:rsidR="0052603D" w:rsidRPr="0052603D" w:rsidRDefault="0052603D" w:rsidP="0052603D">
      <w:pPr>
        <w:spacing w:before="100" w:beforeAutospacing="1" w:after="100" w:afterAutospacing="1" w:line="240" w:lineRule="auto"/>
        <w:rPr>
          <w:ins w:id="372"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702300" cy="3131185"/>
            <wp:effectExtent l="19050" t="0" r="0" b="0"/>
            <wp:docPr id="24" name="Picture 24" descr="decimal (5,2) - Incorrect Exampl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cimal (5,2) - Incorrect Example">
                      <a:hlinkClick r:id="rId47"/>
                    </pic:cNvPr>
                    <pic:cNvPicPr>
                      <a:picLocks noChangeAspect="1" noChangeArrowheads="1"/>
                    </pic:cNvPicPr>
                  </pic:nvPicPr>
                  <pic:blipFill>
                    <a:blip r:embed="rId48"/>
                    <a:srcRect/>
                    <a:stretch>
                      <a:fillRect/>
                    </a:stretch>
                  </pic:blipFill>
                  <pic:spPr bwMode="auto">
                    <a:xfrm>
                      <a:off x="0" y="0"/>
                      <a:ext cx="5702300" cy="313118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373" w:author="Unknown"/>
          <w:rFonts w:ascii="Times New Roman" w:eastAsia="Times New Roman" w:hAnsi="Times New Roman" w:cs="Times New Roman"/>
          <w:sz w:val="24"/>
          <w:szCs w:val="24"/>
          <w:lang w:val="en-US"/>
        </w:rPr>
      </w:pPr>
      <w:ins w:id="374" w:author="Unknown">
        <w:r w:rsidRPr="0052603D">
          <w:rPr>
            <w:rFonts w:ascii="Times New Roman" w:eastAsia="Times New Roman" w:hAnsi="Times New Roman" w:cs="Times New Roman"/>
            <w:b/>
            <w:bCs/>
            <w:color w:val="FF6600"/>
            <w:sz w:val="24"/>
            <w:szCs w:val="24"/>
            <w:lang w:val="en-US"/>
          </w:rPr>
          <w:t xml:space="preserve">Q #22)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view? How can you create and drop view in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w:t>
        </w:r>
      </w:ins>
    </w:p>
    <w:p w:rsidR="0052603D" w:rsidRPr="0052603D" w:rsidRDefault="0052603D" w:rsidP="0052603D">
      <w:pPr>
        <w:spacing w:before="100" w:beforeAutospacing="1" w:after="100" w:afterAutospacing="1" w:line="240" w:lineRule="auto"/>
        <w:rPr>
          <w:ins w:id="375" w:author="Unknown"/>
          <w:rFonts w:ascii="Times New Roman" w:eastAsia="Times New Roman" w:hAnsi="Times New Roman" w:cs="Times New Roman"/>
          <w:sz w:val="24"/>
          <w:szCs w:val="24"/>
          <w:lang w:val="en-US"/>
        </w:rPr>
      </w:pPr>
      <w:ins w:id="376"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377" w:author="Unknown"/>
          <w:rFonts w:ascii="Times New Roman" w:eastAsia="Times New Roman" w:hAnsi="Times New Roman" w:cs="Times New Roman"/>
          <w:sz w:val="24"/>
          <w:szCs w:val="24"/>
          <w:lang w:val="en-US"/>
        </w:rPr>
      </w:pPr>
      <w:ins w:id="378" w:author="Unknown">
        <w:r w:rsidRPr="0052603D">
          <w:rPr>
            <w:rFonts w:ascii="Times New Roman" w:eastAsia="Times New Roman" w:hAnsi="Times New Roman" w:cs="Times New Roman"/>
            <w:sz w:val="24"/>
            <w:szCs w:val="24"/>
            <w:lang w:val="en-US"/>
          </w:rPr>
          <w:lastRenderedPageBreak/>
          <w:t xml:space="preserve">A view works as a virtual table that is used to store query and returns a result set when it is called. An updatable view is also supported by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w:t>
        </w:r>
      </w:ins>
    </w:p>
    <w:p w:rsidR="0052603D" w:rsidRPr="0052603D" w:rsidRDefault="0052603D" w:rsidP="0052603D">
      <w:pPr>
        <w:spacing w:before="100" w:beforeAutospacing="1" w:after="100" w:afterAutospacing="1" w:line="240" w:lineRule="auto"/>
        <w:rPr>
          <w:ins w:id="379" w:author="Unknown"/>
          <w:rFonts w:ascii="Times New Roman" w:eastAsia="Times New Roman" w:hAnsi="Times New Roman" w:cs="Times New Roman"/>
          <w:sz w:val="24"/>
          <w:szCs w:val="24"/>
          <w:lang w:val="en-US"/>
        </w:rPr>
      </w:pPr>
      <w:ins w:id="380" w:author="Unknown">
        <w:r w:rsidRPr="0052603D">
          <w:rPr>
            <w:rFonts w:ascii="Times New Roman" w:eastAsia="Times New Roman" w:hAnsi="Times New Roman" w:cs="Times New Roman"/>
            <w:sz w:val="24"/>
            <w:szCs w:val="24"/>
            <w:lang w:val="en-US"/>
          </w:rPr>
          <w:t xml:space="preserve">The ways in which a view can be created or deleted in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is shown in the following examples.</w:t>
        </w:r>
      </w:ins>
    </w:p>
    <w:p w:rsidR="0052603D" w:rsidRPr="0052603D" w:rsidRDefault="0052603D" w:rsidP="0052603D">
      <w:pPr>
        <w:spacing w:before="100" w:beforeAutospacing="1" w:after="100" w:afterAutospacing="1" w:line="240" w:lineRule="auto"/>
        <w:rPr>
          <w:ins w:id="381" w:author="Unknown"/>
          <w:rFonts w:ascii="Times New Roman" w:eastAsia="Times New Roman" w:hAnsi="Times New Roman" w:cs="Times New Roman"/>
          <w:sz w:val="24"/>
          <w:szCs w:val="24"/>
          <w:lang w:val="en-US"/>
        </w:rPr>
      </w:pPr>
      <w:ins w:id="382" w:author="Unknown">
        <w:r w:rsidRPr="0052603D">
          <w:rPr>
            <w:rFonts w:ascii="Times New Roman" w:eastAsia="Times New Roman" w:hAnsi="Times New Roman" w:cs="Times New Roman"/>
            <w:b/>
            <w:bCs/>
            <w:sz w:val="24"/>
            <w:szCs w:val="24"/>
            <w:u w:val="single"/>
            <w:lang w:val="en-US"/>
          </w:rPr>
          <w:t>Create View Example:</w:t>
        </w:r>
      </w:ins>
    </w:p>
    <w:p w:rsidR="0052603D" w:rsidRPr="0052603D" w:rsidRDefault="0052603D" w:rsidP="0052603D">
      <w:pPr>
        <w:spacing w:before="100" w:beforeAutospacing="1" w:after="100" w:afterAutospacing="1" w:line="240" w:lineRule="auto"/>
        <w:rPr>
          <w:ins w:id="383" w:author="Unknown"/>
          <w:rFonts w:ascii="Times New Roman" w:eastAsia="Times New Roman" w:hAnsi="Times New Roman" w:cs="Times New Roman"/>
          <w:sz w:val="24"/>
          <w:szCs w:val="24"/>
          <w:lang w:val="en-US"/>
        </w:rPr>
      </w:pPr>
      <w:ins w:id="384" w:author="Unknown">
        <w:r w:rsidRPr="0052603D">
          <w:rPr>
            <w:rFonts w:ascii="Times New Roman" w:eastAsia="Times New Roman" w:hAnsi="Times New Roman" w:cs="Times New Roman"/>
            <w:sz w:val="24"/>
            <w:szCs w:val="24"/>
            <w:lang w:val="en-US"/>
          </w:rPr>
          <w:t>The following statement will create a view file named ‘</w:t>
        </w:r>
        <w:proofErr w:type="spellStart"/>
        <w:r w:rsidRPr="0052603D">
          <w:rPr>
            <w:rFonts w:ascii="Times New Roman" w:eastAsia="Times New Roman" w:hAnsi="Times New Roman" w:cs="Times New Roman"/>
            <w:b/>
            <w:bCs/>
            <w:sz w:val="24"/>
            <w:szCs w:val="24"/>
            <w:lang w:val="en-US"/>
          </w:rPr>
          <w:t>client_list</w:t>
        </w:r>
        <w:proofErr w:type="spellEnd"/>
        <w:r w:rsidRPr="0052603D">
          <w:rPr>
            <w:rFonts w:ascii="Times New Roman" w:eastAsia="Times New Roman" w:hAnsi="Times New Roman" w:cs="Times New Roman"/>
            <w:sz w:val="24"/>
            <w:szCs w:val="24"/>
            <w:lang w:val="en-US"/>
          </w:rPr>
          <w:t xml:space="preserve">’ based on the table </w:t>
        </w:r>
        <w:r w:rsidRPr="0052603D">
          <w:rPr>
            <w:rFonts w:ascii="Times New Roman" w:eastAsia="Times New Roman" w:hAnsi="Times New Roman" w:cs="Times New Roman"/>
            <w:b/>
            <w:bCs/>
            <w:sz w:val="24"/>
            <w:szCs w:val="24"/>
            <w:lang w:val="en-US"/>
          </w:rPr>
          <w:t>clients</w:t>
        </w:r>
        <w:r w:rsidRPr="0052603D">
          <w:rPr>
            <w:rFonts w:ascii="Times New Roman" w:eastAsia="Times New Roman" w:hAnsi="Times New Roman" w:cs="Times New Roman"/>
            <w:sz w:val="24"/>
            <w:szCs w:val="24"/>
            <w:lang w:val="en-US"/>
          </w:rPr>
          <w:t>.</w:t>
        </w:r>
      </w:ins>
    </w:p>
    <w:p w:rsidR="0052603D" w:rsidRPr="0052603D" w:rsidRDefault="0052603D" w:rsidP="0052603D">
      <w:pPr>
        <w:spacing w:before="100" w:beforeAutospacing="1" w:after="100" w:afterAutospacing="1" w:line="240" w:lineRule="auto"/>
        <w:rPr>
          <w:ins w:id="385" w:author="Unknown"/>
          <w:rFonts w:ascii="Times New Roman" w:eastAsia="Times New Roman" w:hAnsi="Times New Roman" w:cs="Times New Roman"/>
          <w:sz w:val="24"/>
          <w:szCs w:val="24"/>
          <w:lang w:val="en-US"/>
        </w:rPr>
      </w:pPr>
      <w:ins w:id="386" w:author="Unknown">
        <w:r w:rsidRPr="0052603D">
          <w:rPr>
            <w:rFonts w:ascii="Times New Roman" w:eastAsia="Times New Roman" w:hAnsi="Times New Roman" w:cs="Times New Roman"/>
            <w:b/>
            <w:bCs/>
            <w:sz w:val="24"/>
            <w:szCs w:val="24"/>
            <w:lang w:val="en-US"/>
          </w:rPr>
          <w:t>CREATE VIEW `</w:t>
        </w:r>
        <w:proofErr w:type="spellStart"/>
        <w:r w:rsidRPr="0052603D">
          <w:rPr>
            <w:rFonts w:ascii="Times New Roman" w:eastAsia="Times New Roman" w:hAnsi="Times New Roman" w:cs="Times New Roman"/>
            <w:b/>
            <w:bCs/>
            <w:sz w:val="24"/>
            <w:szCs w:val="24"/>
            <w:lang w:val="en-US"/>
          </w:rPr>
          <w:t>client_list</w:t>
        </w:r>
        <w:proofErr w:type="spellEnd"/>
        <w:r w:rsidRPr="0052603D">
          <w:rPr>
            <w:rFonts w:ascii="Times New Roman" w:eastAsia="Times New Roman" w:hAnsi="Times New Roman" w:cs="Times New Roman"/>
            <w:b/>
            <w:bCs/>
            <w:sz w:val="24"/>
            <w:szCs w:val="24"/>
            <w:lang w:val="en-US"/>
          </w:rPr>
          <w:t>` AS SELECT `name` as ‘Name', `membership` as ‘Membership' FROM `clients`;</w:t>
        </w:r>
      </w:ins>
    </w:p>
    <w:p w:rsidR="0052603D" w:rsidRPr="0052603D" w:rsidRDefault="0052603D" w:rsidP="0052603D">
      <w:pPr>
        <w:spacing w:before="100" w:beforeAutospacing="1" w:after="100" w:afterAutospacing="1" w:line="240" w:lineRule="auto"/>
        <w:rPr>
          <w:ins w:id="387" w:author="Unknown"/>
          <w:rFonts w:ascii="Times New Roman" w:eastAsia="Times New Roman" w:hAnsi="Times New Roman" w:cs="Times New Roman"/>
          <w:sz w:val="24"/>
          <w:szCs w:val="24"/>
          <w:lang w:val="en-US"/>
        </w:rPr>
      </w:pPr>
      <w:ins w:id="388" w:author="Unknown">
        <w:r w:rsidRPr="0052603D">
          <w:rPr>
            <w:rFonts w:ascii="Times New Roman" w:eastAsia="Times New Roman" w:hAnsi="Times New Roman" w:cs="Times New Roman"/>
            <w:sz w:val="24"/>
            <w:szCs w:val="24"/>
            <w:lang w:val="en-US"/>
          </w:rPr>
          <w:t xml:space="preserve">Select statement will display the records of </w:t>
        </w:r>
        <w:proofErr w:type="spellStart"/>
        <w:r w:rsidRPr="0052603D">
          <w:rPr>
            <w:rFonts w:ascii="Times New Roman" w:eastAsia="Times New Roman" w:hAnsi="Times New Roman" w:cs="Times New Roman"/>
            <w:b/>
            <w:bCs/>
            <w:sz w:val="24"/>
            <w:szCs w:val="24"/>
            <w:lang w:val="en-US"/>
          </w:rPr>
          <w:t>client_list</w:t>
        </w:r>
        <w:proofErr w:type="spellEnd"/>
        <w:r w:rsidRPr="0052603D">
          <w:rPr>
            <w:rFonts w:ascii="Times New Roman" w:eastAsia="Times New Roman" w:hAnsi="Times New Roman" w:cs="Times New Roman"/>
            <w:sz w:val="24"/>
            <w:szCs w:val="24"/>
            <w:lang w:val="en-US"/>
          </w:rPr>
          <w:t xml:space="preserve"> value.</w:t>
        </w:r>
      </w:ins>
    </w:p>
    <w:p w:rsidR="0052603D" w:rsidRPr="0052603D" w:rsidRDefault="0052603D" w:rsidP="0052603D">
      <w:pPr>
        <w:spacing w:before="100" w:beforeAutospacing="1" w:after="100" w:afterAutospacing="1" w:line="240" w:lineRule="auto"/>
        <w:rPr>
          <w:ins w:id="389" w:author="Unknown"/>
          <w:rFonts w:ascii="Times New Roman" w:eastAsia="Times New Roman" w:hAnsi="Times New Roman" w:cs="Times New Roman"/>
          <w:sz w:val="24"/>
          <w:szCs w:val="24"/>
          <w:lang w:val="en-US"/>
        </w:rPr>
      </w:pPr>
      <w:ins w:id="390" w:author="Unknown">
        <w:r w:rsidRPr="0052603D">
          <w:rPr>
            <w:rFonts w:ascii="Times New Roman" w:eastAsia="Times New Roman" w:hAnsi="Times New Roman" w:cs="Times New Roman"/>
            <w:b/>
            <w:bCs/>
            <w:sz w:val="24"/>
            <w:szCs w:val="24"/>
            <w:lang w:val="en-US"/>
          </w:rPr>
          <w:t xml:space="preserve">SELECT * FROM </w:t>
        </w:r>
        <w:proofErr w:type="spellStart"/>
        <w:r w:rsidRPr="0052603D">
          <w:rPr>
            <w:rFonts w:ascii="Times New Roman" w:eastAsia="Times New Roman" w:hAnsi="Times New Roman" w:cs="Times New Roman"/>
            <w:b/>
            <w:bCs/>
            <w:sz w:val="24"/>
            <w:szCs w:val="24"/>
            <w:lang w:val="en-US"/>
          </w:rPr>
          <w:t>client_list</w:t>
        </w:r>
        <w:proofErr w:type="spell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391"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7047865" cy="2665730"/>
            <wp:effectExtent l="19050" t="0" r="635" b="0"/>
            <wp:docPr id="25" name="Picture 25" descr="create view in MySQ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 view in MySQL">
                      <a:hlinkClick r:id="rId49"/>
                    </pic:cNvPr>
                    <pic:cNvPicPr>
                      <a:picLocks noChangeAspect="1" noChangeArrowheads="1"/>
                    </pic:cNvPicPr>
                  </pic:nvPicPr>
                  <pic:blipFill>
                    <a:blip r:embed="rId50"/>
                    <a:srcRect/>
                    <a:stretch>
                      <a:fillRect/>
                    </a:stretch>
                  </pic:blipFill>
                  <pic:spPr bwMode="auto">
                    <a:xfrm>
                      <a:off x="0" y="0"/>
                      <a:ext cx="7047865" cy="266573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392" w:author="Unknown"/>
          <w:rFonts w:ascii="Times New Roman" w:eastAsia="Times New Roman" w:hAnsi="Times New Roman" w:cs="Times New Roman"/>
          <w:sz w:val="24"/>
          <w:szCs w:val="24"/>
          <w:lang w:val="en-US"/>
        </w:rPr>
      </w:pPr>
      <w:ins w:id="393" w:author="Unknown">
        <w:r w:rsidRPr="0052603D">
          <w:rPr>
            <w:rFonts w:ascii="Times New Roman" w:eastAsia="Times New Roman" w:hAnsi="Times New Roman" w:cs="Times New Roman"/>
            <w:b/>
            <w:bCs/>
            <w:sz w:val="24"/>
            <w:szCs w:val="24"/>
            <w:u w:val="single"/>
            <w:lang w:val="en-US"/>
          </w:rPr>
          <w:t>Drop View Example:</w:t>
        </w:r>
      </w:ins>
    </w:p>
    <w:p w:rsidR="0052603D" w:rsidRPr="0052603D" w:rsidRDefault="0052603D" w:rsidP="0052603D">
      <w:pPr>
        <w:spacing w:before="100" w:beforeAutospacing="1" w:after="100" w:afterAutospacing="1" w:line="240" w:lineRule="auto"/>
        <w:rPr>
          <w:ins w:id="394" w:author="Unknown"/>
          <w:rFonts w:ascii="Times New Roman" w:eastAsia="Times New Roman" w:hAnsi="Times New Roman" w:cs="Times New Roman"/>
          <w:sz w:val="24"/>
          <w:szCs w:val="24"/>
          <w:lang w:val="en-US"/>
        </w:rPr>
      </w:pPr>
      <w:ins w:id="395" w:author="Unknown">
        <w:r w:rsidRPr="0052603D">
          <w:rPr>
            <w:rFonts w:ascii="Times New Roman" w:eastAsia="Times New Roman" w:hAnsi="Times New Roman" w:cs="Times New Roman"/>
            <w:sz w:val="24"/>
            <w:szCs w:val="24"/>
            <w:lang w:val="en-US"/>
          </w:rPr>
          <w:t>Drop view statement will delete the view file. Select query will show an error after deleting the view.</w:t>
        </w:r>
      </w:ins>
    </w:p>
    <w:p w:rsidR="0052603D" w:rsidRPr="0052603D" w:rsidRDefault="0052603D" w:rsidP="0052603D">
      <w:pPr>
        <w:spacing w:before="100" w:beforeAutospacing="1" w:after="100" w:afterAutospacing="1" w:line="240" w:lineRule="auto"/>
        <w:rPr>
          <w:ins w:id="396" w:author="Unknown"/>
          <w:rFonts w:ascii="Times New Roman" w:eastAsia="Times New Roman" w:hAnsi="Times New Roman" w:cs="Times New Roman"/>
          <w:sz w:val="24"/>
          <w:szCs w:val="24"/>
          <w:lang w:val="en-US"/>
        </w:rPr>
      </w:pPr>
      <w:ins w:id="397" w:author="Unknown">
        <w:r w:rsidRPr="0052603D">
          <w:rPr>
            <w:rFonts w:ascii="Times New Roman" w:eastAsia="Times New Roman" w:hAnsi="Times New Roman" w:cs="Times New Roman"/>
            <w:b/>
            <w:bCs/>
            <w:sz w:val="24"/>
            <w:szCs w:val="24"/>
            <w:lang w:val="en-US"/>
          </w:rPr>
          <w:t xml:space="preserve">DROP VIEW </w:t>
        </w:r>
        <w:proofErr w:type="spellStart"/>
        <w:r w:rsidRPr="0052603D">
          <w:rPr>
            <w:rFonts w:ascii="Times New Roman" w:eastAsia="Times New Roman" w:hAnsi="Times New Roman" w:cs="Times New Roman"/>
            <w:b/>
            <w:bCs/>
            <w:sz w:val="24"/>
            <w:szCs w:val="24"/>
            <w:lang w:val="en-US"/>
          </w:rPr>
          <w:t>client_list</w:t>
        </w:r>
        <w:proofErr w:type="spell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398" w:author="Unknown"/>
          <w:rFonts w:ascii="Times New Roman" w:eastAsia="Times New Roman" w:hAnsi="Times New Roman" w:cs="Times New Roman"/>
          <w:sz w:val="24"/>
          <w:szCs w:val="24"/>
          <w:lang w:val="en-US"/>
        </w:rPr>
      </w:pPr>
      <w:ins w:id="399" w:author="Unknown">
        <w:r w:rsidRPr="0052603D">
          <w:rPr>
            <w:rFonts w:ascii="Times New Roman" w:eastAsia="Times New Roman" w:hAnsi="Times New Roman" w:cs="Times New Roman"/>
            <w:b/>
            <w:bCs/>
            <w:sz w:val="24"/>
            <w:szCs w:val="24"/>
            <w:lang w:val="en-US"/>
          </w:rPr>
          <w:t xml:space="preserve">SELECT * FROM </w:t>
        </w:r>
        <w:proofErr w:type="spellStart"/>
        <w:r w:rsidRPr="0052603D">
          <w:rPr>
            <w:rFonts w:ascii="Times New Roman" w:eastAsia="Times New Roman" w:hAnsi="Times New Roman" w:cs="Times New Roman"/>
            <w:b/>
            <w:bCs/>
            <w:sz w:val="24"/>
            <w:szCs w:val="24"/>
            <w:lang w:val="en-US"/>
          </w:rPr>
          <w:t>client_list</w:t>
        </w:r>
        <w:proofErr w:type="spell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400"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4658360" cy="1587500"/>
            <wp:effectExtent l="19050" t="0" r="8890" b="0"/>
            <wp:docPr id="26" name="Picture 26" descr="drop view in MySQL">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rop view in MySQL">
                      <a:hlinkClick r:id="rId51"/>
                    </pic:cNvPr>
                    <pic:cNvPicPr>
                      <a:picLocks noChangeAspect="1" noChangeArrowheads="1"/>
                    </pic:cNvPicPr>
                  </pic:nvPicPr>
                  <pic:blipFill>
                    <a:blip r:embed="rId52"/>
                    <a:srcRect/>
                    <a:stretch>
                      <a:fillRect/>
                    </a:stretch>
                  </pic:blipFill>
                  <pic:spPr bwMode="auto">
                    <a:xfrm>
                      <a:off x="0" y="0"/>
                      <a:ext cx="4658360" cy="158750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401" w:author="Unknown"/>
          <w:rFonts w:ascii="Times New Roman" w:eastAsia="Times New Roman" w:hAnsi="Times New Roman" w:cs="Times New Roman"/>
          <w:sz w:val="24"/>
          <w:szCs w:val="24"/>
          <w:lang w:val="en-US"/>
        </w:rPr>
      </w:pPr>
      <w:ins w:id="402" w:author="Unknown">
        <w:r w:rsidRPr="0052603D">
          <w:rPr>
            <w:rFonts w:ascii="Times New Roman" w:eastAsia="Times New Roman" w:hAnsi="Times New Roman" w:cs="Times New Roman"/>
            <w:b/>
            <w:bCs/>
            <w:color w:val="FF6600"/>
            <w:sz w:val="24"/>
            <w:szCs w:val="24"/>
            <w:lang w:val="en-US"/>
          </w:rPr>
          <w:t xml:space="preserve">Q #23)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the function of </w:t>
        </w:r>
        <w:proofErr w:type="spellStart"/>
        <w:r w:rsidRPr="0052603D">
          <w:rPr>
            <w:rFonts w:ascii="Times New Roman" w:eastAsia="Times New Roman" w:hAnsi="Times New Roman" w:cs="Times New Roman"/>
            <w:b/>
            <w:bCs/>
            <w:color w:val="FF6600"/>
            <w:sz w:val="24"/>
            <w:szCs w:val="24"/>
            <w:lang w:val="en-US"/>
          </w:rPr>
          <w:t>mysqldump</w:t>
        </w:r>
        <w:proofErr w:type="spellEnd"/>
        <w:r w:rsidRPr="0052603D">
          <w:rPr>
            <w:rFonts w:ascii="Times New Roman" w:eastAsia="Times New Roman" w:hAnsi="Times New Roman" w:cs="Times New Roman"/>
            <w:b/>
            <w:bCs/>
            <w:color w:val="FF6600"/>
            <w:sz w:val="24"/>
            <w:szCs w:val="24"/>
            <w:lang w:val="en-US"/>
          </w:rPr>
          <w:t>?</w:t>
        </w:r>
      </w:ins>
    </w:p>
    <w:p w:rsidR="0052603D" w:rsidRPr="0052603D" w:rsidRDefault="0052603D" w:rsidP="0052603D">
      <w:pPr>
        <w:spacing w:before="100" w:beforeAutospacing="1" w:after="100" w:afterAutospacing="1" w:line="240" w:lineRule="auto"/>
        <w:rPr>
          <w:ins w:id="403" w:author="Unknown"/>
          <w:rFonts w:ascii="Times New Roman" w:eastAsia="Times New Roman" w:hAnsi="Times New Roman" w:cs="Times New Roman"/>
          <w:sz w:val="24"/>
          <w:szCs w:val="24"/>
          <w:lang w:val="en-US"/>
        </w:rPr>
      </w:pPr>
      <w:ins w:id="404"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405" w:author="Unknown"/>
          <w:rFonts w:ascii="Times New Roman" w:eastAsia="Times New Roman" w:hAnsi="Times New Roman" w:cs="Times New Roman"/>
          <w:sz w:val="24"/>
          <w:szCs w:val="24"/>
          <w:lang w:val="en-US"/>
        </w:rPr>
      </w:pPr>
      <w:proofErr w:type="spellStart"/>
      <w:proofErr w:type="gramStart"/>
      <w:ins w:id="406" w:author="Unknown">
        <w:r w:rsidRPr="0052603D">
          <w:rPr>
            <w:rFonts w:ascii="Times New Roman" w:eastAsia="Times New Roman" w:hAnsi="Times New Roman" w:cs="Times New Roman"/>
            <w:sz w:val="24"/>
            <w:szCs w:val="24"/>
            <w:lang w:val="en-US"/>
          </w:rPr>
          <w:t>mysqldump</w:t>
        </w:r>
        <w:proofErr w:type="spellEnd"/>
        <w:proofErr w:type="gramEnd"/>
        <w:r w:rsidRPr="0052603D">
          <w:rPr>
            <w:rFonts w:ascii="Times New Roman" w:eastAsia="Times New Roman" w:hAnsi="Times New Roman" w:cs="Times New Roman"/>
            <w:sz w:val="24"/>
            <w:szCs w:val="24"/>
            <w:lang w:val="en-US"/>
          </w:rPr>
          <w:t xml:space="preserve"> is an useful utility tool of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that is used to dump one or more or all databases from the server for backup or transfer to another database server.</w:t>
        </w:r>
      </w:ins>
    </w:p>
    <w:p w:rsidR="0052603D" w:rsidRPr="0052603D" w:rsidRDefault="0052603D" w:rsidP="0052603D">
      <w:pPr>
        <w:spacing w:before="100" w:beforeAutospacing="1" w:after="100" w:afterAutospacing="1" w:line="240" w:lineRule="auto"/>
        <w:rPr>
          <w:ins w:id="407" w:author="Unknown"/>
          <w:rFonts w:ascii="Times New Roman" w:eastAsia="Times New Roman" w:hAnsi="Times New Roman" w:cs="Times New Roman"/>
          <w:sz w:val="24"/>
          <w:szCs w:val="24"/>
          <w:lang w:val="en-US"/>
        </w:rPr>
      </w:pPr>
      <w:ins w:id="408" w:author="Unknown">
        <w:r w:rsidRPr="0052603D">
          <w:rPr>
            <w:rFonts w:ascii="Times New Roman" w:eastAsia="Times New Roman" w:hAnsi="Times New Roman" w:cs="Times New Roman"/>
            <w:b/>
            <w:bCs/>
            <w:sz w:val="24"/>
            <w:szCs w:val="24"/>
            <w:lang w:val="en-US"/>
          </w:rPr>
          <w:t>Syntax:</w:t>
        </w:r>
      </w:ins>
    </w:p>
    <w:p w:rsidR="0052603D" w:rsidRPr="0052603D" w:rsidRDefault="0052603D" w:rsidP="0052603D">
      <w:pPr>
        <w:spacing w:before="100" w:beforeAutospacing="1" w:after="100" w:afterAutospacing="1" w:line="240" w:lineRule="auto"/>
        <w:rPr>
          <w:ins w:id="409" w:author="Unknown"/>
          <w:rFonts w:ascii="Times New Roman" w:eastAsia="Times New Roman" w:hAnsi="Times New Roman" w:cs="Times New Roman"/>
          <w:sz w:val="24"/>
          <w:szCs w:val="24"/>
          <w:lang w:val="en-US"/>
        </w:rPr>
      </w:pPr>
      <w:ins w:id="410" w:author="Unknown">
        <w:r w:rsidRPr="0052603D">
          <w:rPr>
            <w:rFonts w:ascii="Times New Roman" w:eastAsia="Times New Roman" w:hAnsi="Times New Roman" w:cs="Times New Roman"/>
            <w:sz w:val="24"/>
            <w:szCs w:val="24"/>
            <w:lang w:val="en-US"/>
          </w:rPr>
          <w:t>For a single database,</w:t>
        </w:r>
      </w:ins>
    </w:p>
    <w:p w:rsidR="0052603D" w:rsidRPr="0052603D" w:rsidRDefault="0052603D" w:rsidP="0052603D">
      <w:pPr>
        <w:spacing w:before="100" w:beforeAutospacing="1" w:after="100" w:afterAutospacing="1" w:line="240" w:lineRule="auto"/>
        <w:rPr>
          <w:ins w:id="411" w:author="Unknown"/>
          <w:rFonts w:ascii="Times New Roman" w:eastAsia="Times New Roman" w:hAnsi="Times New Roman" w:cs="Times New Roman"/>
          <w:sz w:val="24"/>
          <w:szCs w:val="24"/>
          <w:lang w:val="en-US"/>
        </w:rPr>
      </w:pPr>
      <w:proofErr w:type="spellStart"/>
      <w:proofErr w:type="gramStart"/>
      <w:ins w:id="412" w:author="Unknown">
        <w:r w:rsidRPr="0052603D">
          <w:rPr>
            <w:rFonts w:ascii="Times New Roman" w:eastAsia="Times New Roman" w:hAnsi="Times New Roman" w:cs="Times New Roman"/>
            <w:b/>
            <w:bCs/>
            <w:sz w:val="24"/>
            <w:szCs w:val="24"/>
            <w:lang w:val="en-US"/>
          </w:rPr>
          <w:t>mysqldump</w:t>
        </w:r>
        <w:proofErr w:type="spellEnd"/>
        <w:proofErr w:type="gramEnd"/>
        <w:r w:rsidRPr="0052603D">
          <w:rPr>
            <w:rFonts w:ascii="Times New Roman" w:eastAsia="Times New Roman" w:hAnsi="Times New Roman" w:cs="Times New Roman"/>
            <w:b/>
            <w:bCs/>
            <w:sz w:val="24"/>
            <w:szCs w:val="24"/>
            <w:lang w:val="en-US"/>
          </w:rPr>
          <w:t xml:space="preserve"> [OPTIONS] </w:t>
        </w:r>
        <w:proofErr w:type="spellStart"/>
        <w:r w:rsidRPr="0052603D">
          <w:rPr>
            <w:rFonts w:ascii="Times New Roman" w:eastAsia="Times New Roman" w:hAnsi="Times New Roman" w:cs="Times New Roman"/>
            <w:b/>
            <w:bCs/>
            <w:sz w:val="24"/>
            <w:szCs w:val="24"/>
            <w:lang w:val="en-US"/>
          </w:rPr>
          <w:t>db_name</w:t>
        </w:r>
        <w:proofErr w:type="spellEnd"/>
        <w:r w:rsidRPr="0052603D">
          <w:rPr>
            <w:rFonts w:ascii="Times New Roman" w:eastAsia="Times New Roman" w:hAnsi="Times New Roman" w:cs="Times New Roman"/>
            <w:b/>
            <w:bCs/>
            <w:sz w:val="24"/>
            <w:szCs w:val="24"/>
            <w:lang w:val="en-US"/>
          </w:rPr>
          <w:t xml:space="preserve"> [TABLES]</w:t>
        </w:r>
      </w:ins>
    </w:p>
    <w:p w:rsidR="0052603D" w:rsidRPr="0052603D" w:rsidRDefault="0052603D" w:rsidP="0052603D">
      <w:pPr>
        <w:spacing w:before="100" w:beforeAutospacing="1" w:after="100" w:afterAutospacing="1" w:line="240" w:lineRule="auto"/>
        <w:rPr>
          <w:ins w:id="413" w:author="Unknown"/>
          <w:rFonts w:ascii="Times New Roman" w:eastAsia="Times New Roman" w:hAnsi="Times New Roman" w:cs="Times New Roman"/>
          <w:sz w:val="24"/>
          <w:szCs w:val="24"/>
          <w:lang w:val="en-US"/>
        </w:rPr>
      </w:pPr>
      <w:ins w:id="414" w:author="Unknown">
        <w:r w:rsidRPr="0052603D">
          <w:rPr>
            <w:rFonts w:ascii="Times New Roman" w:eastAsia="Times New Roman" w:hAnsi="Times New Roman" w:cs="Times New Roman"/>
            <w:sz w:val="24"/>
            <w:szCs w:val="24"/>
            <w:lang w:val="en-US"/>
          </w:rPr>
          <w:t>For multiple databases,</w:t>
        </w:r>
      </w:ins>
    </w:p>
    <w:p w:rsidR="0052603D" w:rsidRPr="0052603D" w:rsidRDefault="0052603D" w:rsidP="0052603D">
      <w:pPr>
        <w:spacing w:before="100" w:beforeAutospacing="1" w:after="100" w:afterAutospacing="1" w:line="240" w:lineRule="auto"/>
        <w:rPr>
          <w:ins w:id="415" w:author="Unknown"/>
          <w:rFonts w:ascii="Times New Roman" w:eastAsia="Times New Roman" w:hAnsi="Times New Roman" w:cs="Times New Roman"/>
          <w:sz w:val="24"/>
          <w:szCs w:val="24"/>
          <w:lang w:val="en-US"/>
        </w:rPr>
      </w:pPr>
      <w:proofErr w:type="spellStart"/>
      <w:proofErr w:type="gramStart"/>
      <w:ins w:id="416" w:author="Unknown">
        <w:r w:rsidRPr="0052603D">
          <w:rPr>
            <w:rFonts w:ascii="Times New Roman" w:eastAsia="Times New Roman" w:hAnsi="Times New Roman" w:cs="Times New Roman"/>
            <w:b/>
            <w:bCs/>
            <w:sz w:val="24"/>
            <w:szCs w:val="24"/>
            <w:lang w:val="en-US"/>
          </w:rPr>
          <w:t>mysqldump</w:t>
        </w:r>
        <w:proofErr w:type="spellEnd"/>
        <w:proofErr w:type="gramEnd"/>
        <w:r w:rsidRPr="0052603D">
          <w:rPr>
            <w:rFonts w:ascii="Times New Roman" w:eastAsia="Times New Roman" w:hAnsi="Times New Roman" w:cs="Times New Roman"/>
            <w:b/>
            <w:bCs/>
            <w:sz w:val="24"/>
            <w:szCs w:val="24"/>
            <w:lang w:val="en-US"/>
          </w:rPr>
          <w:t xml:space="preserve"> [OPTIONS] –databases DB1 [DB2 DB3…]</w:t>
        </w:r>
      </w:ins>
    </w:p>
    <w:p w:rsidR="0052603D" w:rsidRPr="0052603D" w:rsidRDefault="0052603D" w:rsidP="0052603D">
      <w:pPr>
        <w:spacing w:before="100" w:beforeAutospacing="1" w:after="100" w:afterAutospacing="1" w:line="240" w:lineRule="auto"/>
        <w:rPr>
          <w:ins w:id="417" w:author="Unknown"/>
          <w:rFonts w:ascii="Times New Roman" w:eastAsia="Times New Roman" w:hAnsi="Times New Roman" w:cs="Times New Roman"/>
          <w:sz w:val="24"/>
          <w:szCs w:val="24"/>
          <w:lang w:val="en-US"/>
        </w:rPr>
      </w:pPr>
      <w:ins w:id="418" w:author="Unknown">
        <w:r w:rsidRPr="0052603D">
          <w:rPr>
            <w:rFonts w:ascii="Times New Roman" w:eastAsia="Times New Roman" w:hAnsi="Times New Roman" w:cs="Times New Roman"/>
            <w:sz w:val="24"/>
            <w:szCs w:val="24"/>
            <w:lang w:val="en-US"/>
          </w:rPr>
          <w:t>For all databases,</w:t>
        </w:r>
      </w:ins>
    </w:p>
    <w:p w:rsidR="0052603D" w:rsidRPr="0052603D" w:rsidRDefault="0052603D" w:rsidP="0052603D">
      <w:pPr>
        <w:spacing w:before="100" w:beforeAutospacing="1" w:after="100" w:afterAutospacing="1" w:line="240" w:lineRule="auto"/>
        <w:rPr>
          <w:ins w:id="419" w:author="Unknown"/>
          <w:rFonts w:ascii="Times New Roman" w:eastAsia="Times New Roman" w:hAnsi="Times New Roman" w:cs="Times New Roman"/>
          <w:sz w:val="24"/>
          <w:szCs w:val="24"/>
          <w:lang w:val="en-US"/>
        </w:rPr>
      </w:pPr>
      <w:proofErr w:type="spellStart"/>
      <w:proofErr w:type="gramStart"/>
      <w:ins w:id="420" w:author="Unknown">
        <w:r w:rsidRPr="0052603D">
          <w:rPr>
            <w:rFonts w:ascii="Times New Roman" w:eastAsia="Times New Roman" w:hAnsi="Times New Roman" w:cs="Times New Roman"/>
            <w:b/>
            <w:bCs/>
            <w:sz w:val="24"/>
            <w:szCs w:val="24"/>
            <w:lang w:val="en-US"/>
          </w:rPr>
          <w:t>mysqldump</w:t>
        </w:r>
        <w:proofErr w:type="spellEnd"/>
        <w:proofErr w:type="gramEnd"/>
        <w:r w:rsidRPr="0052603D">
          <w:rPr>
            <w:rFonts w:ascii="Times New Roman" w:eastAsia="Times New Roman" w:hAnsi="Times New Roman" w:cs="Times New Roman"/>
            <w:b/>
            <w:bCs/>
            <w:sz w:val="24"/>
            <w:szCs w:val="24"/>
            <w:lang w:val="en-US"/>
          </w:rPr>
          <w:t xml:space="preserve"> [OPTIONS] –all-databases</w:t>
        </w:r>
      </w:ins>
    </w:p>
    <w:p w:rsidR="0052603D" w:rsidRPr="0052603D" w:rsidRDefault="0052603D" w:rsidP="0052603D">
      <w:pPr>
        <w:spacing w:before="100" w:beforeAutospacing="1" w:after="100" w:afterAutospacing="1" w:line="240" w:lineRule="auto"/>
        <w:rPr>
          <w:ins w:id="421" w:author="Unknown"/>
          <w:rFonts w:ascii="Times New Roman" w:eastAsia="Times New Roman" w:hAnsi="Times New Roman" w:cs="Times New Roman"/>
          <w:sz w:val="24"/>
          <w:szCs w:val="24"/>
          <w:lang w:val="en-US"/>
        </w:rPr>
      </w:pPr>
      <w:ins w:id="422"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423" w:author="Unknown"/>
          <w:rFonts w:ascii="Times New Roman" w:eastAsia="Times New Roman" w:hAnsi="Times New Roman" w:cs="Times New Roman"/>
          <w:sz w:val="24"/>
          <w:szCs w:val="24"/>
          <w:lang w:val="en-US"/>
        </w:rPr>
      </w:pPr>
      <w:ins w:id="424" w:author="Unknown">
        <w:r w:rsidRPr="0052603D">
          <w:rPr>
            <w:rFonts w:ascii="Times New Roman" w:eastAsia="Times New Roman" w:hAnsi="Times New Roman" w:cs="Times New Roman"/>
            <w:sz w:val="24"/>
            <w:szCs w:val="24"/>
            <w:lang w:val="en-US"/>
          </w:rPr>
          <w:t>The following command will create a dump of the</w:t>
        </w:r>
        <w:r w:rsidRPr="0052603D">
          <w:rPr>
            <w:rFonts w:ascii="Times New Roman" w:eastAsia="Times New Roman" w:hAnsi="Times New Roman" w:cs="Times New Roman"/>
            <w:b/>
            <w:bCs/>
            <w:sz w:val="24"/>
            <w:szCs w:val="24"/>
            <w:lang w:val="en-US"/>
          </w:rPr>
          <w:t> ‘</w:t>
        </w:r>
        <w:proofErr w:type="spellStart"/>
        <w:r w:rsidRPr="0052603D">
          <w:rPr>
            <w:rFonts w:ascii="Times New Roman" w:eastAsia="Times New Roman" w:hAnsi="Times New Roman" w:cs="Times New Roman"/>
            <w:b/>
            <w:bCs/>
            <w:sz w:val="24"/>
            <w:szCs w:val="24"/>
            <w:lang w:val="en-US"/>
          </w:rPr>
          <w:t>newdb</w:t>
        </w:r>
        <w:proofErr w:type="spellEnd"/>
        <w:r w:rsidRPr="0052603D">
          <w:rPr>
            <w:rFonts w:ascii="Times New Roman" w:eastAsia="Times New Roman" w:hAnsi="Times New Roman" w:cs="Times New Roman"/>
            <w:b/>
            <w:bCs/>
            <w:sz w:val="24"/>
            <w:szCs w:val="24"/>
            <w:lang w:val="en-US"/>
          </w:rPr>
          <w:t>'</w:t>
        </w:r>
        <w:r w:rsidRPr="0052603D">
          <w:rPr>
            <w:rFonts w:ascii="Times New Roman" w:eastAsia="Times New Roman" w:hAnsi="Times New Roman" w:cs="Times New Roman"/>
            <w:sz w:val="24"/>
            <w:szCs w:val="24"/>
            <w:lang w:val="en-US"/>
          </w:rPr>
          <w:t xml:space="preserve"> database and export the content of the database in the file, </w:t>
        </w:r>
        <w:r w:rsidRPr="0052603D">
          <w:rPr>
            <w:rFonts w:ascii="Times New Roman" w:eastAsia="Times New Roman" w:hAnsi="Times New Roman" w:cs="Times New Roman"/>
            <w:b/>
            <w:bCs/>
            <w:sz w:val="24"/>
            <w:szCs w:val="24"/>
            <w:lang w:val="en-US"/>
          </w:rPr>
          <w:t>newdb.sql</w:t>
        </w:r>
        <w:r w:rsidRPr="0052603D">
          <w:rPr>
            <w:rFonts w:ascii="Times New Roman" w:eastAsia="Times New Roman" w:hAnsi="Times New Roman" w:cs="Times New Roman"/>
            <w:sz w:val="24"/>
            <w:szCs w:val="24"/>
            <w:lang w:val="en-US"/>
          </w:rPr>
          <w:t>.</w:t>
        </w:r>
      </w:ins>
    </w:p>
    <w:p w:rsidR="0052603D" w:rsidRPr="0052603D" w:rsidRDefault="0052603D" w:rsidP="0052603D">
      <w:pPr>
        <w:spacing w:before="100" w:beforeAutospacing="1" w:after="100" w:afterAutospacing="1" w:line="240" w:lineRule="auto"/>
        <w:rPr>
          <w:ins w:id="425" w:author="Unknown"/>
          <w:rFonts w:ascii="Times New Roman" w:eastAsia="Times New Roman" w:hAnsi="Times New Roman" w:cs="Times New Roman"/>
          <w:sz w:val="24"/>
          <w:szCs w:val="24"/>
          <w:lang w:val="en-US"/>
        </w:rPr>
      </w:pPr>
      <w:proofErr w:type="spellStart"/>
      <w:proofErr w:type="gramStart"/>
      <w:ins w:id="426" w:author="Unknown">
        <w:r w:rsidRPr="0052603D">
          <w:rPr>
            <w:rFonts w:ascii="Times New Roman" w:eastAsia="Times New Roman" w:hAnsi="Times New Roman" w:cs="Times New Roman"/>
            <w:b/>
            <w:bCs/>
            <w:sz w:val="24"/>
            <w:szCs w:val="24"/>
            <w:lang w:val="en-US"/>
          </w:rPr>
          <w:t>mysqldump</w:t>
        </w:r>
        <w:proofErr w:type="spellEnd"/>
        <w:proofErr w:type="gramEnd"/>
        <w:r w:rsidRPr="0052603D">
          <w:rPr>
            <w:rFonts w:ascii="Times New Roman" w:eastAsia="Times New Roman" w:hAnsi="Times New Roman" w:cs="Times New Roman"/>
            <w:b/>
            <w:bCs/>
            <w:sz w:val="24"/>
            <w:szCs w:val="24"/>
            <w:lang w:val="en-US"/>
          </w:rPr>
          <w:t xml:space="preserve"> –databases </w:t>
        </w:r>
        <w:proofErr w:type="spellStart"/>
        <w:r w:rsidRPr="0052603D">
          <w:rPr>
            <w:rFonts w:ascii="Times New Roman" w:eastAsia="Times New Roman" w:hAnsi="Times New Roman" w:cs="Times New Roman"/>
            <w:b/>
            <w:bCs/>
            <w:sz w:val="24"/>
            <w:szCs w:val="24"/>
            <w:lang w:val="en-US"/>
          </w:rPr>
          <w:t>newdb</w:t>
        </w:r>
        <w:proofErr w:type="spellEnd"/>
        <w:r w:rsidRPr="0052603D">
          <w:rPr>
            <w:rFonts w:ascii="Times New Roman" w:eastAsia="Times New Roman" w:hAnsi="Times New Roman" w:cs="Times New Roman"/>
            <w:b/>
            <w:bCs/>
            <w:sz w:val="24"/>
            <w:szCs w:val="24"/>
            <w:lang w:val="en-US"/>
          </w:rPr>
          <w:t xml:space="preserve"> &gt; newdb.sql</w:t>
        </w:r>
      </w:ins>
    </w:p>
    <w:p w:rsidR="0052603D" w:rsidRPr="0052603D" w:rsidRDefault="0052603D" w:rsidP="0052603D">
      <w:pPr>
        <w:spacing w:before="100" w:beforeAutospacing="1" w:after="100" w:afterAutospacing="1" w:line="240" w:lineRule="auto"/>
        <w:rPr>
          <w:ins w:id="427"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4373880" cy="931545"/>
            <wp:effectExtent l="19050" t="0" r="7620" b="0"/>
            <wp:docPr id="27" name="Picture 27" descr="function of mysqldump">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unction of mysqldump">
                      <a:hlinkClick r:id="rId53"/>
                    </pic:cNvPr>
                    <pic:cNvPicPr>
                      <a:picLocks noChangeAspect="1" noChangeArrowheads="1"/>
                    </pic:cNvPicPr>
                  </pic:nvPicPr>
                  <pic:blipFill>
                    <a:blip r:embed="rId54"/>
                    <a:srcRect/>
                    <a:stretch>
                      <a:fillRect/>
                    </a:stretch>
                  </pic:blipFill>
                  <pic:spPr bwMode="auto">
                    <a:xfrm>
                      <a:off x="0" y="0"/>
                      <a:ext cx="4373880" cy="93154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428" w:author="Unknown"/>
          <w:rFonts w:ascii="Times New Roman" w:eastAsia="Times New Roman" w:hAnsi="Times New Roman" w:cs="Times New Roman"/>
          <w:sz w:val="24"/>
          <w:szCs w:val="24"/>
          <w:lang w:val="en-US"/>
        </w:rPr>
      </w:pPr>
      <w:ins w:id="429" w:author="Unknown">
        <w:r w:rsidRPr="0052603D">
          <w:rPr>
            <w:rFonts w:ascii="Times New Roman" w:eastAsia="Times New Roman" w:hAnsi="Times New Roman" w:cs="Times New Roman"/>
            <w:b/>
            <w:bCs/>
            <w:color w:val="FF6600"/>
            <w:sz w:val="24"/>
            <w:szCs w:val="24"/>
            <w:lang w:val="en-US"/>
          </w:rPr>
          <w:t xml:space="preserve">Q #24) How can you change the password of a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 xml:space="preserve"> user?</w:t>
        </w:r>
      </w:ins>
    </w:p>
    <w:p w:rsidR="0052603D" w:rsidRPr="0052603D" w:rsidRDefault="0052603D" w:rsidP="0052603D">
      <w:pPr>
        <w:spacing w:before="100" w:beforeAutospacing="1" w:after="100" w:afterAutospacing="1" w:line="240" w:lineRule="auto"/>
        <w:rPr>
          <w:ins w:id="430" w:author="Unknown"/>
          <w:rFonts w:ascii="Times New Roman" w:eastAsia="Times New Roman" w:hAnsi="Times New Roman" w:cs="Times New Roman"/>
          <w:sz w:val="24"/>
          <w:szCs w:val="24"/>
          <w:lang w:val="en-US"/>
        </w:rPr>
      </w:pPr>
      <w:ins w:id="431"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432" w:author="Unknown"/>
          <w:rFonts w:ascii="Times New Roman" w:eastAsia="Times New Roman" w:hAnsi="Times New Roman" w:cs="Times New Roman"/>
          <w:sz w:val="24"/>
          <w:szCs w:val="24"/>
          <w:lang w:val="en-US"/>
        </w:rPr>
      </w:pPr>
      <w:ins w:id="433" w:author="Unknown">
        <w:r w:rsidRPr="0052603D">
          <w:rPr>
            <w:rFonts w:ascii="Times New Roman" w:eastAsia="Times New Roman" w:hAnsi="Times New Roman" w:cs="Times New Roman"/>
            <w:sz w:val="24"/>
            <w:szCs w:val="24"/>
            <w:lang w:val="en-US"/>
          </w:rPr>
          <w:t>SET</w:t>
        </w:r>
        <w:r w:rsidRPr="0052603D">
          <w:rPr>
            <w:rFonts w:ascii="Times New Roman" w:eastAsia="Times New Roman" w:hAnsi="Times New Roman" w:cs="Times New Roman"/>
            <w:b/>
            <w:bCs/>
            <w:sz w:val="24"/>
            <w:szCs w:val="24"/>
            <w:lang w:val="en-US"/>
          </w:rPr>
          <w:t xml:space="preserve"> PASSWORD</w:t>
        </w:r>
        <w:r w:rsidRPr="0052603D">
          <w:rPr>
            <w:rFonts w:ascii="Times New Roman" w:eastAsia="Times New Roman" w:hAnsi="Times New Roman" w:cs="Times New Roman"/>
            <w:sz w:val="24"/>
            <w:szCs w:val="24"/>
            <w:lang w:val="en-US"/>
          </w:rPr>
          <w:t xml:space="preserve"> statement is used to change the password of a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user.</w:t>
        </w:r>
      </w:ins>
    </w:p>
    <w:p w:rsidR="0052603D" w:rsidRPr="0052603D" w:rsidRDefault="0052603D" w:rsidP="0052603D">
      <w:pPr>
        <w:spacing w:before="100" w:beforeAutospacing="1" w:after="100" w:afterAutospacing="1" w:line="240" w:lineRule="auto"/>
        <w:rPr>
          <w:ins w:id="434" w:author="Unknown"/>
          <w:rFonts w:ascii="Times New Roman" w:eastAsia="Times New Roman" w:hAnsi="Times New Roman" w:cs="Times New Roman"/>
          <w:sz w:val="24"/>
          <w:szCs w:val="24"/>
          <w:lang w:val="en-US"/>
        </w:rPr>
      </w:pPr>
      <w:ins w:id="435" w:author="Unknown">
        <w:r w:rsidRPr="0052603D">
          <w:rPr>
            <w:rFonts w:ascii="Times New Roman" w:eastAsia="Times New Roman" w:hAnsi="Times New Roman" w:cs="Times New Roman"/>
            <w:b/>
            <w:bCs/>
            <w:sz w:val="24"/>
            <w:szCs w:val="24"/>
            <w:lang w:val="en-US"/>
          </w:rPr>
          <w:lastRenderedPageBreak/>
          <w:t>Syntax:</w:t>
        </w:r>
      </w:ins>
    </w:p>
    <w:p w:rsidR="0052603D" w:rsidRPr="0052603D" w:rsidRDefault="0052603D" w:rsidP="0052603D">
      <w:pPr>
        <w:spacing w:before="100" w:beforeAutospacing="1" w:after="100" w:afterAutospacing="1" w:line="240" w:lineRule="auto"/>
        <w:rPr>
          <w:ins w:id="436" w:author="Unknown"/>
          <w:rFonts w:ascii="Times New Roman" w:eastAsia="Times New Roman" w:hAnsi="Times New Roman" w:cs="Times New Roman"/>
          <w:sz w:val="24"/>
          <w:szCs w:val="24"/>
          <w:lang w:val="en-US"/>
        </w:rPr>
      </w:pPr>
      <w:ins w:id="437" w:author="Unknown">
        <w:r w:rsidRPr="0052603D">
          <w:rPr>
            <w:rFonts w:ascii="Times New Roman" w:eastAsia="Times New Roman" w:hAnsi="Times New Roman" w:cs="Times New Roman"/>
            <w:sz w:val="24"/>
            <w:szCs w:val="24"/>
            <w:lang w:val="en-US"/>
          </w:rPr>
          <w:t>SET PASSWORD FOR ‘</w:t>
        </w:r>
        <w:proofErr w:type="spellStart"/>
        <w:r w:rsidRPr="0052603D">
          <w:rPr>
            <w:rFonts w:ascii="Times New Roman" w:eastAsia="Times New Roman" w:hAnsi="Times New Roman" w:cs="Times New Roman"/>
            <w:sz w:val="24"/>
            <w:szCs w:val="24"/>
            <w:lang w:val="en-US"/>
          </w:rPr>
          <w:t>username'@'hostname</w:t>
        </w:r>
        <w:proofErr w:type="spellEnd"/>
        <w:r w:rsidRPr="0052603D">
          <w:rPr>
            <w:rFonts w:ascii="Times New Roman" w:eastAsia="Times New Roman" w:hAnsi="Times New Roman" w:cs="Times New Roman"/>
            <w:sz w:val="24"/>
            <w:szCs w:val="24"/>
            <w:lang w:val="en-US"/>
          </w:rPr>
          <w:t>' = </w:t>
        </w:r>
        <w:proofErr w:type="gramStart"/>
        <w:r w:rsidRPr="0052603D">
          <w:rPr>
            <w:rFonts w:ascii="Times New Roman" w:eastAsia="Times New Roman" w:hAnsi="Times New Roman" w:cs="Times New Roman"/>
            <w:sz w:val="24"/>
            <w:szCs w:val="24"/>
            <w:lang w:val="en-US"/>
          </w:rPr>
          <w:t>PASSWORD(</w:t>
        </w:r>
        <w:proofErr w:type="gramEnd"/>
        <w:r w:rsidRPr="0052603D">
          <w:rPr>
            <w:rFonts w:ascii="Times New Roman" w:eastAsia="Times New Roman" w:hAnsi="Times New Roman" w:cs="Times New Roman"/>
            <w:sz w:val="24"/>
            <w:szCs w:val="24"/>
            <w:lang w:val="en-US"/>
          </w:rPr>
          <w:t>‘password');</w:t>
        </w:r>
      </w:ins>
    </w:p>
    <w:p w:rsidR="0052603D" w:rsidRPr="0052603D" w:rsidRDefault="0052603D" w:rsidP="0052603D">
      <w:pPr>
        <w:spacing w:before="100" w:beforeAutospacing="1" w:after="100" w:afterAutospacing="1" w:line="240" w:lineRule="auto"/>
        <w:rPr>
          <w:ins w:id="438" w:author="Unknown"/>
          <w:rFonts w:ascii="Times New Roman" w:eastAsia="Times New Roman" w:hAnsi="Times New Roman" w:cs="Times New Roman"/>
          <w:sz w:val="24"/>
          <w:szCs w:val="24"/>
          <w:lang w:val="en-US"/>
        </w:rPr>
      </w:pPr>
      <w:ins w:id="439"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440" w:author="Unknown"/>
          <w:rFonts w:ascii="Times New Roman" w:eastAsia="Times New Roman" w:hAnsi="Times New Roman" w:cs="Times New Roman"/>
          <w:sz w:val="24"/>
          <w:szCs w:val="24"/>
          <w:lang w:val="en-US"/>
        </w:rPr>
      </w:pPr>
      <w:ins w:id="441" w:author="Unknown">
        <w:r w:rsidRPr="0052603D">
          <w:rPr>
            <w:rFonts w:ascii="Times New Roman" w:eastAsia="Times New Roman" w:hAnsi="Times New Roman" w:cs="Times New Roman"/>
            <w:sz w:val="24"/>
            <w:szCs w:val="24"/>
            <w:lang w:val="en-US"/>
          </w:rPr>
          <w:t>The following statement will set or change the root password.</w:t>
        </w:r>
      </w:ins>
    </w:p>
    <w:p w:rsidR="0052603D" w:rsidRPr="0052603D" w:rsidRDefault="0052603D" w:rsidP="0052603D">
      <w:pPr>
        <w:spacing w:before="100" w:beforeAutospacing="1" w:after="100" w:afterAutospacing="1" w:line="240" w:lineRule="auto"/>
        <w:rPr>
          <w:ins w:id="442" w:author="Unknown"/>
          <w:rFonts w:ascii="Times New Roman" w:eastAsia="Times New Roman" w:hAnsi="Times New Roman" w:cs="Times New Roman"/>
          <w:sz w:val="24"/>
          <w:szCs w:val="24"/>
          <w:lang w:val="en-US"/>
        </w:rPr>
      </w:pPr>
      <w:ins w:id="443" w:author="Unknown">
        <w:r w:rsidRPr="0052603D">
          <w:rPr>
            <w:rFonts w:ascii="Times New Roman" w:eastAsia="Times New Roman" w:hAnsi="Times New Roman" w:cs="Times New Roman"/>
            <w:b/>
            <w:bCs/>
            <w:sz w:val="24"/>
            <w:szCs w:val="24"/>
            <w:lang w:val="en-US"/>
          </w:rPr>
          <w:t>SET PASSWORD FOR ‘</w:t>
        </w:r>
        <w:proofErr w:type="spellStart"/>
        <w:r w:rsidRPr="0052603D">
          <w:rPr>
            <w:rFonts w:ascii="Times New Roman" w:eastAsia="Times New Roman" w:hAnsi="Times New Roman" w:cs="Times New Roman"/>
            <w:b/>
            <w:bCs/>
            <w:sz w:val="24"/>
            <w:szCs w:val="24"/>
            <w:lang w:val="en-US"/>
          </w:rPr>
          <w:t>root'@'localhost</w:t>
        </w:r>
        <w:proofErr w:type="spellEnd"/>
        <w:r w:rsidRPr="0052603D">
          <w:rPr>
            <w:rFonts w:ascii="Times New Roman" w:eastAsia="Times New Roman" w:hAnsi="Times New Roman" w:cs="Times New Roman"/>
            <w:b/>
            <w:bCs/>
            <w:sz w:val="24"/>
            <w:szCs w:val="24"/>
            <w:lang w:val="en-US"/>
          </w:rPr>
          <w:t xml:space="preserve">' = </w:t>
        </w:r>
        <w:proofErr w:type="gramStart"/>
        <w:r w:rsidRPr="0052603D">
          <w:rPr>
            <w:rFonts w:ascii="Times New Roman" w:eastAsia="Times New Roman" w:hAnsi="Times New Roman" w:cs="Times New Roman"/>
            <w:b/>
            <w:bCs/>
            <w:sz w:val="24"/>
            <w:szCs w:val="24"/>
            <w:lang w:val="en-US"/>
          </w:rPr>
          <w:t>PASSWORD(</w:t>
        </w:r>
        <w:proofErr w:type="gramEnd"/>
        <w:r w:rsidRPr="0052603D">
          <w:rPr>
            <w:rFonts w:ascii="Times New Roman" w:eastAsia="Times New Roman" w:hAnsi="Times New Roman" w:cs="Times New Roman"/>
            <w:b/>
            <w:bCs/>
            <w:sz w:val="24"/>
            <w:szCs w:val="24"/>
            <w:lang w:val="en-US"/>
          </w:rPr>
          <w:t>‘123456');</w:t>
        </w:r>
      </w:ins>
    </w:p>
    <w:p w:rsidR="0052603D" w:rsidRPr="0052603D" w:rsidRDefault="0052603D" w:rsidP="0052603D">
      <w:pPr>
        <w:spacing w:before="100" w:beforeAutospacing="1" w:after="100" w:afterAutospacing="1" w:line="240" w:lineRule="auto"/>
        <w:rPr>
          <w:ins w:id="444"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727700" cy="1164590"/>
            <wp:effectExtent l="19050" t="0" r="6350" b="0"/>
            <wp:docPr id="28" name="Picture 28" descr="Example: change the password of MySQL use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change the password of MySQL user">
                      <a:hlinkClick r:id="rId55"/>
                    </pic:cNvPr>
                    <pic:cNvPicPr>
                      <a:picLocks noChangeAspect="1" noChangeArrowheads="1"/>
                    </pic:cNvPicPr>
                  </pic:nvPicPr>
                  <pic:blipFill>
                    <a:blip r:embed="rId56"/>
                    <a:srcRect/>
                    <a:stretch>
                      <a:fillRect/>
                    </a:stretch>
                  </pic:blipFill>
                  <pic:spPr bwMode="auto">
                    <a:xfrm>
                      <a:off x="0" y="0"/>
                      <a:ext cx="5727700" cy="116459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445" w:author="Unknown"/>
          <w:rFonts w:ascii="Times New Roman" w:eastAsia="Times New Roman" w:hAnsi="Times New Roman" w:cs="Times New Roman"/>
          <w:sz w:val="24"/>
          <w:szCs w:val="24"/>
          <w:lang w:val="en-US"/>
        </w:rPr>
      </w:pPr>
      <w:ins w:id="446" w:author="Unknown">
        <w:r w:rsidRPr="0052603D">
          <w:rPr>
            <w:rFonts w:ascii="Times New Roman" w:eastAsia="Times New Roman" w:hAnsi="Times New Roman" w:cs="Times New Roman"/>
            <w:b/>
            <w:bCs/>
            <w:color w:val="FF6600"/>
            <w:sz w:val="24"/>
            <w:szCs w:val="24"/>
            <w:lang w:val="en-US"/>
          </w:rPr>
          <w:t xml:space="preserve">Q #25)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the difference between UNIX TIMESTAMP and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 xml:space="preserve"> TIMESTAMP?</w:t>
        </w:r>
      </w:ins>
    </w:p>
    <w:p w:rsidR="0052603D" w:rsidRPr="0052603D" w:rsidRDefault="0052603D" w:rsidP="0052603D">
      <w:pPr>
        <w:spacing w:before="100" w:beforeAutospacing="1" w:after="100" w:afterAutospacing="1" w:line="240" w:lineRule="auto"/>
        <w:rPr>
          <w:ins w:id="447" w:author="Unknown"/>
          <w:rFonts w:ascii="Times New Roman" w:eastAsia="Times New Roman" w:hAnsi="Times New Roman" w:cs="Times New Roman"/>
          <w:sz w:val="24"/>
          <w:szCs w:val="24"/>
          <w:lang w:val="en-US"/>
        </w:rPr>
      </w:pPr>
      <w:ins w:id="448"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449" w:author="Unknown"/>
          <w:rFonts w:ascii="Times New Roman" w:eastAsia="Times New Roman" w:hAnsi="Times New Roman" w:cs="Times New Roman"/>
          <w:sz w:val="24"/>
          <w:szCs w:val="24"/>
          <w:lang w:val="en-US"/>
        </w:rPr>
      </w:pPr>
      <w:ins w:id="450" w:author="Unknown">
        <w:r w:rsidRPr="0052603D">
          <w:rPr>
            <w:rFonts w:ascii="Times New Roman" w:eastAsia="Times New Roman" w:hAnsi="Times New Roman" w:cs="Times New Roman"/>
            <w:sz w:val="24"/>
            <w:szCs w:val="24"/>
            <w:lang w:val="en-US"/>
          </w:rPr>
          <w:t xml:space="preserve">Both UNIX TIMESTAMP and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TIMESTAMP are used to represent the date and time value. The main difference between these values is that UNIX TIMESTAMP represents the value by using 32-bits integers and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TIMESTAMP represents the value in the human-readable format.</w:t>
        </w:r>
      </w:ins>
    </w:p>
    <w:p w:rsidR="0052603D" w:rsidRPr="0052603D" w:rsidRDefault="0052603D" w:rsidP="0052603D">
      <w:pPr>
        <w:spacing w:before="100" w:beforeAutospacing="1" w:after="100" w:afterAutospacing="1" w:line="240" w:lineRule="auto"/>
        <w:rPr>
          <w:ins w:id="451" w:author="Unknown"/>
          <w:rFonts w:ascii="Times New Roman" w:eastAsia="Times New Roman" w:hAnsi="Times New Roman" w:cs="Times New Roman"/>
          <w:sz w:val="24"/>
          <w:szCs w:val="24"/>
          <w:lang w:val="en-US"/>
        </w:rPr>
      </w:pPr>
      <w:ins w:id="452"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453" w:author="Unknown"/>
          <w:rFonts w:ascii="Times New Roman" w:eastAsia="Times New Roman" w:hAnsi="Times New Roman" w:cs="Times New Roman"/>
          <w:sz w:val="24"/>
          <w:szCs w:val="24"/>
          <w:lang w:val="en-US"/>
        </w:rPr>
      </w:pPr>
      <w:ins w:id="454" w:author="Unknown">
        <w:r w:rsidRPr="0052603D">
          <w:rPr>
            <w:rFonts w:ascii="Times New Roman" w:eastAsia="Times New Roman" w:hAnsi="Times New Roman" w:cs="Times New Roman"/>
            <w:sz w:val="24"/>
            <w:szCs w:val="24"/>
            <w:lang w:val="en-US"/>
          </w:rPr>
          <w:t>A UNIX time value is used by FROM_UNIXTIME function in SELECT query to get the date and time value in the human-readable format.</w:t>
        </w:r>
      </w:ins>
    </w:p>
    <w:p w:rsidR="0052603D" w:rsidRPr="0052603D" w:rsidRDefault="0052603D" w:rsidP="0052603D">
      <w:pPr>
        <w:spacing w:before="100" w:beforeAutospacing="1" w:after="100" w:afterAutospacing="1" w:line="240" w:lineRule="auto"/>
        <w:rPr>
          <w:ins w:id="455" w:author="Unknown"/>
          <w:rFonts w:ascii="Times New Roman" w:eastAsia="Times New Roman" w:hAnsi="Times New Roman" w:cs="Times New Roman"/>
          <w:sz w:val="24"/>
          <w:szCs w:val="24"/>
          <w:lang w:val="en-US"/>
        </w:rPr>
      </w:pPr>
      <w:ins w:id="456" w:author="Unknown">
        <w:r w:rsidRPr="0052603D">
          <w:rPr>
            <w:rFonts w:ascii="Times New Roman" w:eastAsia="Times New Roman" w:hAnsi="Times New Roman" w:cs="Times New Roman"/>
            <w:b/>
            <w:bCs/>
            <w:sz w:val="24"/>
            <w:szCs w:val="24"/>
            <w:lang w:val="en-US"/>
          </w:rPr>
          <w:t>SELECT FROM_UNIXTIME (1596222320) AS ‘</w:t>
        </w:r>
        <w:proofErr w:type="spellStart"/>
        <w:r w:rsidRPr="0052603D">
          <w:rPr>
            <w:rFonts w:ascii="Times New Roman" w:eastAsia="Times New Roman" w:hAnsi="Times New Roman" w:cs="Times New Roman"/>
            <w:b/>
            <w:bCs/>
            <w:sz w:val="24"/>
            <w:szCs w:val="24"/>
            <w:lang w:val="en-US"/>
          </w:rPr>
          <w:t>MySQLTIMESTAMP</w:t>
        </w:r>
        <w:proofErr w:type="spell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457"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469255" cy="1932305"/>
            <wp:effectExtent l="19050" t="0" r="0" b="0"/>
            <wp:docPr id="29" name="Picture 29" descr="UNIX TIMESTAMP and MySQL TIMESTAMP in a human readable forma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IX TIMESTAMP and MySQL TIMESTAMP in a human readable format">
                      <a:hlinkClick r:id="rId57"/>
                    </pic:cNvPr>
                    <pic:cNvPicPr>
                      <a:picLocks noChangeAspect="1" noChangeArrowheads="1"/>
                    </pic:cNvPicPr>
                  </pic:nvPicPr>
                  <pic:blipFill>
                    <a:blip r:embed="rId58"/>
                    <a:srcRect/>
                    <a:stretch>
                      <a:fillRect/>
                    </a:stretch>
                  </pic:blipFill>
                  <pic:spPr bwMode="auto">
                    <a:xfrm>
                      <a:off x="0" y="0"/>
                      <a:ext cx="5469255" cy="193230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458" w:author="Unknown"/>
          <w:rFonts w:ascii="Times New Roman" w:eastAsia="Times New Roman" w:hAnsi="Times New Roman" w:cs="Times New Roman"/>
          <w:sz w:val="24"/>
          <w:szCs w:val="24"/>
          <w:lang w:val="en-US"/>
        </w:rPr>
      </w:pPr>
      <w:ins w:id="459" w:author="Unknown">
        <w:r w:rsidRPr="0052603D">
          <w:rPr>
            <w:rFonts w:ascii="Times New Roman" w:eastAsia="Times New Roman" w:hAnsi="Times New Roman" w:cs="Times New Roman"/>
            <w:sz w:val="24"/>
            <w:szCs w:val="24"/>
            <w:lang w:val="en-US"/>
          </w:rPr>
          <w:t>Date and time value is used by UNIX_TIMESTAMP function in SELECT query to get the date and time value in the UNIX format.</w:t>
        </w:r>
      </w:ins>
    </w:p>
    <w:p w:rsidR="0052603D" w:rsidRPr="0052603D" w:rsidRDefault="0052603D" w:rsidP="0052603D">
      <w:pPr>
        <w:spacing w:before="100" w:beforeAutospacing="1" w:after="100" w:afterAutospacing="1" w:line="240" w:lineRule="auto"/>
        <w:rPr>
          <w:ins w:id="460" w:author="Unknown"/>
          <w:rFonts w:ascii="Times New Roman" w:eastAsia="Times New Roman" w:hAnsi="Times New Roman" w:cs="Times New Roman"/>
          <w:sz w:val="24"/>
          <w:szCs w:val="24"/>
          <w:lang w:val="en-US"/>
        </w:rPr>
      </w:pPr>
      <w:ins w:id="461" w:author="Unknown">
        <w:r w:rsidRPr="0052603D">
          <w:rPr>
            <w:rFonts w:ascii="Times New Roman" w:eastAsia="Times New Roman" w:hAnsi="Times New Roman" w:cs="Times New Roman"/>
            <w:b/>
            <w:bCs/>
            <w:sz w:val="24"/>
            <w:szCs w:val="24"/>
            <w:lang w:val="en-US"/>
          </w:rPr>
          <w:lastRenderedPageBreak/>
          <w:t>SELECT UNIX_TIMESTAMP (‘2018-12-25 09:45:40') AS ‘UNIXTIMESTAMP';</w:t>
        </w:r>
      </w:ins>
    </w:p>
    <w:p w:rsidR="0052603D" w:rsidRPr="0052603D" w:rsidRDefault="0052603D" w:rsidP="0052603D">
      <w:pPr>
        <w:spacing w:before="100" w:beforeAutospacing="1" w:after="100" w:afterAutospacing="1" w:line="240" w:lineRule="auto"/>
        <w:rPr>
          <w:ins w:id="462"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6280150" cy="2026920"/>
            <wp:effectExtent l="19050" t="0" r="6350" b="0"/>
            <wp:docPr id="30" name="Picture 30" descr="UNIX TIMESTAMP and MySQL TIMESTAMP in UNIX format">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IX TIMESTAMP and MySQL TIMESTAMP in UNIX format">
                      <a:hlinkClick r:id="rId59"/>
                    </pic:cNvPr>
                    <pic:cNvPicPr>
                      <a:picLocks noChangeAspect="1" noChangeArrowheads="1"/>
                    </pic:cNvPicPr>
                  </pic:nvPicPr>
                  <pic:blipFill>
                    <a:blip r:embed="rId60"/>
                    <a:srcRect/>
                    <a:stretch>
                      <a:fillRect/>
                    </a:stretch>
                  </pic:blipFill>
                  <pic:spPr bwMode="auto">
                    <a:xfrm>
                      <a:off x="0" y="0"/>
                      <a:ext cx="6280150" cy="202692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463" w:author="Unknown"/>
          <w:rFonts w:ascii="Times New Roman" w:eastAsia="Times New Roman" w:hAnsi="Times New Roman" w:cs="Times New Roman"/>
          <w:sz w:val="24"/>
          <w:szCs w:val="24"/>
          <w:lang w:val="en-US"/>
        </w:rPr>
      </w:pPr>
      <w:ins w:id="464" w:author="Unknown">
        <w:r w:rsidRPr="0052603D">
          <w:rPr>
            <w:rFonts w:ascii="Times New Roman" w:eastAsia="Times New Roman" w:hAnsi="Times New Roman" w:cs="Times New Roman"/>
            <w:b/>
            <w:bCs/>
            <w:color w:val="FF6600"/>
            <w:sz w:val="24"/>
            <w:szCs w:val="24"/>
            <w:lang w:val="en-US"/>
          </w:rPr>
          <w:t xml:space="preserve">Q #26) How can you import tables from a SQL file into a database by using the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 xml:space="preserve"> client?</w:t>
        </w:r>
      </w:ins>
    </w:p>
    <w:p w:rsidR="0052603D" w:rsidRPr="0052603D" w:rsidRDefault="0052603D" w:rsidP="0052603D">
      <w:pPr>
        <w:spacing w:before="100" w:beforeAutospacing="1" w:after="100" w:afterAutospacing="1" w:line="240" w:lineRule="auto"/>
        <w:rPr>
          <w:ins w:id="465" w:author="Unknown"/>
          <w:rFonts w:ascii="Times New Roman" w:eastAsia="Times New Roman" w:hAnsi="Times New Roman" w:cs="Times New Roman"/>
          <w:sz w:val="24"/>
          <w:szCs w:val="24"/>
          <w:lang w:val="en-US"/>
        </w:rPr>
      </w:pPr>
      <w:ins w:id="466"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467" w:author="Unknown"/>
          <w:rFonts w:ascii="Times New Roman" w:eastAsia="Times New Roman" w:hAnsi="Times New Roman" w:cs="Times New Roman"/>
          <w:sz w:val="24"/>
          <w:szCs w:val="24"/>
          <w:lang w:val="en-US"/>
        </w:rPr>
      </w:pPr>
      <w:ins w:id="468" w:author="Unknown">
        <w:r w:rsidRPr="0052603D">
          <w:rPr>
            <w:rFonts w:ascii="Times New Roman" w:eastAsia="Times New Roman" w:hAnsi="Times New Roman" w:cs="Times New Roman"/>
            <w:sz w:val="24"/>
            <w:szCs w:val="24"/>
            <w:lang w:val="en-US"/>
          </w:rPr>
          <w:t xml:space="preserve">Database tables can be imported into a database from a SQL file by using the following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statement.</w:t>
        </w:r>
      </w:ins>
    </w:p>
    <w:p w:rsidR="0052603D" w:rsidRPr="0052603D" w:rsidRDefault="0052603D" w:rsidP="0052603D">
      <w:pPr>
        <w:spacing w:before="100" w:beforeAutospacing="1" w:after="100" w:afterAutospacing="1" w:line="240" w:lineRule="auto"/>
        <w:rPr>
          <w:ins w:id="469" w:author="Unknown"/>
          <w:rFonts w:ascii="Times New Roman" w:eastAsia="Times New Roman" w:hAnsi="Times New Roman" w:cs="Times New Roman"/>
          <w:sz w:val="24"/>
          <w:szCs w:val="24"/>
          <w:lang w:val="en-US"/>
        </w:rPr>
      </w:pPr>
      <w:proofErr w:type="spellStart"/>
      <w:proofErr w:type="gramStart"/>
      <w:ins w:id="470" w:author="Unknown">
        <w:r w:rsidRPr="0052603D">
          <w:rPr>
            <w:rFonts w:ascii="Times New Roman" w:eastAsia="Times New Roman" w:hAnsi="Times New Roman" w:cs="Times New Roman"/>
            <w:b/>
            <w:bCs/>
            <w:sz w:val="24"/>
            <w:szCs w:val="24"/>
            <w:lang w:val="en-US"/>
          </w:rPr>
          <w:t>mysql</w:t>
        </w:r>
        <w:proofErr w:type="spellEnd"/>
        <w:proofErr w:type="gramEnd"/>
        <w:r w:rsidRPr="0052603D">
          <w:rPr>
            <w:rFonts w:ascii="Times New Roman" w:eastAsia="Times New Roman" w:hAnsi="Times New Roman" w:cs="Times New Roman"/>
            <w:b/>
            <w:bCs/>
            <w:sz w:val="24"/>
            <w:szCs w:val="24"/>
            <w:lang w:val="en-US"/>
          </w:rPr>
          <w:t xml:space="preserve"> -u username -p </w:t>
        </w:r>
        <w:proofErr w:type="spellStart"/>
        <w:r w:rsidRPr="0052603D">
          <w:rPr>
            <w:rFonts w:ascii="Times New Roman" w:eastAsia="Times New Roman" w:hAnsi="Times New Roman" w:cs="Times New Roman"/>
            <w:b/>
            <w:bCs/>
            <w:sz w:val="24"/>
            <w:szCs w:val="24"/>
            <w:lang w:val="en-US"/>
          </w:rPr>
          <w:t>database_name</w:t>
        </w:r>
        <w:proofErr w:type="spellEnd"/>
        <w:r w:rsidRPr="0052603D">
          <w:rPr>
            <w:rFonts w:ascii="Times New Roman" w:eastAsia="Times New Roman" w:hAnsi="Times New Roman" w:cs="Times New Roman"/>
            <w:b/>
            <w:bCs/>
            <w:sz w:val="24"/>
            <w:szCs w:val="24"/>
            <w:lang w:val="en-US"/>
          </w:rPr>
          <w:t xml:space="preserve"> &lt; </w:t>
        </w:r>
        <w:proofErr w:type="spellStart"/>
        <w:r w:rsidRPr="0052603D">
          <w:rPr>
            <w:rFonts w:ascii="Times New Roman" w:eastAsia="Times New Roman" w:hAnsi="Times New Roman" w:cs="Times New Roman"/>
            <w:b/>
            <w:bCs/>
            <w:sz w:val="24"/>
            <w:szCs w:val="24"/>
            <w:lang w:val="en-US"/>
          </w:rPr>
          <w:t>sql_filename</w:t>
        </w:r>
        <w:proofErr w:type="spellEnd"/>
      </w:ins>
    </w:p>
    <w:p w:rsidR="0052603D" w:rsidRPr="0052603D" w:rsidRDefault="0052603D" w:rsidP="0052603D">
      <w:pPr>
        <w:spacing w:before="100" w:beforeAutospacing="1" w:after="100" w:afterAutospacing="1" w:line="240" w:lineRule="auto"/>
        <w:rPr>
          <w:ins w:id="471" w:author="Unknown"/>
          <w:rFonts w:ascii="Times New Roman" w:eastAsia="Times New Roman" w:hAnsi="Times New Roman" w:cs="Times New Roman"/>
          <w:sz w:val="24"/>
          <w:szCs w:val="24"/>
          <w:lang w:val="en-US"/>
        </w:rPr>
      </w:pPr>
      <w:ins w:id="472"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473" w:author="Unknown"/>
          <w:rFonts w:ascii="Times New Roman" w:eastAsia="Times New Roman" w:hAnsi="Times New Roman" w:cs="Times New Roman"/>
          <w:sz w:val="24"/>
          <w:szCs w:val="24"/>
          <w:lang w:val="en-US"/>
        </w:rPr>
      </w:pPr>
      <w:ins w:id="474" w:author="Unknown">
        <w:r w:rsidRPr="0052603D">
          <w:rPr>
            <w:rFonts w:ascii="Times New Roman" w:eastAsia="Times New Roman" w:hAnsi="Times New Roman" w:cs="Times New Roman"/>
            <w:sz w:val="24"/>
            <w:szCs w:val="24"/>
            <w:lang w:val="en-US"/>
          </w:rPr>
          <w:t>If the root user’s password is empty, then the following command will import tables from ‘newdb.sql’ file into the database</w:t>
        </w:r>
        <w:r w:rsidRPr="0052603D">
          <w:rPr>
            <w:rFonts w:ascii="Times New Roman" w:eastAsia="Times New Roman" w:hAnsi="Times New Roman" w:cs="Times New Roman"/>
            <w:b/>
            <w:bCs/>
            <w:sz w:val="24"/>
            <w:szCs w:val="24"/>
            <w:lang w:val="en-US"/>
          </w:rPr>
          <w:t xml:space="preserve"> `</w:t>
        </w:r>
        <w:proofErr w:type="spellStart"/>
        <w:r w:rsidRPr="0052603D">
          <w:rPr>
            <w:rFonts w:ascii="Times New Roman" w:eastAsia="Times New Roman" w:hAnsi="Times New Roman" w:cs="Times New Roman"/>
            <w:b/>
            <w:bCs/>
            <w:sz w:val="24"/>
            <w:szCs w:val="24"/>
            <w:lang w:val="en-US"/>
          </w:rPr>
          <w:t>mydb</w:t>
        </w:r>
        <w:proofErr w:type="spellEnd"/>
        <w:r w:rsidRPr="0052603D">
          <w:rPr>
            <w:rFonts w:ascii="Times New Roman" w:eastAsia="Times New Roman" w:hAnsi="Times New Roman" w:cs="Times New Roman"/>
            <w:b/>
            <w:bCs/>
            <w:sz w:val="24"/>
            <w:szCs w:val="24"/>
            <w:lang w:val="en-US"/>
          </w:rPr>
          <w:t>`.</w:t>
        </w:r>
      </w:ins>
    </w:p>
    <w:p w:rsidR="0052603D" w:rsidRPr="0052603D" w:rsidRDefault="0052603D" w:rsidP="0052603D">
      <w:pPr>
        <w:spacing w:before="100" w:beforeAutospacing="1" w:after="100" w:afterAutospacing="1" w:line="240" w:lineRule="auto"/>
        <w:rPr>
          <w:ins w:id="475" w:author="Unknown"/>
          <w:rFonts w:ascii="Times New Roman" w:eastAsia="Times New Roman" w:hAnsi="Times New Roman" w:cs="Times New Roman"/>
          <w:sz w:val="24"/>
          <w:szCs w:val="24"/>
          <w:lang w:val="en-US"/>
        </w:rPr>
      </w:pPr>
      <w:proofErr w:type="spellStart"/>
      <w:proofErr w:type="gramStart"/>
      <w:ins w:id="476" w:author="Unknown">
        <w:r w:rsidRPr="0052603D">
          <w:rPr>
            <w:rFonts w:ascii="Times New Roman" w:eastAsia="Times New Roman" w:hAnsi="Times New Roman" w:cs="Times New Roman"/>
            <w:b/>
            <w:bCs/>
            <w:sz w:val="24"/>
            <w:szCs w:val="24"/>
            <w:lang w:val="en-US"/>
          </w:rPr>
          <w:t>mysql</w:t>
        </w:r>
        <w:proofErr w:type="spellEnd"/>
        <w:proofErr w:type="gramEnd"/>
        <w:r w:rsidRPr="0052603D">
          <w:rPr>
            <w:rFonts w:ascii="Times New Roman" w:eastAsia="Times New Roman" w:hAnsi="Times New Roman" w:cs="Times New Roman"/>
            <w:b/>
            <w:bCs/>
            <w:sz w:val="24"/>
            <w:szCs w:val="24"/>
            <w:lang w:val="en-US"/>
          </w:rPr>
          <w:t xml:space="preserve"> -u root </w:t>
        </w:r>
        <w:proofErr w:type="spellStart"/>
        <w:r w:rsidRPr="0052603D">
          <w:rPr>
            <w:rFonts w:ascii="Times New Roman" w:eastAsia="Times New Roman" w:hAnsi="Times New Roman" w:cs="Times New Roman"/>
            <w:b/>
            <w:bCs/>
            <w:sz w:val="24"/>
            <w:szCs w:val="24"/>
            <w:lang w:val="en-US"/>
          </w:rPr>
          <w:t>mydb</w:t>
        </w:r>
        <w:proofErr w:type="spellEnd"/>
        <w:r w:rsidRPr="0052603D">
          <w:rPr>
            <w:rFonts w:ascii="Times New Roman" w:eastAsia="Times New Roman" w:hAnsi="Times New Roman" w:cs="Times New Roman"/>
            <w:b/>
            <w:bCs/>
            <w:sz w:val="24"/>
            <w:szCs w:val="24"/>
            <w:lang w:val="en-US"/>
          </w:rPr>
          <w:t xml:space="preserve"> &lt; newdb.sql</w:t>
        </w:r>
      </w:ins>
    </w:p>
    <w:p w:rsidR="0052603D" w:rsidRPr="0052603D" w:rsidRDefault="0052603D" w:rsidP="0052603D">
      <w:pPr>
        <w:spacing w:before="100" w:beforeAutospacing="1" w:after="100" w:afterAutospacing="1" w:line="240" w:lineRule="auto"/>
        <w:rPr>
          <w:ins w:id="477"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3355975" cy="1009015"/>
            <wp:effectExtent l="19050" t="0" r="0" b="0"/>
            <wp:docPr id="31" name="Picture 31" descr="import tables from ‘newdb.sql’ file into the database `mydb`">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port tables from ‘newdb.sql’ file into the database `mydb`">
                      <a:hlinkClick r:id="rId61"/>
                    </pic:cNvPr>
                    <pic:cNvPicPr>
                      <a:picLocks noChangeAspect="1" noChangeArrowheads="1"/>
                    </pic:cNvPicPr>
                  </pic:nvPicPr>
                  <pic:blipFill>
                    <a:blip r:embed="rId62"/>
                    <a:srcRect/>
                    <a:stretch>
                      <a:fillRect/>
                    </a:stretch>
                  </pic:blipFill>
                  <pic:spPr bwMode="auto">
                    <a:xfrm>
                      <a:off x="0" y="0"/>
                      <a:ext cx="3355975" cy="100901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478"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6668135" cy="2449830"/>
            <wp:effectExtent l="19050" t="0" r="0" b="0"/>
            <wp:docPr id="32" name="Picture 32" descr="database mydb">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tabase mydb">
                      <a:hlinkClick r:id="rId63"/>
                    </pic:cNvPr>
                    <pic:cNvPicPr>
                      <a:picLocks noChangeAspect="1" noChangeArrowheads="1"/>
                    </pic:cNvPicPr>
                  </pic:nvPicPr>
                  <pic:blipFill>
                    <a:blip r:embed="rId64"/>
                    <a:srcRect/>
                    <a:stretch>
                      <a:fillRect/>
                    </a:stretch>
                  </pic:blipFill>
                  <pic:spPr bwMode="auto">
                    <a:xfrm>
                      <a:off x="0" y="0"/>
                      <a:ext cx="6668135" cy="244983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479" w:author="Unknown"/>
          <w:rFonts w:ascii="Times New Roman" w:eastAsia="Times New Roman" w:hAnsi="Times New Roman" w:cs="Times New Roman"/>
          <w:sz w:val="24"/>
          <w:szCs w:val="24"/>
          <w:lang w:val="en-US"/>
        </w:rPr>
      </w:pPr>
      <w:ins w:id="480" w:author="Unknown">
        <w:r w:rsidRPr="0052603D">
          <w:rPr>
            <w:rFonts w:ascii="Times New Roman" w:eastAsia="Times New Roman" w:hAnsi="Times New Roman" w:cs="Times New Roman"/>
            <w:b/>
            <w:bCs/>
            <w:color w:val="FF6600"/>
            <w:sz w:val="24"/>
            <w:szCs w:val="24"/>
            <w:lang w:val="en-US"/>
          </w:rPr>
          <w:t xml:space="preserve">Q #27)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the difference between Primary key and Unique key?</w:t>
        </w:r>
      </w:ins>
    </w:p>
    <w:p w:rsidR="0052603D" w:rsidRPr="0052603D" w:rsidRDefault="0052603D" w:rsidP="0052603D">
      <w:pPr>
        <w:spacing w:before="100" w:beforeAutospacing="1" w:after="100" w:afterAutospacing="1" w:line="240" w:lineRule="auto"/>
        <w:rPr>
          <w:ins w:id="481" w:author="Unknown"/>
          <w:rFonts w:ascii="Times New Roman" w:eastAsia="Times New Roman" w:hAnsi="Times New Roman" w:cs="Times New Roman"/>
          <w:sz w:val="24"/>
          <w:szCs w:val="24"/>
          <w:lang w:val="en-US"/>
        </w:rPr>
      </w:pPr>
      <w:ins w:id="482"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483" w:author="Unknown"/>
          <w:rFonts w:ascii="Times New Roman" w:eastAsia="Times New Roman" w:hAnsi="Times New Roman" w:cs="Times New Roman"/>
          <w:sz w:val="24"/>
          <w:szCs w:val="24"/>
          <w:lang w:val="en-US"/>
        </w:rPr>
      </w:pPr>
      <w:ins w:id="484" w:author="Unknown">
        <w:r w:rsidRPr="0052603D">
          <w:rPr>
            <w:rFonts w:ascii="Times New Roman" w:eastAsia="Times New Roman" w:hAnsi="Times New Roman" w:cs="Times New Roman"/>
            <w:sz w:val="24"/>
            <w:szCs w:val="24"/>
            <w:lang w:val="en-US"/>
          </w:rPr>
          <w:t>Unique data is stored in the primary key and unique key fields. Primary key field never accepts NULL value but unique key field accepts a NULL value.</w:t>
        </w:r>
      </w:ins>
    </w:p>
    <w:p w:rsidR="0052603D" w:rsidRPr="0052603D" w:rsidRDefault="0052603D" w:rsidP="0052603D">
      <w:pPr>
        <w:spacing w:before="100" w:beforeAutospacing="1" w:after="100" w:afterAutospacing="1" w:line="240" w:lineRule="auto"/>
        <w:rPr>
          <w:ins w:id="485" w:author="Unknown"/>
          <w:rFonts w:ascii="Times New Roman" w:eastAsia="Times New Roman" w:hAnsi="Times New Roman" w:cs="Times New Roman"/>
          <w:sz w:val="24"/>
          <w:szCs w:val="24"/>
          <w:lang w:val="en-US"/>
        </w:rPr>
      </w:pPr>
      <w:ins w:id="486"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487" w:author="Unknown"/>
          <w:rFonts w:ascii="Times New Roman" w:eastAsia="Times New Roman" w:hAnsi="Times New Roman" w:cs="Times New Roman"/>
          <w:sz w:val="24"/>
          <w:szCs w:val="24"/>
          <w:lang w:val="en-US"/>
        </w:rPr>
      </w:pPr>
      <w:ins w:id="488" w:author="Unknown">
        <w:r w:rsidRPr="0052603D">
          <w:rPr>
            <w:rFonts w:ascii="Times New Roman" w:eastAsia="Times New Roman" w:hAnsi="Times New Roman" w:cs="Times New Roman"/>
            <w:sz w:val="24"/>
            <w:szCs w:val="24"/>
            <w:lang w:val="en-US"/>
          </w:rPr>
          <w:t>In the</w:t>
        </w:r>
        <w:r w:rsidRPr="0052603D">
          <w:rPr>
            <w:rFonts w:ascii="Times New Roman" w:eastAsia="Times New Roman" w:hAnsi="Times New Roman" w:cs="Times New Roman"/>
            <w:b/>
            <w:bCs/>
            <w:sz w:val="24"/>
            <w:szCs w:val="24"/>
            <w:lang w:val="en-US"/>
          </w:rPr>
          <w:t xml:space="preserve"> users'</w:t>
        </w:r>
        <w:r w:rsidRPr="0052603D">
          <w:rPr>
            <w:rFonts w:ascii="Times New Roman" w:eastAsia="Times New Roman" w:hAnsi="Times New Roman" w:cs="Times New Roman"/>
            <w:sz w:val="24"/>
            <w:szCs w:val="24"/>
            <w:lang w:val="en-US"/>
          </w:rPr>
          <w:t xml:space="preserve"> table, </w:t>
        </w:r>
        <w:r w:rsidRPr="0052603D">
          <w:rPr>
            <w:rFonts w:ascii="Times New Roman" w:eastAsia="Times New Roman" w:hAnsi="Times New Roman" w:cs="Times New Roman"/>
            <w:b/>
            <w:bCs/>
            <w:sz w:val="24"/>
            <w:szCs w:val="24"/>
            <w:lang w:val="en-US"/>
          </w:rPr>
          <w:t>id</w:t>
        </w:r>
        <w:r w:rsidRPr="0052603D">
          <w:rPr>
            <w:rFonts w:ascii="Times New Roman" w:eastAsia="Times New Roman" w:hAnsi="Times New Roman" w:cs="Times New Roman"/>
            <w:sz w:val="24"/>
            <w:szCs w:val="24"/>
            <w:lang w:val="en-US"/>
          </w:rPr>
          <w:t xml:space="preserve"> field is the</w:t>
        </w:r>
        <w:r w:rsidRPr="0052603D">
          <w:rPr>
            <w:rFonts w:ascii="Times New Roman" w:eastAsia="Times New Roman" w:hAnsi="Times New Roman" w:cs="Times New Roman"/>
            <w:b/>
            <w:bCs/>
            <w:sz w:val="24"/>
            <w:szCs w:val="24"/>
            <w:lang w:val="en-US"/>
          </w:rPr>
          <w:t xml:space="preserve"> primary key</w:t>
        </w:r>
        <w:r w:rsidRPr="0052603D">
          <w:rPr>
            <w:rFonts w:ascii="Times New Roman" w:eastAsia="Times New Roman" w:hAnsi="Times New Roman" w:cs="Times New Roman"/>
            <w:sz w:val="24"/>
            <w:szCs w:val="24"/>
            <w:lang w:val="en-US"/>
          </w:rPr>
          <w:t xml:space="preserve"> and </w:t>
        </w:r>
        <w:r w:rsidRPr="0052603D">
          <w:rPr>
            <w:rFonts w:ascii="Times New Roman" w:eastAsia="Times New Roman" w:hAnsi="Times New Roman" w:cs="Times New Roman"/>
            <w:b/>
            <w:bCs/>
            <w:sz w:val="24"/>
            <w:szCs w:val="24"/>
            <w:lang w:val="en-US"/>
          </w:rPr>
          <w:t>email</w:t>
        </w:r>
        <w:r w:rsidRPr="0052603D">
          <w:rPr>
            <w:rFonts w:ascii="Times New Roman" w:eastAsia="Times New Roman" w:hAnsi="Times New Roman" w:cs="Times New Roman"/>
            <w:sz w:val="24"/>
            <w:szCs w:val="24"/>
            <w:lang w:val="en-US"/>
          </w:rPr>
          <w:t xml:space="preserve"> field is a </w:t>
        </w:r>
        <w:r w:rsidRPr="0052603D">
          <w:rPr>
            <w:rFonts w:ascii="Times New Roman" w:eastAsia="Times New Roman" w:hAnsi="Times New Roman" w:cs="Times New Roman"/>
            <w:b/>
            <w:bCs/>
            <w:sz w:val="24"/>
            <w:szCs w:val="24"/>
            <w:lang w:val="en-US"/>
          </w:rPr>
          <w:t>unique key</w:t>
        </w:r>
        <w:r w:rsidRPr="0052603D">
          <w:rPr>
            <w:rFonts w:ascii="Times New Roman" w:eastAsia="Times New Roman" w:hAnsi="Times New Roman" w:cs="Times New Roman"/>
            <w:sz w:val="24"/>
            <w:szCs w:val="24"/>
            <w:lang w:val="en-US"/>
          </w:rPr>
          <w:t>. Two records are inserted in the table where the email field is NULL for the 2</w:t>
        </w:r>
        <w:r w:rsidRPr="0052603D">
          <w:rPr>
            <w:rFonts w:ascii="Times New Roman" w:eastAsia="Times New Roman" w:hAnsi="Times New Roman" w:cs="Times New Roman"/>
            <w:sz w:val="24"/>
            <w:szCs w:val="24"/>
            <w:vertAlign w:val="superscript"/>
            <w:lang w:val="en-US"/>
          </w:rPr>
          <w:t>nd</w:t>
        </w:r>
        <w:r w:rsidRPr="0052603D">
          <w:rPr>
            <w:rFonts w:ascii="Times New Roman" w:eastAsia="Times New Roman" w:hAnsi="Times New Roman" w:cs="Times New Roman"/>
            <w:sz w:val="24"/>
            <w:szCs w:val="24"/>
            <w:lang w:val="en-US"/>
          </w:rPr>
          <w:t xml:space="preserve"> record. The records are inserted properly as the unique field supports a NULL value.</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9" w:author="Unknown"/>
          <w:rFonts w:ascii="Courier New" w:eastAsia="Times New Roman" w:hAnsi="Courier New" w:cs="Courier New"/>
          <w:sz w:val="20"/>
          <w:szCs w:val="20"/>
          <w:lang w:val="en-US"/>
        </w:rPr>
      </w:pPr>
      <w:ins w:id="490" w:author="Unknown">
        <w:r w:rsidRPr="0052603D">
          <w:rPr>
            <w:rFonts w:ascii="Courier New" w:eastAsia="Times New Roman" w:hAnsi="Courier New" w:cs="Courier New"/>
            <w:sz w:val="20"/>
            <w:szCs w:val="20"/>
            <w:lang w:val="en-US"/>
          </w:rPr>
          <w:t xml:space="preserve">INSERT INTO users (username, email, </w:t>
        </w:r>
        <w:proofErr w:type="gramStart"/>
        <w:r w:rsidRPr="0052603D">
          <w:rPr>
            <w:rFonts w:ascii="Courier New" w:eastAsia="Times New Roman" w:hAnsi="Courier New" w:cs="Courier New"/>
            <w:sz w:val="20"/>
            <w:szCs w:val="20"/>
            <w:lang w:val="en-US"/>
          </w:rPr>
          <w:t>password</w:t>
        </w:r>
        <w:proofErr w:type="gramEnd"/>
        <w:r w:rsidRPr="0052603D">
          <w:rPr>
            <w:rFonts w:ascii="Courier New" w:eastAsia="Times New Roman" w:hAnsi="Courier New" w:cs="Courier New"/>
            <w:sz w:val="20"/>
            <w:szCs w:val="20"/>
            <w:lang w:val="en-US"/>
          </w:rPr>
          <w:t>)</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1" w:author="Unknown"/>
          <w:rFonts w:ascii="Courier New" w:eastAsia="Times New Roman" w:hAnsi="Courier New" w:cs="Courier New"/>
          <w:sz w:val="20"/>
          <w:szCs w:val="20"/>
          <w:lang w:val="en-US"/>
        </w:rPr>
      </w:pPr>
      <w:proofErr w:type="gramStart"/>
      <w:ins w:id="492" w:author="Unknown">
        <w:r w:rsidRPr="0052603D">
          <w:rPr>
            <w:rFonts w:ascii="Courier New" w:eastAsia="Times New Roman" w:hAnsi="Courier New" w:cs="Courier New"/>
            <w:sz w:val="20"/>
            <w:szCs w:val="20"/>
            <w:lang w:val="en-US"/>
          </w:rPr>
          <w:t>VALUES(</w:t>
        </w:r>
        <w:proofErr w:type="gramEnd"/>
        <w:r w:rsidRPr="0052603D">
          <w:rPr>
            <w:rFonts w:ascii="Courier New" w:eastAsia="Times New Roman" w:hAnsi="Courier New" w:cs="Courier New"/>
            <w:sz w:val="20"/>
            <w:szCs w:val="20"/>
            <w:lang w:val="en-US"/>
          </w:rPr>
          <w:t>'admin', 'admin@example.com', '7890'),</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sz w:val="20"/>
          <w:szCs w:val="20"/>
          <w:lang w:val="en-US"/>
        </w:rPr>
      </w:pPr>
      <w:ins w:id="494" w:author="Unknown">
        <w:r w:rsidRPr="0052603D">
          <w:rPr>
            <w:rFonts w:ascii="Courier New" w:eastAsia="Times New Roman" w:hAnsi="Courier New" w:cs="Courier New"/>
            <w:sz w:val="20"/>
            <w:szCs w:val="20"/>
            <w:lang w:val="en-US"/>
          </w:rPr>
          <w:t xml:space="preserve">                </w:t>
        </w:r>
        <w:proofErr w:type="gramStart"/>
        <w:r w:rsidRPr="0052603D">
          <w:rPr>
            <w:rFonts w:ascii="Courier New" w:eastAsia="Times New Roman" w:hAnsi="Courier New" w:cs="Courier New"/>
            <w:sz w:val="20"/>
            <w:szCs w:val="20"/>
            <w:lang w:val="en-US"/>
          </w:rPr>
          <w:t>('staff</w:t>
        </w:r>
        <w:proofErr w:type="gramEnd"/>
        <w:r w:rsidRPr="0052603D">
          <w:rPr>
            <w:rFonts w:ascii="Courier New" w:eastAsia="Times New Roman" w:hAnsi="Courier New" w:cs="Courier New"/>
            <w:sz w:val="20"/>
            <w:szCs w:val="20"/>
            <w:lang w:val="en-US"/>
          </w:rPr>
          <w:t>', 'NULL', '1234');</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5" w:author="Unknown"/>
          <w:rFonts w:ascii="Courier New" w:eastAsia="Times New Roman" w:hAnsi="Courier New" w:cs="Courier New"/>
          <w:sz w:val="20"/>
          <w:szCs w:val="20"/>
          <w:lang w:val="en-US"/>
        </w:rPr>
      </w:pPr>
      <w:ins w:id="496" w:author="Unknown">
        <w:r w:rsidRPr="0052603D">
          <w:rPr>
            <w:rFonts w:ascii="Courier New" w:eastAsia="Times New Roman" w:hAnsi="Courier New" w:cs="Courier New"/>
            <w:sz w:val="20"/>
            <w:szCs w:val="20"/>
            <w:lang w:val="en-US"/>
          </w:rPr>
          <w:t>SELECT * FROM users;</w:t>
        </w:r>
      </w:ins>
    </w:p>
    <w:p w:rsidR="0052603D" w:rsidRPr="0052603D" w:rsidRDefault="0052603D" w:rsidP="0052603D">
      <w:pPr>
        <w:spacing w:before="100" w:beforeAutospacing="1" w:after="100" w:afterAutospacing="1" w:line="240" w:lineRule="auto"/>
        <w:rPr>
          <w:ins w:id="497"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003165" cy="2984500"/>
            <wp:effectExtent l="19050" t="0" r="6985" b="0"/>
            <wp:docPr id="33" name="Picture 33" descr="difference between primary key and unique key">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fference between primary key and unique key">
                      <a:hlinkClick r:id="rId65"/>
                    </pic:cNvPr>
                    <pic:cNvPicPr>
                      <a:picLocks noChangeAspect="1" noChangeArrowheads="1"/>
                    </pic:cNvPicPr>
                  </pic:nvPicPr>
                  <pic:blipFill>
                    <a:blip r:embed="rId66"/>
                    <a:srcRect/>
                    <a:stretch>
                      <a:fillRect/>
                    </a:stretch>
                  </pic:blipFill>
                  <pic:spPr bwMode="auto">
                    <a:xfrm>
                      <a:off x="0" y="0"/>
                      <a:ext cx="5003165" cy="298450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498" w:author="Unknown"/>
          <w:rFonts w:ascii="Times New Roman" w:eastAsia="Times New Roman" w:hAnsi="Times New Roman" w:cs="Times New Roman"/>
          <w:sz w:val="24"/>
          <w:szCs w:val="24"/>
          <w:lang w:val="en-US"/>
        </w:rPr>
      </w:pPr>
      <w:ins w:id="499" w:author="Unknown">
        <w:r w:rsidRPr="0052603D">
          <w:rPr>
            <w:rFonts w:ascii="Times New Roman" w:eastAsia="Times New Roman" w:hAnsi="Times New Roman" w:cs="Times New Roman"/>
            <w:b/>
            <w:bCs/>
            <w:color w:val="FF6600"/>
            <w:sz w:val="24"/>
            <w:szCs w:val="24"/>
            <w:lang w:val="en-US"/>
          </w:rPr>
          <w:lastRenderedPageBreak/>
          <w:t xml:space="preserve">Q #28) What is the purpose of using </w:t>
        </w:r>
        <w:proofErr w:type="gramStart"/>
        <w:r w:rsidRPr="0052603D">
          <w:rPr>
            <w:rFonts w:ascii="Times New Roman" w:eastAsia="Times New Roman" w:hAnsi="Times New Roman" w:cs="Times New Roman"/>
            <w:b/>
            <w:bCs/>
            <w:color w:val="FF6600"/>
            <w:sz w:val="24"/>
            <w:szCs w:val="24"/>
            <w:lang w:val="en-US"/>
          </w:rPr>
          <w:t>IFNULL(</w:t>
        </w:r>
        <w:proofErr w:type="gramEnd"/>
        <w:r w:rsidRPr="0052603D">
          <w:rPr>
            <w:rFonts w:ascii="Times New Roman" w:eastAsia="Times New Roman" w:hAnsi="Times New Roman" w:cs="Times New Roman"/>
            <w:b/>
            <w:bCs/>
            <w:color w:val="FF6600"/>
            <w:sz w:val="24"/>
            <w:szCs w:val="24"/>
            <w:lang w:val="en-US"/>
          </w:rPr>
          <w:t>) function?</w:t>
        </w:r>
      </w:ins>
    </w:p>
    <w:p w:rsidR="0052603D" w:rsidRPr="0052603D" w:rsidRDefault="0052603D" w:rsidP="0052603D">
      <w:pPr>
        <w:spacing w:before="100" w:beforeAutospacing="1" w:after="100" w:afterAutospacing="1" w:line="240" w:lineRule="auto"/>
        <w:rPr>
          <w:ins w:id="500" w:author="Unknown"/>
          <w:rFonts w:ascii="Times New Roman" w:eastAsia="Times New Roman" w:hAnsi="Times New Roman" w:cs="Times New Roman"/>
          <w:sz w:val="24"/>
          <w:szCs w:val="24"/>
          <w:lang w:val="en-US"/>
        </w:rPr>
      </w:pPr>
      <w:ins w:id="501"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502" w:author="Unknown"/>
          <w:rFonts w:ascii="Times New Roman" w:eastAsia="Times New Roman" w:hAnsi="Times New Roman" w:cs="Times New Roman"/>
          <w:sz w:val="24"/>
          <w:szCs w:val="24"/>
          <w:lang w:val="en-US"/>
        </w:rPr>
      </w:pPr>
      <w:proofErr w:type="gramStart"/>
      <w:ins w:id="503" w:author="Unknown">
        <w:r w:rsidRPr="0052603D">
          <w:rPr>
            <w:rFonts w:ascii="Times New Roman" w:eastAsia="Times New Roman" w:hAnsi="Times New Roman" w:cs="Times New Roman"/>
            <w:b/>
            <w:bCs/>
            <w:sz w:val="24"/>
            <w:szCs w:val="24"/>
            <w:lang w:val="en-US"/>
          </w:rPr>
          <w:t>IFNULL(</w:t>
        </w:r>
        <w:proofErr w:type="gramEnd"/>
        <w:r w:rsidRPr="0052603D">
          <w:rPr>
            <w:rFonts w:ascii="Times New Roman" w:eastAsia="Times New Roman" w:hAnsi="Times New Roman" w:cs="Times New Roman"/>
            <w:b/>
            <w:bCs/>
            <w:sz w:val="24"/>
            <w:szCs w:val="24"/>
            <w:lang w:val="en-US"/>
          </w:rPr>
          <w:t>)</w:t>
        </w:r>
        <w:r w:rsidRPr="0052603D">
          <w:rPr>
            <w:rFonts w:ascii="Times New Roman" w:eastAsia="Times New Roman" w:hAnsi="Times New Roman" w:cs="Times New Roman"/>
            <w:sz w:val="24"/>
            <w:szCs w:val="24"/>
            <w:lang w:val="en-US"/>
          </w:rPr>
          <w:t xml:space="preserve"> function takes two arguments. It returns the first argument value if the value of the first argument is not NULL and it returns the second argument if the value of the first argument is NULL.</w:t>
        </w:r>
      </w:ins>
    </w:p>
    <w:p w:rsidR="0052603D" w:rsidRPr="0052603D" w:rsidRDefault="0052603D" w:rsidP="0052603D">
      <w:pPr>
        <w:spacing w:before="100" w:beforeAutospacing="1" w:after="100" w:afterAutospacing="1" w:line="240" w:lineRule="auto"/>
        <w:rPr>
          <w:ins w:id="504" w:author="Unknown"/>
          <w:rFonts w:ascii="Times New Roman" w:eastAsia="Times New Roman" w:hAnsi="Times New Roman" w:cs="Times New Roman"/>
          <w:sz w:val="24"/>
          <w:szCs w:val="24"/>
          <w:lang w:val="en-US"/>
        </w:rPr>
      </w:pPr>
      <w:ins w:id="505"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506" w:author="Unknown"/>
          <w:rFonts w:ascii="Times New Roman" w:eastAsia="Times New Roman" w:hAnsi="Times New Roman" w:cs="Times New Roman"/>
          <w:sz w:val="24"/>
          <w:szCs w:val="24"/>
          <w:lang w:val="en-US"/>
        </w:rPr>
      </w:pPr>
      <w:ins w:id="507" w:author="Unknown">
        <w:r w:rsidRPr="0052603D">
          <w:rPr>
            <w:rFonts w:ascii="Times New Roman" w:eastAsia="Times New Roman" w:hAnsi="Times New Roman" w:cs="Times New Roman"/>
            <w:sz w:val="24"/>
            <w:szCs w:val="24"/>
            <w:lang w:val="en-US"/>
          </w:rPr>
          <w:t>Here, the first argument of IFNULL function is not NULL. So, the output is the first argument value.</w:t>
        </w:r>
      </w:ins>
    </w:p>
    <w:p w:rsidR="0052603D" w:rsidRPr="0052603D" w:rsidRDefault="0052603D" w:rsidP="0052603D">
      <w:pPr>
        <w:spacing w:before="100" w:beforeAutospacing="1" w:after="100" w:afterAutospacing="1" w:line="240" w:lineRule="auto"/>
        <w:rPr>
          <w:ins w:id="508" w:author="Unknown"/>
          <w:rFonts w:ascii="Times New Roman" w:eastAsia="Times New Roman" w:hAnsi="Times New Roman" w:cs="Times New Roman"/>
          <w:sz w:val="24"/>
          <w:szCs w:val="24"/>
          <w:lang w:val="en-US"/>
        </w:rPr>
      </w:pPr>
      <w:ins w:id="509" w:author="Unknown">
        <w:r w:rsidRPr="0052603D">
          <w:rPr>
            <w:rFonts w:ascii="Times New Roman" w:eastAsia="Times New Roman" w:hAnsi="Times New Roman" w:cs="Times New Roman"/>
            <w:b/>
            <w:bCs/>
            <w:sz w:val="24"/>
            <w:szCs w:val="24"/>
            <w:lang w:val="en-US"/>
          </w:rPr>
          <w:t>SELECT IFNULL (“Tutorial”, “fahmidasclassroom.com”);</w:t>
        </w:r>
      </w:ins>
    </w:p>
    <w:p w:rsidR="0052603D" w:rsidRPr="0052603D" w:rsidRDefault="0052603D" w:rsidP="0052603D">
      <w:pPr>
        <w:spacing w:before="100" w:beforeAutospacing="1" w:after="100" w:afterAutospacing="1" w:line="240" w:lineRule="auto"/>
        <w:rPr>
          <w:ins w:id="510"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6107430" cy="2165350"/>
            <wp:effectExtent l="19050" t="0" r="7620" b="0"/>
            <wp:docPr id="34" name="Picture 34" descr="first argument of IFNULL function is not NULL">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rst argument of IFNULL function is not NULL">
                      <a:hlinkClick r:id="rId67"/>
                    </pic:cNvPr>
                    <pic:cNvPicPr>
                      <a:picLocks noChangeAspect="1" noChangeArrowheads="1"/>
                    </pic:cNvPicPr>
                  </pic:nvPicPr>
                  <pic:blipFill>
                    <a:blip r:embed="rId68"/>
                    <a:srcRect/>
                    <a:stretch>
                      <a:fillRect/>
                    </a:stretch>
                  </pic:blipFill>
                  <pic:spPr bwMode="auto">
                    <a:xfrm>
                      <a:off x="0" y="0"/>
                      <a:ext cx="6107430" cy="216535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511" w:author="Unknown"/>
          <w:rFonts w:ascii="Times New Roman" w:eastAsia="Times New Roman" w:hAnsi="Times New Roman" w:cs="Times New Roman"/>
          <w:sz w:val="24"/>
          <w:szCs w:val="24"/>
          <w:lang w:val="en-US"/>
        </w:rPr>
      </w:pPr>
      <w:ins w:id="512" w:author="Unknown">
        <w:r w:rsidRPr="0052603D">
          <w:rPr>
            <w:rFonts w:ascii="Times New Roman" w:eastAsia="Times New Roman" w:hAnsi="Times New Roman" w:cs="Times New Roman"/>
            <w:sz w:val="24"/>
            <w:szCs w:val="24"/>
            <w:lang w:val="en-US"/>
          </w:rPr>
          <w:t>Here, the first argument of IFNULL function is NULL. So, the output is NULL.</w:t>
        </w:r>
      </w:ins>
    </w:p>
    <w:p w:rsidR="0052603D" w:rsidRPr="0052603D" w:rsidRDefault="0052603D" w:rsidP="0052603D">
      <w:pPr>
        <w:spacing w:before="100" w:beforeAutospacing="1" w:after="100" w:afterAutospacing="1" w:line="240" w:lineRule="auto"/>
        <w:rPr>
          <w:ins w:id="513" w:author="Unknown"/>
          <w:rFonts w:ascii="Times New Roman" w:eastAsia="Times New Roman" w:hAnsi="Times New Roman" w:cs="Times New Roman"/>
          <w:sz w:val="24"/>
          <w:szCs w:val="24"/>
          <w:lang w:val="en-US"/>
        </w:rPr>
      </w:pPr>
      <w:ins w:id="514" w:author="Unknown">
        <w:r w:rsidRPr="0052603D">
          <w:rPr>
            <w:rFonts w:ascii="Times New Roman" w:eastAsia="Times New Roman" w:hAnsi="Times New Roman" w:cs="Times New Roman"/>
            <w:b/>
            <w:bCs/>
            <w:sz w:val="24"/>
            <w:szCs w:val="24"/>
            <w:lang w:val="en-US"/>
          </w:rPr>
          <w:t>SELECT IFNULL (“NULL”, “fahmidasclassroom.com”);</w:t>
        </w:r>
      </w:ins>
    </w:p>
    <w:p w:rsidR="0052603D" w:rsidRPr="0052603D" w:rsidRDefault="0052603D" w:rsidP="0052603D">
      <w:pPr>
        <w:spacing w:before="100" w:beforeAutospacing="1" w:after="100" w:afterAutospacing="1" w:line="240" w:lineRule="auto"/>
        <w:rPr>
          <w:ins w:id="515"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710555" cy="2009775"/>
            <wp:effectExtent l="19050" t="0" r="4445" b="0"/>
            <wp:docPr id="35" name="Picture 35" descr="First argument of IFNULL function is NULL">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rst argument of IFNULL function is NULL">
                      <a:hlinkClick r:id="rId69"/>
                    </pic:cNvPr>
                    <pic:cNvPicPr>
                      <a:picLocks noChangeAspect="1" noChangeArrowheads="1"/>
                    </pic:cNvPicPr>
                  </pic:nvPicPr>
                  <pic:blipFill>
                    <a:blip r:embed="rId70"/>
                    <a:srcRect/>
                    <a:stretch>
                      <a:fillRect/>
                    </a:stretch>
                  </pic:blipFill>
                  <pic:spPr bwMode="auto">
                    <a:xfrm>
                      <a:off x="0" y="0"/>
                      <a:ext cx="5710555" cy="200977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516" w:author="Unknown"/>
          <w:rFonts w:ascii="Times New Roman" w:eastAsia="Times New Roman" w:hAnsi="Times New Roman" w:cs="Times New Roman"/>
          <w:sz w:val="24"/>
          <w:szCs w:val="24"/>
          <w:lang w:val="en-US"/>
        </w:rPr>
      </w:pPr>
      <w:ins w:id="517" w:author="Unknown">
        <w:r w:rsidRPr="0052603D">
          <w:rPr>
            <w:rFonts w:ascii="Times New Roman" w:eastAsia="Times New Roman" w:hAnsi="Times New Roman" w:cs="Times New Roman"/>
            <w:b/>
            <w:bCs/>
            <w:color w:val="FF6600"/>
            <w:sz w:val="24"/>
            <w:szCs w:val="24"/>
            <w:lang w:val="en-US"/>
          </w:rPr>
          <w:t xml:space="preserve">Q #29)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a join? Explain the different types of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 xml:space="preserve"> joins.</w:t>
        </w:r>
      </w:ins>
    </w:p>
    <w:p w:rsidR="0052603D" w:rsidRPr="0052603D" w:rsidRDefault="0052603D" w:rsidP="0052603D">
      <w:pPr>
        <w:spacing w:before="100" w:beforeAutospacing="1" w:after="100" w:afterAutospacing="1" w:line="240" w:lineRule="auto"/>
        <w:rPr>
          <w:ins w:id="518" w:author="Unknown"/>
          <w:rFonts w:ascii="Times New Roman" w:eastAsia="Times New Roman" w:hAnsi="Times New Roman" w:cs="Times New Roman"/>
          <w:sz w:val="24"/>
          <w:szCs w:val="24"/>
          <w:lang w:val="en-US"/>
        </w:rPr>
      </w:pPr>
      <w:ins w:id="519"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520" w:author="Unknown"/>
          <w:rFonts w:ascii="Times New Roman" w:eastAsia="Times New Roman" w:hAnsi="Times New Roman" w:cs="Times New Roman"/>
          <w:sz w:val="24"/>
          <w:szCs w:val="24"/>
          <w:lang w:val="en-US"/>
        </w:rPr>
      </w:pPr>
      <w:ins w:id="521" w:author="Unknown">
        <w:r w:rsidRPr="0052603D">
          <w:rPr>
            <w:rFonts w:ascii="Times New Roman" w:eastAsia="Times New Roman" w:hAnsi="Times New Roman" w:cs="Times New Roman"/>
            <w:sz w:val="24"/>
            <w:szCs w:val="24"/>
            <w:lang w:val="en-US"/>
          </w:rPr>
          <w:lastRenderedPageBreak/>
          <w:t>The SQL statement that is used to make a connection between two or more tables based on the matching columns is called a join. It is mainly used for complex queries.</w:t>
        </w:r>
      </w:ins>
    </w:p>
    <w:p w:rsidR="0052603D" w:rsidRPr="0052603D" w:rsidRDefault="0052603D" w:rsidP="0052603D">
      <w:pPr>
        <w:spacing w:before="100" w:beforeAutospacing="1" w:after="100" w:afterAutospacing="1" w:line="240" w:lineRule="auto"/>
        <w:rPr>
          <w:ins w:id="522" w:author="Unknown"/>
          <w:rFonts w:ascii="Times New Roman" w:eastAsia="Times New Roman" w:hAnsi="Times New Roman" w:cs="Times New Roman"/>
          <w:sz w:val="24"/>
          <w:szCs w:val="24"/>
          <w:lang w:val="en-US"/>
        </w:rPr>
      </w:pPr>
      <w:ins w:id="523" w:author="Unknown">
        <w:r w:rsidRPr="0052603D">
          <w:rPr>
            <w:rFonts w:ascii="Times New Roman" w:eastAsia="Times New Roman" w:hAnsi="Times New Roman" w:cs="Times New Roman"/>
            <w:b/>
            <w:bCs/>
            <w:sz w:val="24"/>
            <w:szCs w:val="24"/>
            <w:lang w:val="en-US"/>
          </w:rPr>
          <w:t>Different types of SQL joins are mentioned below:</w:t>
        </w:r>
      </w:ins>
    </w:p>
    <w:p w:rsidR="0052603D" w:rsidRPr="0052603D" w:rsidRDefault="0052603D" w:rsidP="0052603D">
      <w:pPr>
        <w:numPr>
          <w:ilvl w:val="0"/>
          <w:numId w:val="6"/>
        </w:numPr>
        <w:spacing w:before="100" w:beforeAutospacing="1" w:after="100" w:afterAutospacing="1" w:line="240" w:lineRule="auto"/>
        <w:rPr>
          <w:ins w:id="524" w:author="Unknown"/>
          <w:rFonts w:ascii="Times New Roman" w:eastAsia="Times New Roman" w:hAnsi="Times New Roman" w:cs="Times New Roman"/>
          <w:sz w:val="24"/>
          <w:szCs w:val="24"/>
          <w:lang w:val="en-US"/>
        </w:rPr>
      </w:pPr>
      <w:ins w:id="525" w:author="Unknown">
        <w:r w:rsidRPr="0052603D">
          <w:rPr>
            <w:rFonts w:ascii="Times New Roman" w:eastAsia="Times New Roman" w:hAnsi="Times New Roman" w:cs="Times New Roman"/>
            <w:b/>
            <w:bCs/>
            <w:sz w:val="24"/>
            <w:szCs w:val="24"/>
            <w:lang w:val="en-US"/>
          </w:rPr>
          <w:t>Inner Join</w:t>
        </w:r>
        <w:r w:rsidRPr="0052603D">
          <w:rPr>
            <w:rFonts w:ascii="Times New Roman" w:eastAsia="Times New Roman" w:hAnsi="Times New Roman" w:cs="Times New Roman"/>
            <w:sz w:val="24"/>
            <w:szCs w:val="24"/>
            <w:lang w:val="en-US"/>
          </w:rPr>
          <w:t>: It is a default join. It returns records when the values match in the joining tables.</w:t>
        </w:r>
      </w:ins>
    </w:p>
    <w:p w:rsidR="0052603D" w:rsidRPr="0052603D" w:rsidRDefault="0052603D" w:rsidP="0052603D">
      <w:pPr>
        <w:numPr>
          <w:ilvl w:val="0"/>
          <w:numId w:val="6"/>
        </w:numPr>
        <w:spacing w:before="100" w:beforeAutospacing="1" w:after="100" w:afterAutospacing="1" w:line="240" w:lineRule="auto"/>
        <w:rPr>
          <w:ins w:id="526" w:author="Unknown"/>
          <w:rFonts w:ascii="Times New Roman" w:eastAsia="Times New Roman" w:hAnsi="Times New Roman" w:cs="Times New Roman"/>
          <w:sz w:val="24"/>
          <w:szCs w:val="24"/>
          <w:lang w:val="en-US"/>
        </w:rPr>
      </w:pPr>
      <w:ins w:id="527" w:author="Unknown">
        <w:r w:rsidRPr="0052603D">
          <w:rPr>
            <w:rFonts w:ascii="Times New Roman" w:eastAsia="Times New Roman" w:hAnsi="Times New Roman" w:cs="Times New Roman"/>
            <w:b/>
            <w:bCs/>
            <w:sz w:val="24"/>
            <w:szCs w:val="24"/>
            <w:lang w:val="en-US"/>
          </w:rPr>
          <w:t>Left Outer Join</w:t>
        </w:r>
        <w:r w:rsidRPr="0052603D">
          <w:rPr>
            <w:rFonts w:ascii="Times New Roman" w:eastAsia="Times New Roman" w:hAnsi="Times New Roman" w:cs="Times New Roman"/>
            <w:sz w:val="24"/>
            <w:szCs w:val="24"/>
            <w:lang w:val="en-US"/>
          </w:rPr>
          <w:t>: It returns all the records from the left table based on the matched records from the right table.</w:t>
        </w:r>
      </w:ins>
    </w:p>
    <w:p w:rsidR="0052603D" w:rsidRPr="0052603D" w:rsidRDefault="0052603D" w:rsidP="0052603D">
      <w:pPr>
        <w:numPr>
          <w:ilvl w:val="0"/>
          <w:numId w:val="6"/>
        </w:numPr>
        <w:spacing w:before="100" w:beforeAutospacing="1" w:after="100" w:afterAutospacing="1" w:line="240" w:lineRule="auto"/>
        <w:rPr>
          <w:ins w:id="528" w:author="Unknown"/>
          <w:rFonts w:ascii="Times New Roman" w:eastAsia="Times New Roman" w:hAnsi="Times New Roman" w:cs="Times New Roman"/>
          <w:sz w:val="24"/>
          <w:szCs w:val="24"/>
          <w:lang w:val="en-US"/>
        </w:rPr>
      </w:pPr>
      <w:ins w:id="529" w:author="Unknown">
        <w:r w:rsidRPr="0052603D">
          <w:rPr>
            <w:rFonts w:ascii="Times New Roman" w:eastAsia="Times New Roman" w:hAnsi="Times New Roman" w:cs="Times New Roman"/>
            <w:b/>
            <w:bCs/>
            <w:sz w:val="24"/>
            <w:szCs w:val="24"/>
            <w:lang w:val="en-US"/>
          </w:rPr>
          <w:t>Right Outer Join</w:t>
        </w:r>
        <w:r w:rsidRPr="0052603D">
          <w:rPr>
            <w:rFonts w:ascii="Times New Roman" w:eastAsia="Times New Roman" w:hAnsi="Times New Roman" w:cs="Times New Roman"/>
            <w:sz w:val="24"/>
            <w:szCs w:val="24"/>
            <w:lang w:val="en-US"/>
          </w:rPr>
          <w:t>: It returns all the records from the right table based on the matched records from the left table.</w:t>
        </w:r>
      </w:ins>
    </w:p>
    <w:p w:rsidR="0052603D" w:rsidRPr="0052603D" w:rsidRDefault="0052603D" w:rsidP="0052603D">
      <w:pPr>
        <w:numPr>
          <w:ilvl w:val="0"/>
          <w:numId w:val="6"/>
        </w:numPr>
        <w:spacing w:before="100" w:beforeAutospacing="1" w:after="100" w:afterAutospacing="1" w:line="240" w:lineRule="auto"/>
        <w:rPr>
          <w:ins w:id="530" w:author="Unknown"/>
          <w:rFonts w:ascii="Times New Roman" w:eastAsia="Times New Roman" w:hAnsi="Times New Roman" w:cs="Times New Roman"/>
          <w:sz w:val="24"/>
          <w:szCs w:val="24"/>
          <w:lang w:val="en-US"/>
        </w:rPr>
      </w:pPr>
      <w:ins w:id="531" w:author="Unknown">
        <w:r w:rsidRPr="0052603D">
          <w:rPr>
            <w:rFonts w:ascii="Times New Roman" w:eastAsia="Times New Roman" w:hAnsi="Times New Roman" w:cs="Times New Roman"/>
            <w:b/>
            <w:bCs/>
            <w:sz w:val="24"/>
            <w:szCs w:val="24"/>
            <w:lang w:val="en-US"/>
          </w:rPr>
          <w:t>Full Outer Join</w:t>
        </w:r>
        <w:r w:rsidRPr="0052603D">
          <w:rPr>
            <w:rFonts w:ascii="Times New Roman" w:eastAsia="Times New Roman" w:hAnsi="Times New Roman" w:cs="Times New Roman"/>
            <w:sz w:val="24"/>
            <w:szCs w:val="24"/>
            <w:lang w:val="en-US"/>
          </w:rPr>
          <w:t>: It returns all the records that match from the left or right table.</w:t>
        </w:r>
      </w:ins>
    </w:p>
    <w:p w:rsidR="0052603D" w:rsidRPr="0052603D" w:rsidRDefault="0052603D" w:rsidP="0052603D">
      <w:pPr>
        <w:spacing w:before="100" w:beforeAutospacing="1" w:after="100" w:afterAutospacing="1" w:line="240" w:lineRule="auto"/>
        <w:rPr>
          <w:ins w:id="532" w:author="Unknown"/>
          <w:rFonts w:ascii="Times New Roman" w:eastAsia="Times New Roman" w:hAnsi="Times New Roman" w:cs="Times New Roman"/>
          <w:sz w:val="24"/>
          <w:szCs w:val="24"/>
          <w:lang w:val="en-US"/>
        </w:rPr>
      </w:pPr>
      <w:ins w:id="533"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534" w:author="Unknown"/>
          <w:rFonts w:ascii="Times New Roman" w:eastAsia="Times New Roman" w:hAnsi="Times New Roman" w:cs="Times New Roman"/>
          <w:sz w:val="24"/>
          <w:szCs w:val="24"/>
          <w:lang w:val="en-US"/>
        </w:rPr>
      </w:pPr>
      <w:ins w:id="535" w:author="Unknown">
        <w:r w:rsidRPr="0052603D">
          <w:rPr>
            <w:rFonts w:ascii="Times New Roman" w:eastAsia="Times New Roman" w:hAnsi="Times New Roman" w:cs="Times New Roman"/>
            <w:sz w:val="24"/>
            <w:szCs w:val="24"/>
            <w:lang w:val="en-US"/>
          </w:rPr>
          <w:t xml:space="preserve">Two tables, </w:t>
        </w:r>
        <w:r w:rsidRPr="0052603D">
          <w:rPr>
            <w:rFonts w:ascii="Times New Roman" w:eastAsia="Times New Roman" w:hAnsi="Times New Roman" w:cs="Times New Roman"/>
            <w:b/>
            <w:bCs/>
            <w:sz w:val="24"/>
            <w:szCs w:val="24"/>
            <w:lang w:val="en-US"/>
          </w:rPr>
          <w:t>manufacturers</w:t>
        </w:r>
        <w:r w:rsidRPr="0052603D">
          <w:rPr>
            <w:rFonts w:ascii="Times New Roman" w:eastAsia="Times New Roman" w:hAnsi="Times New Roman" w:cs="Times New Roman"/>
            <w:sz w:val="24"/>
            <w:szCs w:val="24"/>
            <w:lang w:val="en-US"/>
          </w:rPr>
          <w:t xml:space="preserve"> and </w:t>
        </w:r>
        <w:r w:rsidRPr="0052603D">
          <w:rPr>
            <w:rFonts w:ascii="Times New Roman" w:eastAsia="Times New Roman" w:hAnsi="Times New Roman" w:cs="Times New Roman"/>
            <w:b/>
            <w:bCs/>
            <w:sz w:val="24"/>
            <w:szCs w:val="24"/>
            <w:lang w:val="en-US"/>
          </w:rPr>
          <w:t>products</w:t>
        </w:r>
        <w:r w:rsidRPr="0052603D">
          <w:rPr>
            <w:rFonts w:ascii="Times New Roman" w:eastAsia="Times New Roman" w:hAnsi="Times New Roman" w:cs="Times New Roman"/>
            <w:sz w:val="24"/>
            <w:szCs w:val="24"/>
            <w:lang w:val="en-US"/>
          </w:rPr>
          <w:t xml:space="preserve"> are used in this example to show the use of INNER JOIN. Here, SELECT queries are used to show the current records of these two tables.</w:t>
        </w:r>
      </w:ins>
    </w:p>
    <w:p w:rsidR="0052603D" w:rsidRPr="0052603D" w:rsidRDefault="0052603D" w:rsidP="0052603D">
      <w:pPr>
        <w:spacing w:before="100" w:beforeAutospacing="1" w:after="100" w:afterAutospacing="1" w:line="240" w:lineRule="auto"/>
        <w:rPr>
          <w:ins w:id="536" w:author="Unknown"/>
          <w:rFonts w:ascii="Times New Roman" w:eastAsia="Times New Roman" w:hAnsi="Times New Roman" w:cs="Times New Roman"/>
          <w:sz w:val="24"/>
          <w:szCs w:val="24"/>
          <w:lang w:val="en-US"/>
        </w:rPr>
      </w:pPr>
      <w:ins w:id="537" w:author="Unknown">
        <w:r w:rsidRPr="0052603D">
          <w:rPr>
            <w:rFonts w:ascii="Times New Roman" w:eastAsia="Times New Roman" w:hAnsi="Times New Roman" w:cs="Times New Roman"/>
            <w:b/>
            <w:bCs/>
            <w:sz w:val="24"/>
            <w:szCs w:val="24"/>
            <w:lang w:val="en-US"/>
          </w:rPr>
          <w:t>SELECT * FROM manufacturers;</w:t>
        </w:r>
      </w:ins>
    </w:p>
    <w:p w:rsidR="0052603D" w:rsidRPr="0052603D" w:rsidRDefault="0052603D" w:rsidP="0052603D">
      <w:pPr>
        <w:spacing w:before="100" w:beforeAutospacing="1" w:after="100" w:afterAutospacing="1" w:line="240" w:lineRule="auto"/>
        <w:rPr>
          <w:ins w:id="538" w:author="Unknown"/>
          <w:rFonts w:ascii="Times New Roman" w:eastAsia="Times New Roman" w:hAnsi="Times New Roman" w:cs="Times New Roman"/>
          <w:sz w:val="24"/>
          <w:szCs w:val="24"/>
          <w:lang w:val="en-US"/>
        </w:rPr>
      </w:pPr>
      <w:ins w:id="539" w:author="Unknown">
        <w:r w:rsidRPr="0052603D">
          <w:rPr>
            <w:rFonts w:ascii="Times New Roman" w:eastAsia="Times New Roman" w:hAnsi="Times New Roman" w:cs="Times New Roman"/>
            <w:b/>
            <w:bCs/>
            <w:sz w:val="24"/>
            <w:szCs w:val="24"/>
            <w:lang w:val="en-US"/>
          </w:rPr>
          <w:t>SELECT * FROM products;</w:t>
        </w:r>
      </w:ins>
    </w:p>
    <w:p w:rsidR="0052603D" w:rsidRPr="0052603D" w:rsidRDefault="0052603D" w:rsidP="0052603D">
      <w:pPr>
        <w:spacing w:before="100" w:beforeAutospacing="1" w:after="100" w:afterAutospacing="1" w:line="240" w:lineRule="auto"/>
        <w:rPr>
          <w:ins w:id="540"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6099175" cy="4692650"/>
            <wp:effectExtent l="19050" t="0" r="0" b="0"/>
            <wp:docPr id="36" name="Picture 36" descr="Use of Inner Join - Exampl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 of Inner Join - Example">
                      <a:hlinkClick r:id="rId71"/>
                    </pic:cNvPr>
                    <pic:cNvPicPr>
                      <a:picLocks noChangeAspect="1" noChangeArrowheads="1"/>
                    </pic:cNvPicPr>
                  </pic:nvPicPr>
                  <pic:blipFill>
                    <a:blip r:embed="rId72"/>
                    <a:srcRect/>
                    <a:stretch>
                      <a:fillRect/>
                    </a:stretch>
                  </pic:blipFill>
                  <pic:spPr bwMode="auto">
                    <a:xfrm>
                      <a:off x="0" y="0"/>
                      <a:ext cx="6099175" cy="469265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541" w:author="Unknown"/>
          <w:rFonts w:ascii="Times New Roman" w:eastAsia="Times New Roman" w:hAnsi="Times New Roman" w:cs="Times New Roman"/>
          <w:sz w:val="24"/>
          <w:szCs w:val="24"/>
          <w:lang w:val="en-US"/>
        </w:rPr>
      </w:pPr>
      <w:ins w:id="542" w:author="Unknown">
        <w:r w:rsidRPr="0052603D">
          <w:rPr>
            <w:rFonts w:ascii="Times New Roman" w:eastAsia="Times New Roman" w:hAnsi="Times New Roman" w:cs="Times New Roman"/>
            <w:sz w:val="24"/>
            <w:szCs w:val="24"/>
            <w:lang w:val="en-US"/>
          </w:rPr>
          <w:lastRenderedPageBreak/>
          <w:t xml:space="preserve">INNER JOIN is used in the following SELECT query where all the id and name of products table will be displayed based on matching </w:t>
        </w:r>
        <w:proofErr w:type="spellStart"/>
        <w:r w:rsidRPr="0052603D">
          <w:rPr>
            <w:rFonts w:ascii="Times New Roman" w:eastAsia="Times New Roman" w:hAnsi="Times New Roman" w:cs="Times New Roman"/>
            <w:b/>
            <w:bCs/>
            <w:sz w:val="24"/>
            <w:szCs w:val="24"/>
            <w:lang w:val="en-US"/>
          </w:rPr>
          <w:t>manufacturer_id</w:t>
        </w:r>
        <w:proofErr w:type="spellEnd"/>
        <w:r w:rsidRPr="0052603D">
          <w:rPr>
            <w:rFonts w:ascii="Times New Roman" w:eastAsia="Times New Roman" w:hAnsi="Times New Roman" w:cs="Times New Roman"/>
            <w:sz w:val="24"/>
            <w:szCs w:val="24"/>
            <w:lang w:val="en-US"/>
          </w:rPr>
          <w:t xml:space="preserve"> of the </w:t>
        </w:r>
        <w:r w:rsidRPr="0052603D">
          <w:rPr>
            <w:rFonts w:ascii="Times New Roman" w:eastAsia="Times New Roman" w:hAnsi="Times New Roman" w:cs="Times New Roman"/>
            <w:b/>
            <w:bCs/>
            <w:sz w:val="24"/>
            <w:szCs w:val="24"/>
            <w:lang w:val="en-US"/>
          </w:rPr>
          <w:t>products</w:t>
        </w:r>
        <w:r w:rsidRPr="0052603D">
          <w:rPr>
            <w:rFonts w:ascii="Times New Roman" w:eastAsia="Times New Roman" w:hAnsi="Times New Roman" w:cs="Times New Roman"/>
            <w:sz w:val="24"/>
            <w:szCs w:val="24"/>
            <w:lang w:val="en-US"/>
          </w:rPr>
          <w:t xml:space="preserve"> with an </w:t>
        </w:r>
        <w:r w:rsidRPr="0052603D">
          <w:rPr>
            <w:rFonts w:ascii="Times New Roman" w:eastAsia="Times New Roman" w:hAnsi="Times New Roman" w:cs="Times New Roman"/>
            <w:b/>
            <w:bCs/>
            <w:sz w:val="24"/>
            <w:szCs w:val="24"/>
            <w:lang w:val="en-US"/>
          </w:rPr>
          <w:t>id</w:t>
        </w:r>
        <w:r w:rsidRPr="0052603D">
          <w:rPr>
            <w:rFonts w:ascii="Times New Roman" w:eastAsia="Times New Roman" w:hAnsi="Times New Roman" w:cs="Times New Roman"/>
            <w:sz w:val="24"/>
            <w:szCs w:val="24"/>
            <w:lang w:val="en-US"/>
          </w:rPr>
          <w:t xml:space="preserve"> of the </w:t>
        </w:r>
        <w:r w:rsidRPr="0052603D">
          <w:rPr>
            <w:rFonts w:ascii="Times New Roman" w:eastAsia="Times New Roman" w:hAnsi="Times New Roman" w:cs="Times New Roman"/>
            <w:b/>
            <w:bCs/>
            <w:sz w:val="24"/>
            <w:szCs w:val="24"/>
            <w:lang w:val="en-US"/>
          </w:rPr>
          <w:t xml:space="preserve">manufacturers </w:t>
        </w:r>
        <w:r w:rsidRPr="0052603D">
          <w:rPr>
            <w:rFonts w:ascii="Times New Roman" w:eastAsia="Times New Roman" w:hAnsi="Times New Roman" w:cs="Times New Roman"/>
            <w:sz w:val="24"/>
            <w:szCs w:val="24"/>
            <w:lang w:val="en-US"/>
          </w:rPr>
          <w:t>table.</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3" w:author="Unknown"/>
          <w:rFonts w:ascii="Courier New" w:eastAsia="Times New Roman" w:hAnsi="Courier New" w:cs="Courier New"/>
          <w:sz w:val="20"/>
          <w:szCs w:val="20"/>
          <w:lang w:val="en-US"/>
        </w:rPr>
      </w:pPr>
      <w:ins w:id="544" w:author="Unknown">
        <w:r w:rsidRPr="0052603D">
          <w:rPr>
            <w:rFonts w:ascii="Courier New" w:eastAsia="Times New Roman" w:hAnsi="Courier New" w:cs="Courier New"/>
            <w:sz w:val="20"/>
            <w:szCs w:val="20"/>
            <w:lang w:val="en-US"/>
          </w:rPr>
          <w:t>SELECT products.id, products.name</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5" w:author="Unknown"/>
          <w:rFonts w:ascii="Courier New" w:eastAsia="Times New Roman" w:hAnsi="Courier New" w:cs="Courier New"/>
          <w:sz w:val="20"/>
          <w:szCs w:val="20"/>
          <w:lang w:val="en-US"/>
        </w:rPr>
      </w:pPr>
      <w:ins w:id="546" w:author="Unknown">
        <w:r w:rsidRPr="0052603D">
          <w:rPr>
            <w:rFonts w:ascii="Courier New" w:eastAsia="Times New Roman" w:hAnsi="Courier New" w:cs="Courier New"/>
            <w:sz w:val="20"/>
            <w:szCs w:val="20"/>
            <w:lang w:val="en-US"/>
          </w:rPr>
          <w:t>FROM products</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sz w:val="20"/>
          <w:szCs w:val="20"/>
          <w:lang w:val="en-US"/>
        </w:rPr>
      </w:pPr>
      <w:ins w:id="548" w:author="Unknown">
        <w:r w:rsidRPr="0052603D">
          <w:rPr>
            <w:rFonts w:ascii="Courier New" w:eastAsia="Times New Roman" w:hAnsi="Courier New" w:cs="Courier New"/>
            <w:sz w:val="20"/>
            <w:szCs w:val="20"/>
            <w:lang w:val="en-US"/>
          </w:rPr>
          <w:t xml:space="preserve">INNER JOIN manufacturers ON manufacturers.id= </w:t>
        </w:r>
        <w:proofErr w:type="spellStart"/>
        <w:r w:rsidRPr="0052603D">
          <w:rPr>
            <w:rFonts w:ascii="Courier New" w:eastAsia="Times New Roman" w:hAnsi="Courier New" w:cs="Courier New"/>
            <w:sz w:val="20"/>
            <w:szCs w:val="20"/>
            <w:lang w:val="en-US"/>
          </w:rPr>
          <w:t>products.manufacturer_id</w:t>
        </w:r>
        <w:proofErr w:type="spellEnd"/>
        <w:r w:rsidRPr="0052603D">
          <w:rPr>
            <w:rFonts w:ascii="Courier New" w:eastAsia="Times New Roman" w:hAnsi="Courier New" w:cs="Courier New"/>
            <w:sz w:val="20"/>
            <w:szCs w:val="20"/>
            <w:lang w:val="en-US"/>
          </w:rPr>
          <w:t>;</w:t>
        </w:r>
      </w:ins>
    </w:p>
    <w:p w:rsidR="0052603D" w:rsidRPr="0052603D" w:rsidRDefault="0052603D" w:rsidP="0052603D">
      <w:pPr>
        <w:spacing w:before="100" w:beforeAutospacing="1" w:after="100" w:afterAutospacing="1" w:line="240" w:lineRule="auto"/>
        <w:rPr>
          <w:ins w:id="549"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6858000" cy="3252470"/>
            <wp:effectExtent l="19050" t="0" r="0" b="0"/>
            <wp:docPr id="37" name="Picture 37" descr="MySQL Inner Join using SELECT Query">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Inner Join using SELECT Query">
                      <a:hlinkClick r:id="rId73"/>
                    </pic:cNvPr>
                    <pic:cNvPicPr>
                      <a:picLocks noChangeAspect="1" noChangeArrowheads="1"/>
                    </pic:cNvPicPr>
                  </pic:nvPicPr>
                  <pic:blipFill>
                    <a:blip r:embed="rId74"/>
                    <a:srcRect/>
                    <a:stretch>
                      <a:fillRect/>
                    </a:stretch>
                  </pic:blipFill>
                  <pic:spPr bwMode="auto">
                    <a:xfrm>
                      <a:off x="0" y="0"/>
                      <a:ext cx="6858000" cy="325247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550" w:author="Unknown"/>
          <w:rFonts w:ascii="Times New Roman" w:eastAsia="Times New Roman" w:hAnsi="Times New Roman" w:cs="Times New Roman"/>
          <w:sz w:val="24"/>
          <w:szCs w:val="24"/>
          <w:lang w:val="en-US"/>
        </w:rPr>
      </w:pPr>
      <w:ins w:id="551" w:author="Unknown">
        <w:r w:rsidRPr="0052603D">
          <w:rPr>
            <w:rFonts w:ascii="Times New Roman" w:eastAsia="Times New Roman" w:hAnsi="Times New Roman" w:cs="Times New Roman"/>
            <w:b/>
            <w:bCs/>
            <w:color w:val="FF6600"/>
            <w:sz w:val="24"/>
            <w:szCs w:val="24"/>
            <w:lang w:val="en-US"/>
          </w:rPr>
          <w:t>Q #30) How can you retrieve a particular number of records from a table?</w:t>
        </w:r>
      </w:ins>
    </w:p>
    <w:p w:rsidR="0052603D" w:rsidRPr="0052603D" w:rsidRDefault="0052603D" w:rsidP="0052603D">
      <w:pPr>
        <w:spacing w:before="100" w:beforeAutospacing="1" w:after="100" w:afterAutospacing="1" w:line="240" w:lineRule="auto"/>
        <w:rPr>
          <w:ins w:id="552" w:author="Unknown"/>
          <w:rFonts w:ascii="Times New Roman" w:eastAsia="Times New Roman" w:hAnsi="Times New Roman" w:cs="Times New Roman"/>
          <w:sz w:val="24"/>
          <w:szCs w:val="24"/>
          <w:lang w:val="en-US"/>
        </w:rPr>
      </w:pPr>
      <w:ins w:id="553"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554" w:author="Unknown"/>
          <w:rFonts w:ascii="Times New Roman" w:eastAsia="Times New Roman" w:hAnsi="Times New Roman" w:cs="Times New Roman"/>
          <w:sz w:val="24"/>
          <w:szCs w:val="24"/>
          <w:lang w:val="en-US"/>
        </w:rPr>
      </w:pPr>
      <w:ins w:id="555" w:author="Unknown">
        <w:r w:rsidRPr="0052603D">
          <w:rPr>
            <w:rFonts w:ascii="Times New Roman" w:eastAsia="Times New Roman" w:hAnsi="Times New Roman" w:cs="Times New Roman"/>
            <w:b/>
            <w:bCs/>
            <w:sz w:val="24"/>
            <w:szCs w:val="24"/>
            <w:lang w:val="en-US"/>
          </w:rPr>
          <w:t>LIMIT</w:t>
        </w:r>
        <w:r w:rsidRPr="0052603D">
          <w:rPr>
            <w:rFonts w:ascii="Times New Roman" w:eastAsia="Times New Roman" w:hAnsi="Times New Roman" w:cs="Times New Roman"/>
            <w:sz w:val="24"/>
            <w:szCs w:val="24"/>
            <w:lang w:val="en-US"/>
          </w:rPr>
          <w:t xml:space="preserve"> clause is used with the SQL statement to retrieve a particular number of records from a table. From which record and how many records will be retrieved are defined by the LIMIT clause.</w:t>
        </w:r>
      </w:ins>
    </w:p>
    <w:p w:rsidR="0052603D" w:rsidRPr="0052603D" w:rsidRDefault="0052603D" w:rsidP="0052603D">
      <w:pPr>
        <w:spacing w:before="100" w:beforeAutospacing="1" w:after="100" w:afterAutospacing="1" w:line="240" w:lineRule="auto"/>
        <w:rPr>
          <w:ins w:id="556" w:author="Unknown"/>
          <w:rFonts w:ascii="Times New Roman" w:eastAsia="Times New Roman" w:hAnsi="Times New Roman" w:cs="Times New Roman"/>
          <w:sz w:val="24"/>
          <w:szCs w:val="24"/>
          <w:lang w:val="en-US"/>
        </w:rPr>
      </w:pPr>
      <w:ins w:id="557" w:author="Unknown">
        <w:r w:rsidRPr="0052603D">
          <w:rPr>
            <w:rFonts w:ascii="Times New Roman" w:eastAsia="Times New Roman" w:hAnsi="Times New Roman" w:cs="Times New Roman"/>
            <w:b/>
            <w:bCs/>
            <w:sz w:val="24"/>
            <w:szCs w:val="24"/>
            <w:lang w:val="en-US"/>
          </w:rPr>
          <w:t>Syntax:</w:t>
        </w:r>
      </w:ins>
    </w:p>
    <w:p w:rsidR="0052603D" w:rsidRPr="0052603D" w:rsidRDefault="0052603D" w:rsidP="0052603D">
      <w:pPr>
        <w:spacing w:before="100" w:beforeAutospacing="1" w:after="100" w:afterAutospacing="1" w:line="240" w:lineRule="auto"/>
        <w:rPr>
          <w:ins w:id="558" w:author="Unknown"/>
          <w:rFonts w:ascii="Times New Roman" w:eastAsia="Times New Roman" w:hAnsi="Times New Roman" w:cs="Times New Roman"/>
          <w:sz w:val="24"/>
          <w:szCs w:val="24"/>
          <w:lang w:val="en-US"/>
        </w:rPr>
      </w:pPr>
      <w:ins w:id="559" w:author="Unknown">
        <w:r w:rsidRPr="0052603D">
          <w:rPr>
            <w:rFonts w:ascii="Times New Roman" w:eastAsia="Times New Roman" w:hAnsi="Times New Roman" w:cs="Times New Roman"/>
            <w:sz w:val="24"/>
            <w:szCs w:val="24"/>
            <w:lang w:val="en-US"/>
          </w:rPr>
          <w:t xml:space="preserve">LIMIT </w:t>
        </w:r>
        <w:proofErr w:type="spellStart"/>
        <w:r w:rsidRPr="0052603D">
          <w:rPr>
            <w:rFonts w:ascii="Times New Roman" w:eastAsia="Times New Roman" w:hAnsi="Times New Roman" w:cs="Times New Roman"/>
            <w:sz w:val="24"/>
            <w:szCs w:val="24"/>
            <w:lang w:val="en-US"/>
          </w:rPr>
          <w:t>starting_number</w:t>
        </w:r>
        <w:proofErr w:type="spellEnd"/>
        <w:r w:rsidRPr="0052603D">
          <w:rPr>
            <w:rFonts w:ascii="Times New Roman" w:eastAsia="Times New Roman" w:hAnsi="Times New Roman" w:cs="Times New Roman"/>
            <w:sz w:val="24"/>
            <w:szCs w:val="24"/>
            <w:lang w:val="en-US"/>
          </w:rPr>
          <w:t xml:space="preserve">, </w:t>
        </w:r>
        <w:proofErr w:type="spellStart"/>
        <w:r w:rsidRPr="0052603D">
          <w:rPr>
            <w:rFonts w:ascii="Times New Roman" w:eastAsia="Times New Roman" w:hAnsi="Times New Roman" w:cs="Times New Roman"/>
            <w:sz w:val="24"/>
            <w:szCs w:val="24"/>
            <w:lang w:val="en-US"/>
          </w:rPr>
          <w:t>number_of_rows</w:t>
        </w:r>
        <w:proofErr w:type="spellEnd"/>
      </w:ins>
    </w:p>
    <w:p w:rsidR="0052603D" w:rsidRPr="0052603D" w:rsidRDefault="0052603D" w:rsidP="0052603D">
      <w:pPr>
        <w:spacing w:before="100" w:beforeAutospacing="1" w:after="100" w:afterAutospacing="1" w:line="240" w:lineRule="auto"/>
        <w:rPr>
          <w:ins w:id="560" w:author="Unknown"/>
          <w:rFonts w:ascii="Times New Roman" w:eastAsia="Times New Roman" w:hAnsi="Times New Roman" w:cs="Times New Roman"/>
          <w:sz w:val="24"/>
          <w:szCs w:val="24"/>
          <w:lang w:val="en-US"/>
        </w:rPr>
      </w:pPr>
      <w:ins w:id="561"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562" w:author="Unknown"/>
          <w:rFonts w:ascii="Times New Roman" w:eastAsia="Times New Roman" w:hAnsi="Times New Roman" w:cs="Times New Roman"/>
          <w:sz w:val="24"/>
          <w:szCs w:val="24"/>
          <w:lang w:val="en-US"/>
        </w:rPr>
      </w:pPr>
      <w:ins w:id="563" w:author="Unknown">
        <w:r w:rsidRPr="0052603D">
          <w:rPr>
            <w:rFonts w:ascii="Times New Roman" w:eastAsia="Times New Roman" w:hAnsi="Times New Roman" w:cs="Times New Roman"/>
            <w:sz w:val="24"/>
            <w:szCs w:val="24"/>
            <w:lang w:val="en-US"/>
          </w:rPr>
          <w:t>Products table has 5 records which are displayed by the first select query and the second select query is used to display the records from 2</w:t>
        </w:r>
        <w:r w:rsidRPr="0052603D">
          <w:rPr>
            <w:rFonts w:ascii="Times New Roman" w:eastAsia="Times New Roman" w:hAnsi="Times New Roman" w:cs="Times New Roman"/>
            <w:sz w:val="24"/>
            <w:szCs w:val="24"/>
            <w:vertAlign w:val="superscript"/>
            <w:lang w:val="en-US"/>
          </w:rPr>
          <w:t>nd</w:t>
        </w:r>
        <w:r w:rsidRPr="0052603D">
          <w:rPr>
            <w:rFonts w:ascii="Times New Roman" w:eastAsia="Times New Roman" w:hAnsi="Times New Roman" w:cs="Times New Roman"/>
            <w:sz w:val="24"/>
            <w:szCs w:val="24"/>
            <w:lang w:val="en-US"/>
          </w:rPr>
          <w:t xml:space="preserve"> to 3</w:t>
        </w:r>
        <w:r w:rsidRPr="0052603D">
          <w:rPr>
            <w:rFonts w:ascii="Times New Roman" w:eastAsia="Times New Roman" w:hAnsi="Times New Roman" w:cs="Times New Roman"/>
            <w:sz w:val="24"/>
            <w:szCs w:val="24"/>
            <w:vertAlign w:val="superscript"/>
            <w:lang w:val="en-US"/>
          </w:rPr>
          <w:t>rd</w:t>
        </w:r>
        <w:r w:rsidRPr="0052603D">
          <w:rPr>
            <w:rFonts w:ascii="Times New Roman" w:eastAsia="Times New Roman" w:hAnsi="Times New Roman" w:cs="Times New Roman"/>
            <w:sz w:val="24"/>
            <w:szCs w:val="24"/>
            <w:lang w:val="en-US"/>
          </w:rPr>
          <w:t xml:space="preserve"> by using LIMIT 1, 2.</w:t>
        </w:r>
      </w:ins>
    </w:p>
    <w:p w:rsidR="0052603D" w:rsidRPr="0052603D" w:rsidRDefault="0052603D" w:rsidP="0052603D">
      <w:pPr>
        <w:spacing w:before="100" w:beforeAutospacing="1" w:after="100" w:afterAutospacing="1" w:line="240" w:lineRule="auto"/>
        <w:rPr>
          <w:ins w:id="564" w:author="Unknown"/>
          <w:rFonts w:ascii="Times New Roman" w:eastAsia="Times New Roman" w:hAnsi="Times New Roman" w:cs="Times New Roman"/>
          <w:sz w:val="24"/>
          <w:szCs w:val="24"/>
          <w:lang w:val="en-US"/>
        </w:rPr>
      </w:pPr>
      <w:ins w:id="565" w:author="Unknown">
        <w:r w:rsidRPr="0052603D">
          <w:rPr>
            <w:rFonts w:ascii="Times New Roman" w:eastAsia="Times New Roman" w:hAnsi="Times New Roman" w:cs="Times New Roman"/>
            <w:b/>
            <w:bCs/>
            <w:sz w:val="24"/>
            <w:szCs w:val="24"/>
            <w:lang w:val="en-US"/>
          </w:rPr>
          <w:t>SELECT * FROM products;</w:t>
        </w:r>
      </w:ins>
    </w:p>
    <w:p w:rsidR="0052603D" w:rsidRPr="0052603D" w:rsidRDefault="0052603D" w:rsidP="0052603D">
      <w:pPr>
        <w:spacing w:before="100" w:beforeAutospacing="1" w:after="100" w:afterAutospacing="1" w:line="240" w:lineRule="auto"/>
        <w:rPr>
          <w:ins w:id="566" w:author="Unknown"/>
          <w:rFonts w:ascii="Times New Roman" w:eastAsia="Times New Roman" w:hAnsi="Times New Roman" w:cs="Times New Roman"/>
          <w:sz w:val="24"/>
          <w:szCs w:val="24"/>
          <w:lang w:val="en-US"/>
        </w:rPr>
      </w:pPr>
      <w:ins w:id="567" w:author="Unknown">
        <w:r w:rsidRPr="0052603D">
          <w:rPr>
            <w:rFonts w:ascii="Times New Roman" w:eastAsia="Times New Roman" w:hAnsi="Times New Roman" w:cs="Times New Roman"/>
            <w:b/>
            <w:bCs/>
            <w:sz w:val="24"/>
            <w:szCs w:val="24"/>
            <w:lang w:val="en-US"/>
          </w:rPr>
          <w:t>SELECT * FROM products LIMIT 1, 2;</w:t>
        </w:r>
      </w:ins>
    </w:p>
    <w:p w:rsidR="0052603D" w:rsidRPr="0052603D" w:rsidRDefault="0052603D" w:rsidP="0052603D">
      <w:pPr>
        <w:spacing w:before="100" w:beforeAutospacing="1" w:after="100" w:afterAutospacing="1" w:line="240" w:lineRule="auto"/>
        <w:rPr>
          <w:ins w:id="568"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5822950" cy="4235450"/>
            <wp:effectExtent l="19050" t="0" r="6350" b="0"/>
            <wp:docPr id="38" name="Picture 38" descr="LIMIT Clause in MySQL">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MIT Clause in MySQL">
                      <a:hlinkClick r:id="rId75"/>
                    </pic:cNvPr>
                    <pic:cNvPicPr>
                      <a:picLocks noChangeAspect="1" noChangeArrowheads="1"/>
                    </pic:cNvPicPr>
                  </pic:nvPicPr>
                  <pic:blipFill>
                    <a:blip r:embed="rId76"/>
                    <a:srcRect/>
                    <a:stretch>
                      <a:fillRect/>
                    </a:stretch>
                  </pic:blipFill>
                  <pic:spPr bwMode="auto">
                    <a:xfrm>
                      <a:off x="0" y="0"/>
                      <a:ext cx="5822950" cy="423545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569" w:author="Unknown"/>
          <w:rFonts w:ascii="Times New Roman" w:eastAsia="Times New Roman" w:hAnsi="Times New Roman" w:cs="Times New Roman"/>
          <w:sz w:val="24"/>
          <w:szCs w:val="24"/>
          <w:lang w:val="en-US"/>
        </w:rPr>
      </w:pPr>
      <w:ins w:id="570" w:author="Unknown">
        <w:r w:rsidRPr="0052603D">
          <w:rPr>
            <w:rFonts w:ascii="Times New Roman" w:eastAsia="Times New Roman" w:hAnsi="Times New Roman" w:cs="Times New Roman"/>
            <w:b/>
            <w:bCs/>
            <w:color w:val="FF6600"/>
            <w:sz w:val="24"/>
            <w:szCs w:val="24"/>
            <w:lang w:val="en-US"/>
          </w:rPr>
          <w:t xml:space="preserve">Q #31) How can you export the table as an XML file in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w:t>
        </w:r>
      </w:ins>
    </w:p>
    <w:p w:rsidR="0052603D" w:rsidRPr="0052603D" w:rsidRDefault="0052603D" w:rsidP="0052603D">
      <w:pPr>
        <w:spacing w:before="100" w:beforeAutospacing="1" w:after="100" w:afterAutospacing="1" w:line="240" w:lineRule="auto"/>
        <w:rPr>
          <w:ins w:id="571" w:author="Unknown"/>
          <w:rFonts w:ascii="Times New Roman" w:eastAsia="Times New Roman" w:hAnsi="Times New Roman" w:cs="Times New Roman"/>
          <w:sz w:val="24"/>
          <w:szCs w:val="24"/>
          <w:lang w:val="en-US"/>
        </w:rPr>
      </w:pPr>
      <w:ins w:id="572"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573" w:author="Unknown"/>
          <w:rFonts w:ascii="Times New Roman" w:eastAsia="Times New Roman" w:hAnsi="Times New Roman" w:cs="Times New Roman"/>
          <w:sz w:val="24"/>
          <w:szCs w:val="24"/>
          <w:lang w:val="en-US"/>
        </w:rPr>
      </w:pPr>
      <w:proofErr w:type="gramStart"/>
      <w:ins w:id="574" w:author="Unknown">
        <w:r w:rsidRPr="0052603D">
          <w:rPr>
            <w:rFonts w:ascii="Times New Roman" w:eastAsia="Times New Roman" w:hAnsi="Times New Roman" w:cs="Times New Roman"/>
            <w:sz w:val="24"/>
            <w:szCs w:val="24"/>
            <w:lang w:val="en-US"/>
          </w:rPr>
          <w:t>‘-X’ option is used with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command for exporting the file as XML.</w:t>
        </w:r>
        <w:proofErr w:type="gramEnd"/>
        <w:r w:rsidRPr="0052603D">
          <w:rPr>
            <w:rFonts w:ascii="Times New Roman" w:eastAsia="Times New Roman" w:hAnsi="Times New Roman" w:cs="Times New Roman"/>
            <w:sz w:val="24"/>
            <w:szCs w:val="24"/>
            <w:lang w:val="en-US"/>
          </w:rPr>
          <w:t xml:space="preserve"> The following statement will export any table from a database as an XML file.</w:t>
        </w:r>
      </w:ins>
    </w:p>
    <w:p w:rsidR="0052603D" w:rsidRPr="0052603D" w:rsidRDefault="0052603D" w:rsidP="0052603D">
      <w:pPr>
        <w:spacing w:before="100" w:beforeAutospacing="1" w:after="100" w:afterAutospacing="1" w:line="240" w:lineRule="auto"/>
        <w:rPr>
          <w:ins w:id="575" w:author="Unknown"/>
          <w:rFonts w:ascii="Times New Roman" w:eastAsia="Times New Roman" w:hAnsi="Times New Roman" w:cs="Times New Roman"/>
          <w:sz w:val="24"/>
          <w:szCs w:val="24"/>
          <w:lang w:val="en-US"/>
        </w:rPr>
      </w:pPr>
      <w:proofErr w:type="spellStart"/>
      <w:proofErr w:type="gramStart"/>
      <w:ins w:id="576" w:author="Unknown">
        <w:r w:rsidRPr="0052603D">
          <w:rPr>
            <w:rFonts w:ascii="Times New Roman" w:eastAsia="Times New Roman" w:hAnsi="Times New Roman" w:cs="Times New Roman"/>
            <w:b/>
            <w:bCs/>
            <w:sz w:val="24"/>
            <w:szCs w:val="24"/>
            <w:lang w:val="en-US"/>
          </w:rPr>
          <w:t>mysql</w:t>
        </w:r>
        <w:proofErr w:type="spellEnd"/>
        <w:proofErr w:type="gramEnd"/>
        <w:r w:rsidRPr="0052603D">
          <w:rPr>
            <w:rFonts w:ascii="Times New Roman" w:eastAsia="Times New Roman" w:hAnsi="Times New Roman" w:cs="Times New Roman"/>
            <w:b/>
            <w:bCs/>
            <w:sz w:val="24"/>
            <w:szCs w:val="24"/>
            <w:lang w:val="en-US"/>
          </w:rPr>
          <w:t xml:space="preserve"> -u username -X -e “SELECT query” </w:t>
        </w:r>
        <w:proofErr w:type="spellStart"/>
        <w:r w:rsidRPr="0052603D">
          <w:rPr>
            <w:rFonts w:ascii="Times New Roman" w:eastAsia="Times New Roman" w:hAnsi="Times New Roman" w:cs="Times New Roman"/>
            <w:b/>
            <w:bCs/>
            <w:sz w:val="24"/>
            <w:szCs w:val="24"/>
            <w:lang w:val="en-US"/>
          </w:rPr>
          <w:t>database_name</w:t>
        </w:r>
        <w:proofErr w:type="spellEnd"/>
      </w:ins>
    </w:p>
    <w:p w:rsidR="0052603D" w:rsidRPr="0052603D" w:rsidRDefault="0052603D" w:rsidP="0052603D">
      <w:pPr>
        <w:spacing w:before="100" w:beforeAutospacing="1" w:after="100" w:afterAutospacing="1" w:line="240" w:lineRule="auto"/>
        <w:rPr>
          <w:ins w:id="577" w:author="Unknown"/>
          <w:rFonts w:ascii="Times New Roman" w:eastAsia="Times New Roman" w:hAnsi="Times New Roman" w:cs="Times New Roman"/>
          <w:sz w:val="24"/>
          <w:szCs w:val="24"/>
          <w:lang w:val="en-US"/>
        </w:rPr>
      </w:pPr>
      <w:ins w:id="578"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579" w:author="Unknown"/>
          <w:rFonts w:ascii="Times New Roman" w:eastAsia="Times New Roman" w:hAnsi="Times New Roman" w:cs="Times New Roman"/>
          <w:sz w:val="24"/>
          <w:szCs w:val="24"/>
          <w:lang w:val="en-US"/>
        </w:rPr>
      </w:pPr>
      <w:ins w:id="580" w:author="Unknown">
        <w:r w:rsidRPr="0052603D">
          <w:rPr>
            <w:rFonts w:ascii="Times New Roman" w:eastAsia="Times New Roman" w:hAnsi="Times New Roman" w:cs="Times New Roman"/>
            <w:sz w:val="24"/>
            <w:szCs w:val="24"/>
            <w:lang w:val="en-US"/>
          </w:rPr>
          <w:t xml:space="preserve">The following command will export the data of the </w:t>
        </w:r>
        <w:r w:rsidRPr="0052603D">
          <w:rPr>
            <w:rFonts w:ascii="Times New Roman" w:eastAsia="Times New Roman" w:hAnsi="Times New Roman" w:cs="Times New Roman"/>
            <w:b/>
            <w:bCs/>
            <w:sz w:val="24"/>
            <w:szCs w:val="24"/>
            <w:lang w:val="en-US"/>
          </w:rPr>
          <w:t>items</w:t>
        </w:r>
        <w:r w:rsidRPr="0052603D">
          <w:rPr>
            <w:rFonts w:ascii="Times New Roman" w:eastAsia="Times New Roman" w:hAnsi="Times New Roman" w:cs="Times New Roman"/>
            <w:sz w:val="24"/>
            <w:szCs w:val="24"/>
            <w:lang w:val="en-US"/>
          </w:rPr>
          <w:t xml:space="preserve"> table into </w:t>
        </w:r>
        <w:r w:rsidRPr="0052603D">
          <w:rPr>
            <w:rFonts w:ascii="Times New Roman" w:eastAsia="Times New Roman" w:hAnsi="Times New Roman" w:cs="Times New Roman"/>
            <w:b/>
            <w:bCs/>
            <w:sz w:val="24"/>
            <w:szCs w:val="24"/>
            <w:lang w:val="en-US"/>
          </w:rPr>
          <w:t>an xmlData.xml</w:t>
        </w:r>
        <w:r w:rsidRPr="0052603D">
          <w:rPr>
            <w:rFonts w:ascii="Times New Roman" w:eastAsia="Times New Roman" w:hAnsi="Times New Roman" w:cs="Times New Roman"/>
            <w:sz w:val="24"/>
            <w:szCs w:val="24"/>
            <w:lang w:val="en-US"/>
          </w:rPr>
          <w:t xml:space="preserve"> file.</w:t>
        </w:r>
      </w:ins>
    </w:p>
    <w:p w:rsidR="0052603D" w:rsidRPr="0052603D" w:rsidRDefault="0052603D" w:rsidP="0052603D">
      <w:pPr>
        <w:spacing w:before="100" w:beforeAutospacing="1" w:after="100" w:afterAutospacing="1" w:line="240" w:lineRule="auto"/>
        <w:rPr>
          <w:ins w:id="581" w:author="Unknown"/>
          <w:rFonts w:ascii="Times New Roman" w:eastAsia="Times New Roman" w:hAnsi="Times New Roman" w:cs="Times New Roman"/>
          <w:sz w:val="24"/>
          <w:szCs w:val="24"/>
          <w:lang w:val="en-US"/>
        </w:rPr>
      </w:pPr>
      <w:proofErr w:type="spellStart"/>
      <w:proofErr w:type="gramStart"/>
      <w:ins w:id="582" w:author="Unknown">
        <w:r w:rsidRPr="0052603D">
          <w:rPr>
            <w:rFonts w:ascii="Times New Roman" w:eastAsia="Times New Roman" w:hAnsi="Times New Roman" w:cs="Times New Roman"/>
            <w:sz w:val="24"/>
            <w:szCs w:val="24"/>
            <w:lang w:val="en-US"/>
          </w:rPr>
          <w:t>mysql</w:t>
        </w:r>
        <w:proofErr w:type="spellEnd"/>
        <w:proofErr w:type="gramEnd"/>
        <w:r w:rsidRPr="0052603D">
          <w:rPr>
            <w:rFonts w:ascii="Times New Roman" w:eastAsia="Times New Roman" w:hAnsi="Times New Roman" w:cs="Times New Roman"/>
            <w:sz w:val="24"/>
            <w:szCs w:val="24"/>
            <w:lang w:val="en-US"/>
          </w:rPr>
          <w:t xml:space="preserve"> -u root -X -e “SELECT * from products” </w:t>
        </w:r>
        <w:proofErr w:type="spellStart"/>
        <w:r w:rsidRPr="0052603D">
          <w:rPr>
            <w:rFonts w:ascii="Times New Roman" w:eastAsia="Times New Roman" w:hAnsi="Times New Roman" w:cs="Times New Roman"/>
            <w:sz w:val="24"/>
            <w:szCs w:val="24"/>
            <w:lang w:val="en-US"/>
          </w:rPr>
          <w:t>newdb</w:t>
        </w:r>
        <w:proofErr w:type="spellEnd"/>
        <w:r w:rsidRPr="0052603D">
          <w:rPr>
            <w:rFonts w:ascii="Times New Roman" w:eastAsia="Times New Roman" w:hAnsi="Times New Roman" w:cs="Times New Roman"/>
            <w:sz w:val="24"/>
            <w:szCs w:val="24"/>
            <w:lang w:val="en-US"/>
          </w:rPr>
          <w:t xml:space="preserve"> &gt; xmlData.xml</w:t>
        </w:r>
      </w:ins>
    </w:p>
    <w:p w:rsidR="0052603D" w:rsidRPr="0052603D" w:rsidRDefault="0052603D" w:rsidP="0052603D">
      <w:pPr>
        <w:spacing w:before="100" w:beforeAutospacing="1" w:after="100" w:afterAutospacing="1" w:line="240" w:lineRule="auto"/>
        <w:rPr>
          <w:ins w:id="583"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7047865" cy="1104265"/>
            <wp:effectExtent l="19050" t="0" r="635" b="0"/>
            <wp:docPr id="39" name="Picture 39" descr="export the table as a XML file in MySQL">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port the table as a XML file in MySQL">
                      <a:hlinkClick r:id="rId77"/>
                    </pic:cNvPr>
                    <pic:cNvPicPr>
                      <a:picLocks noChangeAspect="1" noChangeArrowheads="1"/>
                    </pic:cNvPicPr>
                  </pic:nvPicPr>
                  <pic:blipFill>
                    <a:blip r:embed="rId78"/>
                    <a:srcRect/>
                    <a:stretch>
                      <a:fillRect/>
                    </a:stretch>
                  </pic:blipFill>
                  <pic:spPr bwMode="auto">
                    <a:xfrm>
                      <a:off x="0" y="0"/>
                      <a:ext cx="7047865" cy="110426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584" w:author="Unknown"/>
          <w:rFonts w:ascii="Times New Roman" w:eastAsia="Times New Roman" w:hAnsi="Times New Roman" w:cs="Times New Roman"/>
          <w:sz w:val="24"/>
          <w:szCs w:val="24"/>
          <w:lang w:val="en-US"/>
        </w:rPr>
      </w:pPr>
      <w:ins w:id="585" w:author="Unknown">
        <w:r w:rsidRPr="0052603D">
          <w:rPr>
            <w:rFonts w:ascii="Times New Roman" w:eastAsia="Times New Roman" w:hAnsi="Times New Roman" w:cs="Times New Roman"/>
            <w:b/>
            <w:bCs/>
            <w:color w:val="FF6600"/>
            <w:sz w:val="24"/>
            <w:szCs w:val="24"/>
            <w:lang w:val="en-US"/>
          </w:rPr>
          <w:t xml:space="preserve">Q #32)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a CSV table?</w:t>
        </w:r>
      </w:ins>
    </w:p>
    <w:p w:rsidR="0052603D" w:rsidRPr="0052603D" w:rsidRDefault="0052603D" w:rsidP="0052603D">
      <w:pPr>
        <w:spacing w:before="100" w:beforeAutospacing="1" w:after="100" w:afterAutospacing="1" w:line="240" w:lineRule="auto"/>
        <w:rPr>
          <w:ins w:id="586" w:author="Unknown"/>
          <w:rFonts w:ascii="Times New Roman" w:eastAsia="Times New Roman" w:hAnsi="Times New Roman" w:cs="Times New Roman"/>
          <w:sz w:val="24"/>
          <w:szCs w:val="24"/>
          <w:lang w:val="en-US"/>
        </w:rPr>
      </w:pPr>
      <w:ins w:id="587" w:author="Unknown">
        <w:r w:rsidRPr="0052603D">
          <w:rPr>
            <w:rFonts w:ascii="Times New Roman" w:eastAsia="Times New Roman" w:hAnsi="Times New Roman" w:cs="Times New Roman"/>
            <w:b/>
            <w:bCs/>
            <w:color w:val="000000"/>
            <w:sz w:val="24"/>
            <w:szCs w:val="24"/>
            <w:lang w:val="en-US"/>
          </w:rPr>
          <w:lastRenderedPageBreak/>
          <w:t>Answer:</w:t>
        </w:r>
      </w:ins>
    </w:p>
    <w:p w:rsidR="0052603D" w:rsidRPr="0052603D" w:rsidRDefault="0052603D" w:rsidP="0052603D">
      <w:pPr>
        <w:spacing w:before="100" w:beforeAutospacing="1" w:after="100" w:afterAutospacing="1" w:line="240" w:lineRule="auto"/>
        <w:rPr>
          <w:ins w:id="588" w:author="Unknown"/>
          <w:rFonts w:ascii="Times New Roman" w:eastAsia="Times New Roman" w:hAnsi="Times New Roman" w:cs="Times New Roman"/>
          <w:sz w:val="24"/>
          <w:szCs w:val="24"/>
          <w:lang w:val="en-US"/>
        </w:rPr>
      </w:pPr>
      <w:proofErr w:type="spellStart"/>
      <w:ins w:id="589" w:author="Unknown">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table that uses CSV storage engine is called a CSV table. Data are stored as comma-separated values in the CSV table.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server creates a data file with an extension ‘.</w:t>
        </w:r>
        <w:proofErr w:type="spellStart"/>
        <w:r w:rsidRPr="0052603D">
          <w:rPr>
            <w:rFonts w:ascii="Times New Roman" w:eastAsia="Times New Roman" w:hAnsi="Times New Roman" w:cs="Times New Roman"/>
            <w:sz w:val="24"/>
            <w:szCs w:val="24"/>
            <w:lang w:val="en-US"/>
          </w:rPr>
          <w:t>csv</w:t>
        </w:r>
        <w:proofErr w:type="spellEnd"/>
        <w:r w:rsidRPr="0052603D">
          <w:rPr>
            <w:rFonts w:ascii="Times New Roman" w:eastAsia="Times New Roman" w:hAnsi="Times New Roman" w:cs="Times New Roman"/>
            <w:sz w:val="24"/>
            <w:szCs w:val="24"/>
            <w:lang w:val="en-US"/>
          </w:rPr>
          <w:t>’ to store the content of the CSV table.</w:t>
        </w:r>
      </w:ins>
    </w:p>
    <w:p w:rsidR="0052603D" w:rsidRPr="0052603D" w:rsidRDefault="0052603D" w:rsidP="0052603D">
      <w:pPr>
        <w:spacing w:before="100" w:beforeAutospacing="1" w:after="100" w:afterAutospacing="1" w:line="240" w:lineRule="auto"/>
        <w:rPr>
          <w:ins w:id="590" w:author="Unknown"/>
          <w:rFonts w:ascii="Times New Roman" w:eastAsia="Times New Roman" w:hAnsi="Times New Roman" w:cs="Times New Roman"/>
          <w:sz w:val="24"/>
          <w:szCs w:val="24"/>
          <w:lang w:val="en-US"/>
        </w:rPr>
      </w:pPr>
      <w:ins w:id="591"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592" w:author="Unknown"/>
          <w:rFonts w:ascii="Times New Roman" w:eastAsia="Times New Roman" w:hAnsi="Times New Roman" w:cs="Times New Roman"/>
          <w:sz w:val="24"/>
          <w:szCs w:val="24"/>
          <w:lang w:val="en-US"/>
        </w:rPr>
      </w:pPr>
      <w:ins w:id="593" w:author="Unknown">
        <w:r w:rsidRPr="0052603D">
          <w:rPr>
            <w:rFonts w:ascii="Times New Roman" w:eastAsia="Times New Roman" w:hAnsi="Times New Roman" w:cs="Times New Roman"/>
            <w:sz w:val="24"/>
            <w:szCs w:val="24"/>
            <w:lang w:val="en-US"/>
          </w:rPr>
          <w:t>The following create statement will create a CSV file named book.</w:t>
        </w:r>
      </w:ins>
    </w:p>
    <w:p w:rsidR="0052603D" w:rsidRPr="0052603D" w:rsidRDefault="0052603D" w:rsidP="0052603D">
      <w:pPr>
        <w:spacing w:before="100" w:beforeAutospacing="1" w:after="100" w:afterAutospacing="1" w:line="240" w:lineRule="auto"/>
        <w:rPr>
          <w:ins w:id="594" w:author="Unknown"/>
          <w:rFonts w:ascii="Times New Roman" w:eastAsia="Times New Roman" w:hAnsi="Times New Roman" w:cs="Times New Roman"/>
          <w:sz w:val="24"/>
          <w:szCs w:val="24"/>
          <w:lang w:val="en-US"/>
        </w:rPr>
      </w:pPr>
      <w:ins w:id="595" w:author="Unknown">
        <w:r w:rsidRPr="0052603D">
          <w:rPr>
            <w:rFonts w:ascii="Times New Roman" w:eastAsia="Times New Roman" w:hAnsi="Times New Roman" w:cs="Times New Roman"/>
            <w:b/>
            <w:bCs/>
            <w:sz w:val="24"/>
            <w:szCs w:val="24"/>
            <w:lang w:val="en-US"/>
          </w:rPr>
          <w:t xml:space="preserve">CREATE TABLE book </w:t>
        </w:r>
        <w:proofErr w:type="gramStart"/>
        <w:r w:rsidRPr="0052603D">
          <w:rPr>
            <w:rFonts w:ascii="Times New Roman" w:eastAsia="Times New Roman" w:hAnsi="Times New Roman" w:cs="Times New Roman"/>
            <w:b/>
            <w:bCs/>
            <w:sz w:val="24"/>
            <w:szCs w:val="24"/>
            <w:lang w:val="en-US"/>
          </w:rPr>
          <w:t>( id</w:t>
        </w:r>
        <w:proofErr w:type="gramEnd"/>
        <w:r w:rsidRPr="0052603D">
          <w:rPr>
            <w:rFonts w:ascii="Times New Roman" w:eastAsia="Times New Roman" w:hAnsi="Times New Roman" w:cs="Times New Roman"/>
            <w:b/>
            <w:bCs/>
            <w:sz w:val="24"/>
            <w:szCs w:val="24"/>
            <w:lang w:val="en-US"/>
          </w:rPr>
          <w:t xml:space="preserve"> INT NOT NULL) ENGINE=CSV;</w:t>
        </w:r>
      </w:ins>
    </w:p>
    <w:p w:rsidR="0052603D" w:rsidRPr="0052603D" w:rsidRDefault="0052603D" w:rsidP="0052603D">
      <w:pPr>
        <w:spacing w:before="100" w:beforeAutospacing="1" w:after="100" w:afterAutospacing="1" w:line="240" w:lineRule="auto"/>
        <w:rPr>
          <w:ins w:id="596"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5736590" cy="1216025"/>
            <wp:effectExtent l="19050" t="0" r="0" b="0"/>
            <wp:docPr id="40" name="Picture 40" descr="CSV tabl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SV table">
                      <a:hlinkClick r:id="rId79"/>
                    </pic:cNvPr>
                    <pic:cNvPicPr>
                      <a:picLocks noChangeAspect="1" noChangeArrowheads="1"/>
                    </pic:cNvPicPr>
                  </pic:nvPicPr>
                  <pic:blipFill>
                    <a:blip r:embed="rId80"/>
                    <a:srcRect/>
                    <a:stretch>
                      <a:fillRect/>
                    </a:stretch>
                  </pic:blipFill>
                  <pic:spPr bwMode="auto">
                    <a:xfrm>
                      <a:off x="0" y="0"/>
                      <a:ext cx="5736590" cy="121602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597" w:author="Unknown"/>
          <w:rFonts w:ascii="Times New Roman" w:eastAsia="Times New Roman" w:hAnsi="Times New Roman" w:cs="Times New Roman"/>
          <w:sz w:val="24"/>
          <w:szCs w:val="24"/>
          <w:lang w:val="en-US"/>
        </w:rPr>
      </w:pPr>
      <w:ins w:id="598" w:author="Unknown">
        <w:r w:rsidRPr="0052603D">
          <w:rPr>
            <w:rFonts w:ascii="Times New Roman" w:eastAsia="Times New Roman" w:hAnsi="Times New Roman" w:cs="Times New Roman"/>
            <w:b/>
            <w:bCs/>
            <w:color w:val="FF6600"/>
            <w:sz w:val="24"/>
            <w:szCs w:val="24"/>
            <w:lang w:val="en-US"/>
          </w:rPr>
          <w:t>Q #33) How can you calculate the sum of any column of a table?</w:t>
        </w:r>
      </w:ins>
    </w:p>
    <w:p w:rsidR="0052603D" w:rsidRPr="0052603D" w:rsidRDefault="0052603D" w:rsidP="0052603D">
      <w:pPr>
        <w:spacing w:before="100" w:beforeAutospacing="1" w:after="100" w:afterAutospacing="1" w:line="240" w:lineRule="auto"/>
        <w:rPr>
          <w:ins w:id="599" w:author="Unknown"/>
          <w:rFonts w:ascii="Times New Roman" w:eastAsia="Times New Roman" w:hAnsi="Times New Roman" w:cs="Times New Roman"/>
          <w:sz w:val="24"/>
          <w:szCs w:val="24"/>
          <w:lang w:val="en-US"/>
        </w:rPr>
      </w:pPr>
      <w:ins w:id="600"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601" w:author="Unknown"/>
          <w:rFonts w:ascii="Times New Roman" w:eastAsia="Times New Roman" w:hAnsi="Times New Roman" w:cs="Times New Roman"/>
          <w:sz w:val="24"/>
          <w:szCs w:val="24"/>
          <w:lang w:val="en-US"/>
        </w:rPr>
      </w:pPr>
      <w:proofErr w:type="gramStart"/>
      <w:ins w:id="602" w:author="Unknown">
        <w:r w:rsidRPr="0052603D">
          <w:rPr>
            <w:rFonts w:ascii="Times New Roman" w:eastAsia="Times New Roman" w:hAnsi="Times New Roman" w:cs="Times New Roman"/>
            <w:b/>
            <w:bCs/>
            <w:sz w:val="24"/>
            <w:szCs w:val="24"/>
            <w:lang w:val="en-US"/>
          </w:rPr>
          <w:t>SUM(</w:t>
        </w:r>
        <w:proofErr w:type="gramEnd"/>
        <w:r w:rsidRPr="0052603D">
          <w:rPr>
            <w:rFonts w:ascii="Times New Roman" w:eastAsia="Times New Roman" w:hAnsi="Times New Roman" w:cs="Times New Roman"/>
            <w:b/>
            <w:bCs/>
            <w:sz w:val="24"/>
            <w:szCs w:val="24"/>
            <w:lang w:val="en-US"/>
          </w:rPr>
          <w:t>)</w:t>
        </w:r>
        <w:r w:rsidRPr="0052603D">
          <w:rPr>
            <w:rFonts w:ascii="Times New Roman" w:eastAsia="Times New Roman" w:hAnsi="Times New Roman" w:cs="Times New Roman"/>
            <w:sz w:val="24"/>
            <w:szCs w:val="24"/>
            <w:lang w:val="en-US"/>
          </w:rPr>
          <w:t xml:space="preserve"> function is used to calculate the sum of any column.</w:t>
        </w:r>
      </w:ins>
    </w:p>
    <w:p w:rsidR="0052603D" w:rsidRPr="0052603D" w:rsidRDefault="0052603D" w:rsidP="0052603D">
      <w:pPr>
        <w:spacing w:before="100" w:beforeAutospacing="1" w:after="100" w:afterAutospacing="1" w:line="240" w:lineRule="auto"/>
        <w:rPr>
          <w:ins w:id="603" w:author="Unknown"/>
          <w:rFonts w:ascii="Times New Roman" w:eastAsia="Times New Roman" w:hAnsi="Times New Roman" w:cs="Times New Roman"/>
          <w:sz w:val="24"/>
          <w:szCs w:val="24"/>
          <w:lang w:val="en-US"/>
        </w:rPr>
      </w:pPr>
      <w:ins w:id="604" w:author="Unknown">
        <w:r w:rsidRPr="0052603D">
          <w:rPr>
            <w:rFonts w:ascii="Times New Roman" w:eastAsia="Times New Roman" w:hAnsi="Times New Roman" w:cs="Times New Roman"/>
            <w:b/>
            <w:bCs/>
            <w:sz w:val="24"/>
            <w:szCs w:val="24"/>
            <w:lang w:val="en-US"/>
          </w:rPr>
          <w:t>Syntax:</w:t>
        </w:r>
      </w:ins>
    </w:p>
    <w:p w:rsidR="0052603D" w:rsidRPr="0052603D" w:rsidRDefault="0052603D" w:rsidP="0052603D">
      <w:pPr>
        <w:spacing w:before="100" w:beforeAutospacing="1" w:after="100" w:afterAutospacing="1" w:line="240" w:lineRule="auto"/>
        <w:rPr>
          <w:ins w:id="605" w:author="Unknown"/>
          <w:rFonts w:ascii="Times New Roman" w:eastAsia="Times New Roman" w:hAnsi="Times New Roman" w:cs="Times New Roman"/>
          <w:sz w:val="24"/>
          <w:szCs w:val="24"/>
          <w:lang w:val="en-US"/>
        </w:rPr>
      </w:pPr>
      <w:proofErr w:type="gramStart"/>
      <w:ins w:id="606" w:author="Unknown">
        <w:r w:rsidRPr="0052603D">
          <w:rPr>
            <w:rFonts w:ascii="Times New Roman" w:eastAsia="Times New Roman" w:hAnsi="Times New Roman" w:cs="Times New Roman"/>
            <w:sz w:val="24"/>
            <w:szCs w:val="24"/>
            <w:lang w:val="en-US"/>
          </w:rPr>
          <w:t>SUM(</w:t>
        </w:r>
        <w:proofErr w:type="gramEnd"/>
        <w:r w:rsidRPr="0052603D">
          <w:rPr>
            <w:rFonts w:ascii="Times New Roman" w:eastAsia="Times New Roman" w:hAnsi="Times New Roman" w:cs="Times New Roman"/>
            <w:sz w:val="24"/>
            <w:szCs w:val="24"/>
            <w:lang w:val="en-US"/>
          </w:rPr>
          <w:t>DISTINCT expression)</w:t>
        </w:r>
      </w:ins>
    </w:p>
    <w:p w:rsidR="0052603D" w:rsidRPr="0052603D" w:rsidRDefault="0052603D" w:rsidP="0052603D">
      <w:pPr>
        <w:spacing w:before="100" w:beforeAutospacing="1" w:after="100" w:afterAutospacing="1" w:line="240" w:lineRule="auto"/>
        <w:rPr>
          <w:ins w:id="607" w:author="Unknown"/>
          <w:rFonts w:ascii="Times New Roman" w:eastAsia="Times New Roman" w:hAnsi="Times New Roman" w:cs="Times New Roman"/>
          <w:sz w:val="24"/>
          <w:szCs w:val="24"/>
          <w:lang w:val="en-US"/>
        </w:rPr>
      </w:pPr>
      <w:ins w:id="608"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609" w:author="Unknown"/>
          <w:rFonts w:ascii="Times New Roman" w:eastAsia="Times New Roman" w:hAnsi="Times New Roman" w:cs="Times New Roman"/>
          <w:sz w:val="24"/>
          <w:szCs w:val="24"/>
          <w:lang w:val="en-US"/>
        </w:rPr>
      </w:pPr>
      <w:ins w:id="610" w:author="Unknown">
        <w:r w:rsidRPr="0052603D">
          <w:rPr>
            <w:rFonts w:ascii="Times New Roman" w:eastAsia="Times New Roman" w:hAnsi="Times New Roman" w:cs="Times New Roman"/>
            <w:sz w:val="24"/>
            <w:szCs w:val="24"/>
            <w:lang w:val="en-US"/>
          </w:rPr>
          <w:t xml:space="preserve">Products table has a numeric field named, price. In this example, the </w:t>
        </w:r>
        <w:proofErr w:type="gramStart"/>
        <w:r w:rsidRPr="0052603D">
          <w:rPr>
            <w:rFonts w:ascii="Times New Roman" w:eastAsia="Times New Roman" w:hAnsi="Times New Roman" w:cs="Times New Roman"/>
            <w:b/>
            <w:bCs/>
            <w:sz w:val="24"/>
            <w:szCs w:val="24"/>
            <w:lang w:val="en-US"/>
          </w:rPr>
          <w:t>SUM(</w:t>
        </w:r>
        <w:proofErr w:type="gramEnd"/>
        <w:r w:rsidRPr="0052603D">
          <w:rPr>
            <w:rFonts w:ascii="Times New Roman" w:eastAsia="Times New Roman" w:hAnsi="Times New Roman" w:cs="Times New Roman"/>
            <w:b/>
            <w:bCs/>
            <w:sz w:val="24"/>
            <w:szCs w:val="24"/>
            <w:lang w:val="en-US"/>
          </w:rPr>
          <w:t>) function</w:t>
        </w:r>
        <w:r w:rsidRPr="0052603D">
          <w:rPr>
            <w:rFonts w:ascii="Times New Roman" w:eastAsia="Times New Roman" w:hAnsi="Times New Roman" w:cs="Times New Roman"/>
            <w:sz w:val="24"/>
            <w:szCs w:val="24"/>
            <w:lang w:val="en-US"/>
          </w:rPr>
          <w:t xml:space="preserve"> is used to calculate the total value of the </w:t>
        </w:r>
        <w:r w:rsidRPr="0052603D">
          <w:rPr>
            <w:rFonts w:ascii="Times New Roman" w:eastAsia="Times New Roman" w:hAnsi="Times New Roman" w:cs="Times New Roman"/>
            <w:b/>
            <w:bCs/>
            <w:sz w:val="24"/>
            <w:szCs w:val="24"/>
            <w:lang w:val="en-US"/>
          </w:rPr>
          <w:t>price</w:t>
        </w:r>
        <w:r w:rsidRPr="0052603D">
          <w:rPr>
            <w:rFonts w:ascii="Times New Roman" w:eastAsia="Times New Roman" w:hAnsi="Times New Roman" w:cs="Times New Roman"/>
            <w:sz w:val="24"/>
            <w:szCs w:val="24"/>
            <w:lang w:val="en-US"/>
          </w:rPr>
          <w:t xml:space="preserve"> field.</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 w:author="Unknown"/>
          <w:rFonts w:ascii="Courier New" w:eastAsia="Times New Roman" w:hAnsi="Courier New" w:cs="Courier New"/>
          <w:sz w:val="20"/>
          <w:szCs w:val="20"/>
          <w:lang w:val="en-US"/>
        </w:rPr>
      </w:pPr>
      <w:ins w:id="612" w:author="Unknown">
        <w:r w:rsidRPr="0052603D">
          <w:rPr>
            <w:rFonts w:ascii="Courier New" w:eastAsia="Times New Roman" w:hAnsi="Courier New" w:cs="Courier New"/>
            <w:sz w:val="20"/>
            <w:szCs w:val="20"/>
            <w:lang w:val="en-US"/>
          </w:rPr>
          <w:t>SELECT * FROM products;</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Unknown"/>
          <w:rFonts w:ascii="Courier New" w:eastAsia="Times New Roman" w:hAnsi="Courier New" w:cs="Courier New"/>
          <w:sz w:val="20"/>
          <w:szCs w:val="20"/>
          <w:lang w:val="en-US"/>
        </w:rPr>
      </w:pPr>
      <w:ins w:id="614" w:author="Unknown">
        <w:r w:rsidRPr="0052603D">
          <w:rPr>
            <w:rFonts w:ascii="Courier New" w:eastAsia="Times New Roman" w:hAnsi="Courier New" w:cs="Courier New"/>
            <w:sz w:val="20"/>
            <w:szCs w:val="20"/>
            <w:lang w:val="en-US"/>
          </w:rPr>
          <w:t xml:space="preserve">SELECT </w:t>
        </w:r>
        <w:proofErr w:type="gramStart"/>
        <w:r w:rsidRPr="0052603D">
          <w:rPr>
            <w:rFonts w:ascii="Courier New" w:eastAsia="Times New Roman" w:hAnsi="Courier New" w:cs="Courier New"/>
            <w:sz w:val="20"/>
            <w:szCs w:val="20"/>
            <w:lang w:val="en-US"/>
          </w:rPr>
          <w:t>SUM(</w:t>
        </w:r>
        <w:proofErr w:type="gramEnd"/>
        <w:r w:rsidRPr="0052603D">
          <w:rPr>
            <w:rFonts w:ascii="Courier New" w:eastAsia="Times New Roman" w:hAnsi="Courier New" w:cs="Courier New"/>
            <w:sz w:val="20"/>
            <w:szCs w:val="20"/>
            <w:lang w:val="en-US"/>
          </w:rPr>
          <w:t>price) as total FROM products;</w:t>
        </w:r>
      </w:ins>
    </w:p>
    <w:p w:rsidR="0052603D" w:rsidRPr="0052603D" w:rsidRDefault="0052603D" w:rsidP="0052603D">
      <w:pPr>
        <w:spacing w:before="100" w:beforeAutospacing="1" w:after="100" w:afterAutospacing="1" w:line="240" w:lineRule="auto"/>
        <w:rPr>
          <w:ins w:id="615"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5693410" cy="4201160"/>
            <wp:effectExtent l="19050" t="0" r="2540" b="0"/>
            <wp:docPr id="41" name="Picture 41" descr="SUM() function in MySQL">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UM() function in MySQL">
                      <a:hlinkClick r:id="rId81"/>
                    </pic:cNvPr>
                    <pic:cNvPicPr>
                      <a:picLocks noChangeAspect="1" noChangeArrowheads="1"/>
                    </pic:cNvPicPr>
                  </pic:nvPicPr>
                  <pic:blipFill>
                    <a:blip r:embed="rId82"/>
                    <a:srcRect/>
                    <a:stretch>
                      <a:fillRect/>
                    </a:stretch>
                  </pic:blipFill>
                  <pic:spPr bwMode="auto">
                    <a:xfrm>
                      <a:off x="0" y="0"/>
                      <a:ext cx="5693410" cy="420116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616" w:author="Unknown"/>
          <w:rFonts w:ascii="Times New Roman" w:eastAsia="Times New Roman" w:hAnsi="Times New Roman" w:cs="Times New Roman"/>
          <w:sz w:val="24"/>
          <w:szCs w:val="24"/>
          <w:lang w:val="en-US"/>
        </w:rPr>
      </w:pPr>
      <w:ins w:id="617" w:author="Unknown">
        <w:r w:rsidRPr="0052603D">
          <w:rPr>
            <w:rFonts w:ascii="Times New Roman" w:eastAsia="Times New Roman" w:hAnsi="Times New Roman" w:cs="Times New Roman"/>
            <w:b/>
            <w:bCs/>
            <w:color w:val="FF6600"/>
            <w:sz w:val="24"/>
            <w:szCs w:val="24"/>
            <w:lang w:val="en-US"/>
          </w:rPr>
          <w:t>Q #34) How can you count the total number of records of any table?</w:t>
        </w:r>
      </w:ins>
    </w:p>
    <w:p w:rsidR="0052603D" w:rsidRPr="0052603D" w:rsidRDefault="0052603D" w:rsidP="0052603D">
      <w:pPr>
        <w:spacing w:before="100" w:beforeAutospacing="1" w:after="100" w:afterAutospacing="1" w:line="240" w:lineRule="auto"/>
        <w:rPr>
          <w:ins w:id="618" w:author="Unknown"/>
          <w:rFonts w:ascii="Times New Roman" w:eastAsia="Times New Roman" w:hAnsi="Times New Roman" w:cs="Times New Roman"/>
          <w:sz w:val="24"/>
          <w:szCs w:val="24"/>
          <w:lang w:val="en-US"/>
        </w:rPr>
      </w:pPr>
      <w:ins w:id="619"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620" w:author="Unknown"/>
          <w:rFonts w:ascii="Times New Roman" w:eastAsia="Times New Roman" w:hAnsi="Times New Roman" w:cs="Times New Roman"/>
          <w:sz w:val="24"/>
          <w:szCs w:val="24"/>
          <w:lang w:val="en-US"/>
        </w:rPr>
      </w:pPr>
      <w:proofErr w:type="gramStart"/>
      <w:ins w:id="621" w:author="Unknown">
        <w:r w:rsidRPr="0052603D">
          <w:rPr>
            <w:rFonts w:ascii="Times New Roman" w:eastAsia="Times New Roman" w:hAnsi="Times New Roman" w:cs="Times New Roman"/>
            <w:b/>
            <w:bCs/>
            <w:sz w:val="24"/>
            <w:szCs w:val="24"/>
            <w:lang w:val="en-US"/>
          </w:rPr>
          <w:t>COUNT(</w:t>
        </w:r>
        <w:proofErr w:type="gramEnd"/>
        <w:r w:rsidRPr="0052603D">
          <w:rPr>
            <w:rFonts w:ascii="Times New Roman" w:eastAsia="Times New Roman" w:hAnsi="Times New Roman" w:cs="Times New Roman"/>
            <w:b/>
            <w:bCs/>
            <w:sz w:val="24"/>
            <w:szCs w:val="24"/>
            <w:lang w:val="en-US"/>
          </w:rPr>
          <w:t>)</w:t>
        </w:r>
        <w:r w:rsidRPr="0052603D">
          <w:rPr>
            <w:rFonts w:ascii="Times New Roman" w:eastAsia="Times New Roman" w:hAnsi="Times New Roman" w:cs="Times New Roman"/>
            <w:sz w:val="24"/>
            <w:szCs w:val="24"/>
            <w:lang w:val="en-US"/>
          </w:rPr>
          <w:t xml:space="preserve"> function is used to count the total number of records of any table.</w:t>
        </w:r>
      </w:ins>
    </w:p>
    <w:p w:rsidR="0052603D" w:rsidRPr="0052603D" w:rsidRDefault="0052603D" w:rsidP="0052603D">
      <w:pPr>
        <w:spacing w:before="100" w:beforeAutospacing="1" w:after="100" w:afterAutospacing="1" w:line="240" w:lineRule="auto"/>
        <w:rPr>
          <w:ins w:id="622" w:author="Unknown"/>
          <w:rFonts w:ascii="Times New Roman" w:eastAsia="Times New Roman" w:hAnsi="Times New Roman" w:cs="Times New Roman"/>
          <w:sz w:val="24"/>
          <w:szCs w:val="24"/>
          <w:lang w:val="en-US"/>
        </w:rPr>
      </w:pPr>
      <w:ins w:id="623" w:author="Unknown">
        <w:r w:rsidRPr="0052603D">
          <w:rPr>
            <w:rFonts w:ascii="Times New Roman" w:eastAsia="Times New Roman" w:hAnsi="Times New Roman" w:cs="Times New Roman"/>
            <w:b/>
            <w:bCs/>
            <w:sz w:val="24"/>
            <w:szCs w:val="24"/>
            <w:lang w:val="en-US"/>
          </w:rPr>
          <w:t>Syntax:</w:t>
        </w:r>
      </w:ins>
    </w:p>
    <w:p w:rsidR="0052603D" w:rsidRPr="0052603D" w:rsidRDefault="0052603D" w:rsidP="0052603D">
      <w:pPr>
        <w:spacing w:before="100" w:beforeAutospacing="1" w:after="100" w:afterAutospacing="1" w:line="240" w:lineRule="auto"/>
        <w:rPr>
          <w:ins w:id="624" w:author="Unknown"/>
          <w:rFonts w:ascii="Times New Roman" w:eastAsia="Times New Roman" w:hAnsi="Times New Roman" w:cs="Times New Roman"/>
          <w:sz w:val="24"/>
          <w:szCs w:val="24"/>
          <w:lang w:val="en-US"/>
        </w:rPr>
      </w:pPr>
      <w:proofErr w:type="gramStart"/>
      <w:ins w:id="625" w:author="Unknown">
        <w:r w:rsidRPr="0052603D">
          <w:rPr>
            <w:rFonts w:ascii="Times New Roman" w:eastAsia="Times New Roman" w:hAnsi="Times New Roman" w:cs="Times New Roman"/>
            <w:sz w:val="24"/>
            <w:szCs w:val="24"/>
            <w:lang w:val="en-US"/>
          </w:rPr>
          <w:t>COUNT(</w:t>
        </w:r>
        <w:proofErr w:type="gramEnd"/>
        <w:r w:rsidRPr="0052603D">
          <w:rPr>
            <w:rFonts w:ascii="Times New Roman" w:eastAsia="Times New Roman" w:hAnsi="Times New Roman" w:cs="Times New Roman"/>
            <w:sz w:val="24"/>
            <w:szCs w:val="24"/>
            <w:lang w:val="en-US"/>
          </w:rPr>
          <w:t>expression)</w:t>
        </w:r>
      </w:ins>
    </w:p>
    <w:p w:rsidR="0052603D" w:rsidRPr="0052603D" w:rsidRDefault="0052603D" w:rsidP="0052603D">
      <w:pPr>
        <w:spacing w:before="100" w:beforeAutospacing="1" w:after="100" w:afterAutospacing="1" w:line="240" w:lineRule="auto"/>
        <w:rPr>
          <w:ins w:id="626" w:author="Unknown"/>
          <w:rFonts w:ascii="Times New Roman" w:eastAsia="Times New Roman" w:hAnsi="Times New Roman" w:cs="Times New Roman"/>
          <w:sz w:val="24"/>
          <w:szCs w:val="24"/>
          <w:lang w:val="en-US"/>
        </w:rPr>
      </w:pPr>
      <w:ins w:id="627"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628" w:author="Unknown"/>
          <w:rFonts w:ascii="Times New Roman" w:eastAsia="Times New Roman" w:hAnsi="Times New Roman" w:cs="Times New Roman"/>
          <w:sz w:val="24"/>
          <w:szCs w:val="24"/>
          <w:lang w:val="en-US"/>
        </w:rPr>
      </w:pPr>
      <w:ins w:id="629" w:author="Unknown">
        <w:r w:rsidRPr="0052603D">
          <w:rPr>
            <w:rFonts w:ascii="Times New Roman" w:eastAsia="Times New Roman" w:hAnsi="Times New Roman" w:cs="Times New Roman"/>
            <w:sz w:val="24"/>
            <w:szCs w:val="24"/>
            <w:lang w:val="en-US"/>
          </w:rPr>
          <w:t xml:space="preserve">The following select query is used to count the total number of records of the </w:t>
        </w:r>
        <w:r w:rsidRPr="0052603D">
          <w:rPr>
            <w:rFonts w:ascii="Times New Roman" w:eastAsia="Times New Roman" w:hAnsi="Times New Roman" w:cs="Times New Roman"/>
            <w:b/>
            <w:bCs/>
            <w:sz w:val="24"/>
            <w:szCs w:val="24"/>
            <w:lang w:val="en-US"/>
          </w:rPr>
          <w:t xml:space="preserve">products </w:t>
        </w:r>
        <w:r w:rsidRPr="0052603D">
          <w:rPr>
            <w:rFonts w:ascii="Times New Roman" w:eastAsia="Times New Roman" w:hAnsi="Times New Roman" w:cs="Times New Roman"/>
            <w:sz w:val="24"/>
            <w:szCs w:val="24"/>
            <w:lang w:val="en-US"/>
          </w:rPr>
          <w:t>table.</w:t>
        </w:r>
      </w:ins>
    </w:p>
    <w:p w:rsidR="0052603D" w:rsidRPr="0052603D" w:rsidRDefault="0052603D" w:rsidP="0052603D">
      <w:pPr>
        <w:spacing w:before="100" w:beforeAutospacing="1" w:after="100" w:afterAutospacing="1" w:line="240" w:lineRule="auto"/>
        <w:rPr>
          <w:ins w:id="630" w:author="Unknown"/>
          <w:rFonts w:ascii="Times New Roman" w:eastAsia="Times New Roman" w:hAnsi="Times New Roman" w:cs="Times New Roman"/>
          <w:sz w:val="24"/>
          <w:szCs w:val="24"/>
          <w:lang w:val="en-US"/>
        </w:rPr>
      </w:pPr>
      <w:ins w:id="631" w:author="Unknown">
        <w:r w:rsidRPr="0052603D">
          <w:rPr>
            <w:rFonts w:ascii="Times New Roman" w:eastAsia="Times New Roman" w:hAnsi="Times New Roman" w:cs="Times New Roman"/>
            <w:b/>
            <w:bCs/>
            <w:sz w:val="24"/>
            <w:szCs w:val="24"/>
            <w:lang w:val="en-US"/>
          </w:rPr>
          <w:t xml:space="preserve">SELECT </w:t>
        </w:r>
        <w:proofErr w:type="gramStart"/>
        <w:r w:rsidRPr="0052603D">
          <w:rPr>
            <w:rFonts w:ascii="Times New Roman" w:eastAsia="Times New Roman" w:hAnsi="Times New Roman" w:cs="Times New Roman"/>
            <w:b/>
            <w:bCs/>
            <w:sz w:val="24"/>
            <w:szCs w:val="24"/>
            <w:lang w:val="en-US"/>
          </w:rPr>
          <w:t>COUNT(</w:t>
        </w:r>
        <w:proofErr w:type="gramEnd"/>
        <w:r w:rsidRPr="0052603D">
          <w:rPr>
            <w:rFonts w:ascii="Times New Roman" w:eastAsia="Times New Roman" w:hAnsi="Times New Roman" w:cs="Times New Roman"/>
            <w:b/>
            <w:bCs/>
            <w:sz w:val="24"/>
            <w:szCs w:val="24"/>
            <w:lang w:val="en-US"/>
          </w:rPr>
          <w:t>*) as `Total Records` FROM products;</w:t>
        </w:r>
      </w:ins>
    </w:p>
    <w:p w:rsidR="0052603D" w:rsidRPr="0052603D" w:rsidRDefault="0052603D" w:rsidP="0052603D">
      <w:pPr>
        <w:spacing w:before="100" w:beforeAutospacing="1" w:after="100" w:afterAutospacing="1" w:line="240" w:lineRule="auto"/>
        <w:rPr>
          <w:ins w:id="632"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5909310" cy="2061845"/>
            <wp:effectExtent l="19050" t="0" r="0" b="0"/>
            <wp:docPr id="42" name="Picture 42" descr="COUNT() function in MySQL">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UNT() function in MySQL">
                      <a:hlinkClick r:id="rId83"/>
                    </pic:cNvPr>
                    <pic:cNvPicPr>
                      <a:picLocks noChangeAspect="1" noChangeArrowheads="1"/>
                    </pic:cNvPicPr>
                  </pic:nvPicPr>
                  <pic:blipFill>
                    <a:blip r:embed="rId84"/>
                    <a:srcRect/>
                    <a:stretch>
                      <a:fillRect/>
                    </a:stretch>
                  </pic:blipFill>
                  <pic:spPr bwMode="auto">
                    <a:xfrm>
                      <a:off x="0" y="0"/>
                      <a:ext cx="5909310" cy="206184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633" w:author="Unknown"/>
          <w:rFonts w:ascii="Times New Roman" w:eastAsia="Times New Roman" w:hAnsi="Times New Roman" w:cs="Times New Roman"/>
          <w:sz w:val="24"/>
          <w:szCs w:val="24"/>
          <w:lang w:val="en-US"/>
        </w:rPr>
      </w:pPr>
      <w:ins w:id="634" w:author="Unknown">
        <w:r w:rsidRPr="0052603D">
          <w:rPr>
            <w:rFonts w:ascii="Times New Roman" w:eastAsia="Times New Roman" w:hAnsi="Times New Roman" w:cs="Times New Roman"/>
            <w:b/>
            <w:bCs/>
            <w:color w:val="FF6600"/>
            <w:sz w:val="24"/>
            <w:szCs w:val="24"/>
            <w:lang w:val="en-US"/>
          </w:rPr>
          <w:t xml:space="preserve">Q #35) </w:t>
        </w:r>
        <w:proofErr w:type="gramStart"/>
        <w:r w:rsidRPr="0052603D">
          <w:rPr>
            <w:rFonts w:ascii="Times New Roman" w:eastAsia="Times New Roman" w:hAnsi="Times New Roman" w:cs="Times New Roman"/>
            <w:b/>
            <w:bCs/>
            <w:color w:val="FF6600"/>
            <w:sz w:val="24"/>
            <w:szCs w:val="24"/>
            <w:lang w:val="en-US"/>
          </w:rPr>
          <w:t>Explain</w:t>
        </w:r>
        <w:proofErr w:type="gramEnd"/>
        <w:r w:rsidRPr="0052603D">
          <w:rPr>
            <w:rFonts w:ascii="Times New Roman" w:eastAsia="Times New Roman" w:hAnsi="Times New Roman" w:cs="Times New Roman"/>
            <w:b/>
            <w:bCs/>
            <w:color w:val="FF6600"/>
            <w:sz w:val="24"/>
            <w:szCs w:val="24"/>
            <w:lang w:val="en-US"/>
          </w:rPr>
          <w:t xml:space="preserve"> the difference between delete and truncate.</w:t>
        </w:r>
      </w:ins>
    </w:p>
    <w:p w:rsidR="0052603D" w:rsidRPr="0052603D" w:rsidRDefault="0052603D" w:rsidP="0052603D">
      <w:pPr>
        <w:spacing w:before="100" w:beforeAutospacing="1" w:after="100" w:afterAutospacing="1" w:line="240" w:lineRule="auto"/>
        <w:rPr>
          <w:ins w:id="635" w:author="Unknown"/>
          <w:rFonts w:ascii="Times New Roman" w:eastAsia="Times New Roman" w:hAnsi="Times New Roman" w:cs="Times New Roman"/>
          <w:sz w:val="24"/>
          <w:szCs w:val="24"/>
          <w:lang w:val="en-US"/>
        </w:rPr>
      </w:pPr>
      <w:ins w:id="636"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637" w:author="Unknown"/>
          <w:rFonts w:ascii="Times New Roman" w:eastAsia="Times New Roman" w:hAnsi="Times New Roman" w:cs="Times New Roman"/>
          <w:sz w:val="24"/>
          <w:szCs w:val="24"/>
          <w:lang w:val="en-US"/>
        </w:rPr>
      </w:pPr>
      <w:ins w:id="638" w:author="Unknown">
        <w:r w:rsidRPr="0052603D">
          <w:rPr>
            <w:rFonts w:ascii="Times New Roman" w:eastAsia="Times New Roman" w:hAnsi="Times New Roman" w:cs="Times New Roman"/>
            <w:sz w:val="24"/>
            <w:szCs w:val="24"/>
            <w:lang w:val="en-US"/>
          </w:rPr>
          <w:t>Both DELETE and TRUNCATE commands are used to delete the records from any database table. However, there are some significant differences between these commands. If the table contains AUTO_INCREMENT PRIMARY KEY field then the effect of these commands can be shown properly.</w:t>
        </w:r>
      </w:ins>
    </w:p>
    <w:p w:rsidR="0052603D" w:rsidRPr="0052603D" w:rsidRDefault="0052603D" w:rsidP="0052603D">
      <w:pPr>
        <w:spacing w:before="100" w:beforeAutospacing="1" w:after="100" w:afterAutospacing="1" w:line="240" w:lineRule="auto"/>
        <w:rPr>
          <w:ins w:id="639" w:author="Unknown"/>
          <w:rFonts w:ascii="Times New Roman" w:eastAsia="Times New Roman" w:hAnsi="Times New Roman" w:cs="Times New Roman"/>
          <w:sz w:val="24"/>
          <w:szCs w:val="24"/>
          <w:lang w:val="en-US"/>
        </w:rPr>
      </w:pPr>
      <w:ins w:id="640" w:author="Unknown">
        <w:r w:rsidRPr="0052603D">
          <w:rPr>
            <w:rFonts w:ascii="Times New Roman" w:eastAsia="Times New Roman" w:hAnsi="Times New Roman" w:cs="Times New Roman"/>
            <w:b/>
            <w:bCs/>
            <w:sz w:val="24"/>
            <w:szCs w:val="24"/>
            <w:lang w:val="en-US"/>
          </w:rPr>
          <w:t>Two differences between these commands are mentioned below.</w:t>
        </w:r>
      </w:ins>
    </w:p>
    <w:p w:rsidR="0052603D" w:rsidRPr="0052603D" w:rsidRDefault="0052603D" w:rsidP="0052603D">
      <w:pPr>
        <w:spacing w:before="100" w:beforeAutospacing="1" w:after="100" w:afterAutospacing="1" w:line="240" w:lineRule="auto"/>
        <w:rPr>
          <w:ins w:id="641" w:author="Unknown"/>
          <w:rFonts w:ascii="Times New Roman" w:eastAsia="Times New Roman" w:hAnsi="Times New Roman" w:cs="Times New Roman"/>
          <w:sz w:val="24"/>
          <w:szCs w:val="24"/>
          <w:lang w:val="en-US"/>
        </w:rPr>
      </w:pPr>
      <w:ins w:id="642" w:author="Unknown">
        <w:r w:rsidRPr="0052603D">
          <w:rPr>
            <w:rFonts w:ascii="Times New Roman" w:eastAsia="Times New Roman" w:hAnsi="Times New Roman" w:cs="Times New Roman"/>
            <w:b/>
            <w:bCs/>
            <w:sz w:val="24"/>
            <w:szCs w:val="24"/>
            <w:lang w:val="en-US"/>
          </w:rPr>
          <w:t>#1)</w:t>
        </w:r>
        <w:r w:rsidRPr="0052603D">
          <w:rPr>
            <w:rFonts w:ascii="Times New Roman" w:eastAsia="Times New Roman" w:hAnsi="Times New Roman" w:cs="Times New Roman"/>
            <w:sz w:val="24"/>
            <w:szCs w:val="24"/>
            <w:lang w:val="en-US"/>
          </w:rPr>
          <w:t xml:space="preserve"> DELETE command is used to delete a single or multiple or all the records from the table. TRUNCATE command is used to delete all the records from the table or make the table empty.</w:t>
        </w:r>
      </w:ins>
    </w:p>
    <w:p w:rsidR="0052603D" w:rsidRPr="0052603D" w:rsidRDefault="0052603D" w:rsidP="0052603D">
      <w:pPr>
        <w:spacing w:before="100" w:beforeAutospacing="1" w:after="100" w:afterAutospacing="1" w:line="240" w:lineRule="auto"/>
        <w:rPr>
          <w:ins w:id="643" w:author="Unknown"/>
          <w:rFonts w:ascii="Times New Roman" w:eastAsia="Times New Roman" w:hAnsi="Times New Roman" w:cs="Times New Roman"/>
          <w:sz w:val="24"/>
          <w:szCs w:val="24"/>
          <w:lang w:val="en-US"/>
        </w:rPr>
      </w:pPr>
      <w:ins w:id="644" w:author="Unknown">
        <w:r w:rsidRPr="0052603D">
          <w:rPr>
            <w:rFonts w:ascii="Times New Roman" w:eastAsia="Times New Roman" w:hAnsi="Times New Roman" w:cs="Times New Roman"/>
            <w:b/>
            <w:bCs/>
            <w:sz w:val="24"/>
            <w:szCs w:val="24"/>
            <w:lang w:val="en-US"/>
          </w:rPr>
          <w:t>#2)</w:t>
        </w:r>
        <w:r w:rsidRPr="0052603D">
          <w:rPr>
            <w:rFonts w:ascii="Times New Roman" w:eastAsia="Times New Roman" w:hAnsi="Times New Roman" w:cs="Times New Roman"/>
            <w:sz w:val="24"/>
            <w:szCs w:val="24"/>
            <w:lang w:val="en-US"/>
          </w:rPr>
          <w:t xml:space="preserve"> When DELETE command is used to delete all the records from the table then it doesn’t re-initialize the table. So, AUTO_INCREMENT field does not count from one when the user inserts any record.</w:t>
        </w:r>
      </w:ins>
    </w:p>
    <w:p w:rsidR="0052603D" w:rsidRPr="0052603D" w:rsidRDefault="0052603D" w:rsidP="0052603D">
      <w:pPr>
        <w:spacing w:before="100" w:beforeAutospacing="1" w:after="100" w:afterAutospacing="1" w:line="240" w:lineRule="auto"/>
        <w:rPr>
          <w:ins w:id="645" w:author="Unknown"/>
          <w:rFonts w:ascii="Times New Roman" w:eastAsia="Times New Roman" w:hAnsi="Times New Roman" w:cs="Times New Roman"/>
          <w:sz w:val="24"/>
          <w:szCs w:val="24"/>
          <w:lang w:val="en-US"/>
        </w:rPr>
      </w:pPr>
      <w:ins w:id="646" w:author="Unknown">
        <w:r w:rsidRPr="0052603D">
          <w:rPr>
            <w:rFonts w:ascii="Times New Roman" w:eastAsia="Times New Roman" w:hAnsi="Times New Roman" w:cs="Times New Roman"/>
            <w:sz w:val="24"/>
            <w:szCs w:val="24"/>
            <w:lang w:val="en-US"/>
          </w:rPr>
          <w:t>But when all the records of any table are deleted by using TRUNCATE command then it re-initializes the table and a new record will start from one for the AUTO_INCREMENT field.</w:t>
        </w:r>
      </w:ins>
    </w:p>
    <w:p w:rsidR="0052603D" w:rsidRPr="0052603D" w:rsidRDefault="0052603D" w:rsidP="0052603D">
      <w:pPr>
        <w:spacing w:before="100" w:beforeAutospacing="1" w:after="100" w:afterAutospacing="1" w:line="240" w:lineRule="auto"/>
        <w:rPr>
          <w:ins w:id="647" w:author="Unknown"/>
          <w:rFonts w:ascii="Times New Roman" w:eastAsia="Times New Roman" w:hAnsi="Times New Roman" w:cs="Times New Roman"/>
          <w:sz w:val="24"/>
          <w:szCs w:val="24"/>
          <w:lang w:val="en-US"/>
        </w:rPr>
      </w:pPr>
      <w:ins w:id="648"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649" w:author="Unknown"/>
          <w:rFonts w:ascii="Times New Roman" w:eastAsia="Times New Roman" w:hAnsi="Times New Roman" w:cs="Times New Roman"/>
          <w:sz w:val="24"/>
          <w:szCs w:val="24"/>
          <w:lang w:val="en-US"/>
        </w:rPr>
      </w:pPr>
      <w:ins w:id="650" w:author="Unknown">
        <w:r w:rsidRPr="0052603D">
          <w:rPr>
            <w:rFonts w:ascii="Times New Roman" w:eastAsia="Times New Roman" w:hAnsi="Times New Roman" w:cs="Times New Roman"/>
            <w:sz w:val="24"/>
            <w:szCs w:val="24"/>
            <w:lang w:val="en-US"/>
          </w:rPr>
          <w:t>Previously created users table is used in this example.</w:t>
        </w:r>
      </w:ins>
    </w:p>
    <w:p w:rsidR="0052603D" w:rsidRPr="0052603D" w:rsidRDefault="0052603D" w:rsidP="0052603D">
      <w:pPr>
        <w:spacing w:before="100" w:beforeAutospacing="1" w:after="100" w:afterAutospacing="1" w:line="240" w:lineRule="auto"/>
        <w:rPr>
          <w:ins w:id="651" w:author="Unknown"/>
          <w:rFonts w:ascii="Times New Roman" w:eastAsia="Times New Roman" w:hAnsi="Times New Roman" w:cs="Times New Roman"/>
          <w:sz w:val="24"/>
          <w:szCs w:val="24"/>
          <w:lang w:val="en-US"/>
        </w:rPr>
      </w:pPr>
      <w:ins w:id="652" w:author="Unknown">
        <w:r w:rsidRPr="0052603D">
          <w:rPr>
            <w:rFonts w:ascii="Times New Roman" w:eastAsia="Times New Roman" w:hAnsi="Times New Roman" w:cs="Times New Roman"/>
            <w:sz w:val="24"/>
            <w:szCs w:val="24"/>
            <w:lang w:val="en-US"/>
          </w:rPr>
          <w:t xml:space="preserve">First, the SELECT query will show all the records of the users table. DELETE query will delete all the records from the user's table. INSERT query will insert a new record into the users table. </w:t>
        </w:r>
        <w:proofErr w:type="gramStart"/>
        <w:r w:rsidRPr="0052603D">
          <w:rPr>
            <w:rFonts w:ascii="Times New Roman" w:eastAsia="Times New Roman" w:hAnsi="Times New Roman" w:cs="Times New Roman"/>
            <w:sz w:val="24"/>
            <w:szCs w:val="24"/>
            <w:lang w:val="en-US"/>
          </w:rPr>
          <w:t xml:space="preserve">After insert, if the SELECT query executes again then it will be shown that a new </w:t>
        </w:r>
        <w:r w:rsidRPr="0052603D">
          <w:rPr>
            <w:rFonts w:ascii="Times New Roman" w:eastAsia="Times New Roman" w:hAnsi="Times New Roman" w:cs="Times New Roman"/>
            <w:b/>
            <w:bCs/>
            <w:sz w:val="24"/>
            <w:szCs w:val="24"/>
            <w:lang w:val="en-US"/>
          </w:rPr>
          <w:t>id</w:t>
        </w:r>
        <w:r w:rsidRPr="0052603D">
          <w:rPr>
            <w:rFonts w:ascii="Times New Roman" w:eastAsia="Times New Roman" w:hAnsi="Times New Roman" w:cs="Times New Roman"/>
            <w:sz w:val="24"/>
            <w:szCs w:val="24"/>
            <w:lang w:val="en-US"/>
          </w:rPr>
          <w:t xml:space="preserve"> is calculated after the deleted </w:t>
        </w:r>
        <w:r w:rsidRPr="0052603D">
          <w:rPr>
            <w:rFonts w:ascii="Times New Roman" w:eastAsia="Times New Roman" w:hAnsi="Times New Roman" w:cs="Times New Roman"/>
            <w:b/>
            <w:bCs/>
            <w:sz w:val="24"/>
            <w:szCs w:val="24"/>
            <w:lang w:val="en-US"/>
          </w:rPr>
          <w:t>id</w:t>
        </w:r>
        <w:r w:rsidRPr="0052603D">
          <w:rPr>
            <w:rFonts w:ascii="Times New Roman" w:eastAsia="Times New Roman" w:hAnsi="Times New Roman" w:cs="Times New Roman"/>
            <w:sz w:val="24"/>
            <w:szCs w:val="24"/>
            <w:lang w:val="en-US"/>
          </w:rPr>
          <w:t>.</w:t>
        </w:r>
        <w:proofErr w:type="gramEnd"/>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3" w:author="Unknown"/>
          <w:rFonts w:ascii="Courier New" w:eastAsia="Times New Roman" w:hAnsi="Courier New" w:cs="Courier New"/>
          <w:sz w:val="20"/>
          <w:szCs w:val="20"/>
          <w:lang w:val="en-US"/>
        </w:rPr>
      </w:pPr>
      <w:ins w:id="654" w:author="Unknown">
        <w:r w:rsidRPr="0052603D">
          <w:rPr>
            <w:rFonts w:ascii="Courier New" w:eastAsia="Times New Roman" w:hAnsi="Courier New" w:cs="Courier New"/>
            <w:sz w:val="20"/>
            <w:szCs w:val="20"/>
            <w:lang w:val="en-US"/>
          </w:rPr>
          <w:t>SELECT * FROM users;</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5" w:author="Unknown"/>
          <w:rFonts w:ascii="Courier New" w:eastAsia="Times New Roman" w:hAnsi="Courier New" w:cs="Courier New"/>
          <w:sz w:val="20"/>
          <w:szCs w:val="20"/>
          <w:lang w:val="en-US"/>
        </w:rPr>
      </w:pPr>
      <w:ins w:id="656" w:author="Unknown">
        <w:r w:rsidRPr="0052603D">
          <w:rPr>
            <w:rFonts w:ascii="Courier New" w:eastAsia="Times New Roman" w:hAnsi="Courier New" w:cs="Courier New"/>
            <w:sz w:val="20"/>
            <w:szCs w:val="20"/>
            <w:lang w:val="en-US"/>
          </w:rPr>
          <w:t>DELETE FROM users;</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7" w:author="Unknown"/>
          <w:rFonts w:ascii="Courier New" w:eastAsia="Times New Roman" w:hAnsi="Courier New" w:cs="Courier New"/>
          <w:sz w:val="20"/>
          <w:szCs w:val="20"/>
          <w:lang w:val="en-US"/>
        </w:rPr>
      </w:pPr>
      <w:ins w:id="658" w:author="Unknown">
        <w:r w:rsidRPr="0052603D">
          <w:rPr>
            <w:rFonts w:ascii="Courier New" w:eastAsia="Times New Roman" w:hAnsi="Courier New" w:cs="Courier New"/>
            <w:sz w:val="20"/>
            <w:szCs w:val="20"/>
            <w:lang w:val="en-US"/>
          </w:rPr>
          <w:t>INSERT INTO users (username, email)</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9" w:author="Unknown"/>
          <w:rFonts w:ascii="Courier New" w:eastAsia="Times New Roman" w:hAnsi="Courier New" w:cs="Courier New"/>
          <w:sz w:val="20"/>
          <w:szCs w:val="20"/>
          <w:lang w:val="en-US"/>
        </w:rPr>
      </w:pPr>
      <w:ins w:id="660" w:author="Unknown">
        <w:r w:rsidRPr="0052603D">
          <w:rPr>
            <w:rFonts w:ascii="Courier New" w:eastAsia="Times New Roman" w:hAnsi="Courier New" w:cs="Courier New"/>
            <w:sz w:val="20"/>
            <w:szCs w:val="20"/>
            <w:lang w:val="en-US"/>
          </w:rPr>
          <w:t>VALUES ('</w:t>
        </w:r>
        <w:proofErr w:type="spellStart"/>
        <w:r w:rsidRPr="0052603D">
          <w:rPr>
            <w:rFonts w:ascii="Courier New" w:eastAsia="Times New Roman" w:hAnsi="Courier New" w:cs="Courier New"/>
            <w:sz w:val="20"/>
            <w:szCs w:val="20"/>
            <w:lang w:val="en-US"/>
          </w:rPr>
          <w:t>Durjoy</w:t>
        </w:r>
        <w:proofErr w:type="spellEnd"/>
        <w:r w:rsidRPr="0052603D">
          <w:rPr>
            <w:rFonts w:ascii="Courier New" w:eastAsia="Times New Roman" w:hAnsi="Courier New" w:cs="Courier New"/>
            <w:sz w:val="20"/>
            <w:szCs w:val="20"/>
            <w:lang w:val="en-US"/>
          </w:rPr>
          <w:t>', 'durjoy@gmail.com');</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1" w:author="Unknown"/>
          <w:rFonts w:ascii="Courier New" w:eastAsia="Times New Roman" w:hAnsi="Courier New" w:cs="Courier New"/>
          <w:sz w:val="20"/>
          <w:szCs w:val="20"/>
          <w:lang w:val="en-US"/>
        </w:rPr>
      </w:pPr>
      <w:ins w:id="662" w:author="Unknown">
        <w:r w:rsidRPr="0052603D">
          <w:rPr>
            <w:rFonts w:ascii="Courier New" w:eastAsia="Times New Roman" w:hAnsi="Courier New" w:cs="Courier New"/>
            <w:sz w:val="20"/>
            <w:szCs w:val="20"/>
            <w:lang w:val="en-US"/>
          </w:rPr>
          <w:t>SELECT * FROM users;</w:t>
        </w:r>
      </w:ins>
    </w:p>
    <w:p w:rsidR="0052603D" w:rsidRPr="0052603D" w:rsidRDefault="0052603D" w:rsidP="0052603D">
      <w:pPr>
        <w:spacing w:before="100" w:beforeAutospacing="1" w:after="100" w:afterAutospacing="1" w:line="240" w:lineRule="auto"/>
        <w:rPr>
          <w:ins w:id="663" w:author="Unknown"/>
          <w:rFonts w:ascii="Times New Roman" w:eastAsia="Times New Roman" w:hAnsi="Times New Roman" w:cs="Times New Roman"/>
          <w:sz w:val="24"/>
          <w:szCs w:val="24"/>
          <w:lang w:val="en-US"/>
        </w:rPr>
      </w:pPr>
      <w:ins w:id="664" w:author="Unknown">
        <w:r w:rsidRPr="0052603D">
          <w:rPr>
            <w:rFonts w:ascii="Times New Roman" w:eastAsia="Times New Roman" w:hAnsi="Times New Roman" w:cs="Times New Roman"/>
            <w:sz w:val="24"/>
            <w:szCs w:val="24"/>
            <w:lang w:val="en-US"/>
          </w:rPr>
          <w:lastRenderedPageBreak/>
          <w:t>Currently, there are two records in the users table and when a new record is inserted after deleting all the records then the new id is 3, and not 1.</w:t>
        </w:r>
      </w:ins>
    </w:p>
    <w:p w:rsidR="0052603D" w:rsidRPr="0052603D" w:rsidRDefault="0052603D" w:rsidP="0052603D">
      <w:pPr>
        <w:spacing w:before="100" w:beforeAutospacing="1" w:after="100" w:afterAutospacing="1" w:line="240" w:lineRule="auto"/>
        <w:rPr>
          <w:ins w:id="665"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drawing>
          <wp:inline distT="0" distB="0" distL="0" distR="0">
            <wp:extent cx="4839335" cy="4632325"/>
            <wp:effectExtent l="19050" t="0" r="0" b="0"/>
            <wp:docPr id="43" name="Picture 43" descr="DELETE Command in MySQL">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ETE Command in MySQL">
                      <a:hlinkClick r:id="rId85"/>
                    </pic:cNvPr>
                    <pic:cNvPicPr>
                      <a:picLocks noChangeAspect="1" noChangeArrowheads="1"/>
                    </pic:cNvPicPr>
                  </pic:nvPicPr>
                  <pic:blipFill>
                    <a:blip r:embed="rId86"/>
                    <a:srcRect/>
                    <a:stretch>
                      <a:fillRect/>
                    </a:stretch>
                  </pic:blipFill>
                  <pic:spPr bwMode="auto">
                    <a:xfrm>
                      <a:off x="0" y="0"/>
                      <a:ext cx="4839335" cy="463232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666" w:author="Unknown"/>
          <w:rFonts w:ascii="Times New Roman" w:eastAsia="Times New Roman" w:hAnsi="Times New Roman" w:cs="Times New Roman"/>
          <w:sz w:val="24"/>
          <w:szCs w:val="24"/>
          <w:lang w:val="en-US"/>
        </w:rPr>
      </w:pPr>
      <w:ins w:id="667" w:author="Unknown">
        <w:r w:rsidRPr="0052603D">
          <w:rPr>
            <w:rFonts w:ascii="Times New Roman" w:eastAsia="Times New Roman" w:hAnsi="Times New Roman" w:cs="Times New Roman"/>
            <w:sz w:val="24"/>
            <w:szCs w:val="24"/>
            <w:lang w:val="en-US"/>
          </w:rPr>
          <w:t>Same queries are executed in this part, just used TRUNCATE statement in place of DELETE. It is shown that the id value of the new record is 1.</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8" w:author="Unknown"/>
          <w:rFonts w:ascii="Courier New" w:eastAsia="Times New Roman" w:hAnsi="Courier New" w:cs="Courier New"/>
          <w:sz w:val="20"/>
          <w:szCs w:val="20"/>
          <w:lang w:val="en-US"/>
        </w:rPr>
      </w:pPr>
      <w:ins w:id="669" w:author="Unknown">
        <w:r w:rsidRPr="0052603D">
          <w:rPr>
            <w:rFonts w:ascii="Courier New" w:eastAsia="Times New Roman" w:hAnsi="Courier New" w:cs="Courier New"/>
            <w:sz w:val="20"/>
            <w:szCs w:val="20"/>
            <w:lang w:val="en-US"/>
          </w:rPr>
          <w:t>TRUNCATE table users;</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0" w:author="Unknown"/>
          <w:rFonts w:ascii="Courier New" w:eastAsia="Times New Roman" w:hAnsi="Courier New" w:cs="Courier New"/>
          <w:sz w:val="20"/>
          <w:szCs w:val="20"/>
          <w:lang w:val="en-US"/>
        </w:rPr>
      </w:pPr>
      <w:ins w:id="671" w:author="Unknown">
        <w:r w:rsidRPr="0052603D">
          <w:rPr>
            <w:rFonts w:ascii="Courier New" w:eastAsia="Times New Roman" w:hAnsi="Courier New" w:cs="Courier New"/>
            <w:sz w:val="20"/>
            <w:szCs w:val="20"/>
            <w:lang w:val="en-US"/>
          </w:rPr>
          <w:t>INSERT INTO users (username, email)</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2" w:author="Unknown"/>
          <w:rFonts w:ascii="Courier New" w:eastAsia="Times New Roman" w:hAnsi="Courier New" w:cs="Courier New"/>
          <w:sz w:val="20"/>
          <w:szCs w:val="20"/>
          <w:lang w:val="en-US"/>
        </w:rPr>
      </w:pPr>
      <w:ins w:id="673" w:author="Unknown">
        <w:r w:rsidRPr="0052603D">
          <w:rPr>
            <w:rFonts w:ascii="Courier New" w:eastAsia="Times New Roman" w:hAnsi="Courier New" w:cs="Courier New"/>
            <w:sz w:val="20"/>
            <w:szCs w:val="20"/>
            <w:lang w:val="en-US"/>
          </w:rPr>
          <w:t>VALUES ('</w:t>
        </w:r>
        <w:proofErr w:type="spellStart"/>
        <w:r w:rsidRPr="0052603D">
          <w:rPr>
            <w:rFonts w:ascii="Courier New" w:eastAsia="Times New Roman" w:hAnsi="Courier New" w:cs="Courier New"/>
            <w:sz w:val="20"/>
            <w:szCs w:val="20"/>
            <w:lang w:val="en-US"/>
          </w:rPr>
          <w:t>Farheen</w:t>
        </w:r>
        <w:proofErr w:type="spellEnd"/>
        <w:r w:rsidRPr="0052603D">
          <w:rPr>
            <w:rFonts w:ascii="Courier New" w:eastAsia="Times New Roman" w:hAnsi="Courier New" w:cs="Courier New"/>
            <w:sz w:val="20"/>
            <w:szCs w:val="20"/>
            <w:lang w:val="en-US"/>
          </w:rPr>
          <w:t>', 'farheen@gmail.com');</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4" w:author="Unknown"/>
          <w:rFonts w:ascii="Courier New" w:eastAsia="Times New Roman" w:hAnsi="Courier New" w:cs="Courier New"/>
          <w:sz w:val="20"/>
          <w:szCs w:val="20"/>
          <w:lang w:val="en-US"/>
        </w:rPr>
      </w:pPr>
      <w:ins w:id="675" w:author="Unknown">
        <w:r w:rsidRPr="0052603D">
          <w:rPr>
            <w:rFonts w:ascii="Courier New" w:eastAsia="Times New Roman" w:hAnsi="Courier New" w:cs="Courier New"/>
            <w:sz w:val="20"/>
            <w:szCs w:val="20"/>
            <w:lang w:val="en-US"/>
          </w:rPr>
          <w:t>SELECT * FROM users;</w:t>
        </w:r>
      </w:ins>
    </w:p>
    <w:p w:rsidR="0052603D" w:rsidRPr="0052603D" w:rsidRDefault="0052603D" w:rsidP="0052603D">
      <w:pPr>
        <w:spacing w:before="100" w:beforeAutospacing="1" w:after="100" w:afterAutospacing="1" w:line="240" w:lineRule="auto"/>
        <w:rPr>
          <w:ins w:id="676" w:author="Unknown"/>
          <w:rFonts w:ascii="Times New Roman" w:eastAsia="Times New Roman" w:hAnsi="Times New Roman" w:cs="Times New Roman"/>
          <w:sz w:val="24"/>
          <w:szCs w:val="24"/>
          <w:lang w:val="en-US"/>
        </w:rPr>
      </w:pPr>
      <w:r>
        <w:rPr>
          <w:rFonts w:ascii="Times New Roman" w:eastAsia="Times New Roman" w:hAnsi="Times New Roman" w:cs="Times New Roman"/>
          <w:noProof/>
          <w:color w:val="0000FF"/>
          <w:sz w:val="24"/>
          <w:szCs w:val="24"/>
          <w:lang w:val="en-US"/>
        </w:rPr>
        <w:lastRenderedPageBreak/>
        <w:drawing>
          <wp:inline distT="0" distB="0" distL="0" distR="0">
            <wp:extent cx="5132705" cy="3226435"/>
            <wp:effectExtent l="19050" t="0" r="0" b="0"/>
            <wp:docPr id="44" name="Picture 44" descr="TRUNCATE Command in MySQL">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RUNCATE Command in MySQL">
                      <a:hlinkClick r:id="rId87"/>
                    </pic:cNvPr>
                    <pic:cNvPicPr>
                      <a:picLocks noChangeAspect="1" noChangeArrowheads="1"/>
                    </pic:cNvPicPr>
                  </pic:nvPicPr>
                  <pic:blipFill>
                    <a:blip r:embed="rId88"/>
                    <a:srcRect/>
                    <a:stretch>
                      <a:fillRect/>
                    </a:stretch>
                  </pic:blipFill>
                  <pic:spPr bwMode="auto">
                    <a:xfrm>
                      <a:off x="0" y="0"/>
                      <a:ext cx="5132705" cy="3226435"/>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rPr>
          <w:ins w:id="677" w:author="Unknown"/>
          <w:rFonts w:ascii="Times New Roman" w:eastAsia="Times New Roman" w:hAnsi="Times New Roman" w:cs="Times New Roman"/>
          <w:sz w:val="24"/>
          <w:szCs w:val="24"/>
          <w:lang w:val="en-US"/>
        </w:rPr>
      </w:pPr>
      <w:ins w:id="678" w:author="Unknown">
        <w:r w:rsidRPr="0052603D">
          <w:rPr>
            <w:rFonts w:ascii="Times New Roman" w:eastAsia="Times New Roman" w:hAnsi="Times New Roman" w:cs="Times New Roman"/>
            <w:b/>
            <w:bCs/>
            <w:color w:val="FF6600"/>
            <w:sz w:val="24"/>
            <w:szCs w:val="24"/>
            <w:lang w:val="en-US"/>
          </w:rPr>
          <w:t xml:space="preserve">Q #36)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a storage engine? What are the differences between </w:t>
        </w:r>
        <w:proofErr w:type="spellStart"/>
        <w:r w:rsidRPr="0052603D">
          <w:rPr>
            <w:rFonts w:ascii="Times New Roman" w:eastAsia="Times New Roman" w:hAnsi="Times New Roman" w:cs="Times New Roman"/>
            <w:b/>
            <w:bCs/>
            <w:color w:val="FF6600"/>
            <w:sz w:val="24"/>
            <w:szCs w:val="24"/>
            <w:lang w:val="en-US"/>
          </w:rPr>
          <w:t>InnoDB</w:t>
        </w:r>
        <w:proofErr w:type="spellEnd"/>
        <w:r w:rsidRPr="0052603D">
          <w:rPr>
            <w:rFonts w:ascii="Times New Roman" w:eastAsia="Times New Roman" w:hAnsi="Times New Roman" w:cs="Times New Roman"/>
            <w:b/>
            <w:bCs/>
            <w:color w:val="FF6600"/>
            <w:sz w:val="24"/>
            <w:szCs w:val="24"/>
            <w:lang w:val="en-US"/>
          </w:rPr>
          <w:t xml:space="preserve"> and </w:t>
        </w:r>
        <w:proofErr w:type="spellStart"/>
        <w:r w:rsidRPr="0052603D">
          <w:rPr>
            <w:rFonts w:ascii="Times New Roman" w:eastAsia="Times New Roman" w:hAnsi="Times New Roman" w:cs="Times New Roman"/>
            <w:b/>
            <w:bCs/>
            <w:color w:val="FF6600"/>
            <w:sz w:val="24"/>
            <w:szCs w:val="24"/>
            <w:lang w:val="en-US"/>
          </w:rPr>
          <w:t>MyISAM</w:t>
        </w:r>
        <w:proofErr w:type="spellEnd"/>
        <w:r w:rsidRPr="0052603D">
          <w:rPr>
            <w:rFonts w:ascii="Times New Roman" w:eastAsia="Times New Roman" w:hAnsi="Times New Roman" w:cs="Times New Roman"/>
            <w:b/>
            <w:bCs/>
            <w:color w:val="FF6600"/>
            <w:sz w:val="24"/>
            <w:szCs w:val="24"/>
            <w:lang w:val="en-US"/>
          </w:rPr>
          <w:t xml:space="preserve"> engines?</w:t>
        </w:r>
      </w:ins>
    </w:p>
    <w:p w:rsidR="0052603D" w:rsidRPr="0052603D" w:rsidRDefault="0052603D" w:rsidP="0052603D">
      <w:pPr>
        <w:spacing w:before="100" w:beforeAutospacing="1" w:after="100" w:afterAutospacing="1" w:line="240" w:lineRule="auto"/>
        <w:rPr>
          <w:ins w:id="679" w:author="Unknown"/>
          <w:rFonts w:ascii="Times New Roman" w:eastAsia="Times New Roman" w:hAnsi="Times New Roman" w:cs="Times New Roman"/>
          <w:sz w:val="24"/>
          <w:szCs w:val="24"/>
          <w:lang w:val="en-US"/>
        </w:rPr>
      </w:pPr>
      <w:ins w:id="680"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681" w:author="Unknown"/>
          <w:rFonts w:ascii="Times New Roman" w:eastAsia="Times New Roman" w:hAnsi="Times New Roman" w:cs="Times New Roman"/>
          <w:sz w:val="24"/>
          <w:szCs w:val="24"/>
          <w:lang w:val="en-US"/>
        </w:rPr>
      </w:pPr>
      <w:ins w:id="682" w:author="Unknown">
        <w:r w:rsidRPr="0052603D">
          <w:rPr>
            <w:rFonts w:ascii="Times New Roman" w:eastAsia="Times New Roman" w:hAnsi="Times New Roman" w:cs="Times New Roman"/>
            <w:sz w:val="24"/>
            <w:szCs w:val="24"/>
            <w:lang w:val="en-US"/>
          </w:rPr>
          <w:t xml:space="preserve">One of the major components of the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server is the storage engine for doing different types of database operations. Each database table created is based on the specific storage engine.</w:t>
        </w:r>
      </w:ins>
    </w:p>
    <w:p w:rsidR="0052603D" w:rsidRPr="0052603D" w:rsidRDefault="0052603D" w:rsidP="0052603D">
      <w:pPr>
        <w:spacing w:before="100" w:beforeAutospacing="1" w:after="100" w:afterAutospacing="1" w:line="240" w:lineRule="auto"/>
        <w:rPr>
          <w:ins w:id="683" w:author="Unknown"/>
          <w:rFonts w:ascii="Times New Roman" w:eastAsia="Times New Roman" w:hAnsi="Times New Roman" w:cs="Times New Roman"/>
          <w:sz w:val="24"/>
          <w:szCs w:val="24"/>
          <w:lang w:val="en-US"/>
        </w:rPr>
      </w:pPr>
      <w:proofErr w:type="spellStart"/>
      <w:ins w:id="684" w:author="Unknown">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supports two types of storage engines </w:t>
        </w:r>
        <w:proofErr w:type="spellStart"/>
        <w:r w:rsidRPr="0052603D">
          <w:rPr>
            <w:rFonts w:ascii="Times New Roman" w:eastAsia="Times New Roman" w:hAnsi="Times New Roman" w:cs="Times New Roman"/>
            <w:sz w:val="24"/>
            <w:szCs w:val="24"/>
            <w:lang w:val="en-US"/>
          </w:rPr>
          <w:t>i.e</w:t>
        </w:r>
        <w:proofErr w:type="spellEnd"/>
        <w:r w:rsidRPr="0052603D">
          <w:rPr>
            <w:rFonts w:ascii="Times New Roman" w:eastAsia="Times New Roman" w:hAnsi="Times New Roman" w:cs="Times New Roman"/>
            <w:sz w:val="24"/>
            <w:szCs w:val="24"/>
            <w:lang w:val="en-US"/>
          </w:rPr>
          <w:t xml:space="preserve"> </w:t>
        </w:r>
        <w:r w:rsidRPr="0052603D">
          <w:rPr>
            <w:rFonts w:ascii="Times New Roman" w:eastAsia="Times New Roman" w:hAnsi="Times New Roman" w:cs="Times New Roman"/>
            <w:b/>
            <w:bCs/>
            <w:sz w:val="24"/>
            <w:szCs w:val="24"/>
            <w:lang w:val="en-US"/>
          </w:rPr>
          <w:t>transactional and non-transactional</w:t>
        </w:r>
        <w:r w:rsidRPr="0052603D">
          <w:rPr>
            <w:rFonts w:ascii="Times New Roman" w:eastAsia="Times New Roman" w:hAnsi="Times New Roman" w:cs="Times New Roman"/>
            <w:sz w:val="24"/>
            <w:szCs w:val="24"/>
            <w:lang w:val="en-US"/>
          </w:rPr>
          <w:t xml:space="preserve">. </w:t>
        </w:r>
        <w:proofErr w:type="spellStart"/>
        <w:r w:rsidRPr="0052603D">
          <w:rPr>
            <w:rFonts w:ascii="Times New Roman" w:eastAsia="Times New Roman" w:hAnsi="Times New Roman" w:cs="Times New Roman"/>
            <w:sz w:val="24"/>
            <w:szCs w:val="24"/>
            <w:lang w:val="en-US"/>
          </w:rPr>
          <w:t>InnoDB</w:t>
        </w:r>
        <w:proofErr w:type="spellEnd"/>
        <w:r w:rsidRPr="0052603D">
          <w:rPr>
            <w:rFonts w:ascii="Times New Roman" w:eastAsia="Times New Roman" w:hAnsi="Times New Roman" w:cs="Times New Roman"/>
            <w:sz w:val="24"/>
            <w:szCs w:val="24"/>
            <w:lang w:val="en-US"/>
          </w:rPr>
          <w:t xml:space="preserve"> is the default storage engine of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which is a transactional storage engine.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storage engine is a non-transactional storage engine.</w:t>
        </w:r>
      </w:ins>
    </w:p>
    <w:p w:rsidR="0052603D" w:rsidRPr="0052603D" w:rsidRDefault="0052603D" w:rsidP="0052603D">
      <w:pPr>
        <w:spacing w:before="100" w:beforeAutospacing="1" w:after="100" w:afterAutospacing="1" w:line="240" w:lineRule="auto"/>
        <w:rPr>
          <w:ins w:id="685" w:author="Unknown"/>
          <w:rFonts w:ascii="Times New Roman" w:eastAsia="Times New Roman" w:hAnsi="Times New Roman" w:cs="Times New Roman"/>
          <w:sz w:val="24"/>
          <w:szCs w:val="24"/>
          <w:lang w:val="en-US"/>
        </w:rPr>
      </w:pPr>
      <w:ins w:id="686" w:author="Unknown">
        <w:r w:rsidRPr="0052603D">
          <w:rPr>
            <w:rFonts w:ascii="Times New Roman" w:eastAsia="Times New Roman" w:hAnsi="Times New Roman" w:cs="Times New Roman"/>
            <w:b/>
            <w:bCs/>
            <w:sz w:val="24"/>
            <w:szCs w:val="24"/>
            <w:lang w:val="en-US"/>
          </w:rPr>
          <w:t xml:space="preserve">The differences between </w:t>
        </w:r>
        <w:proofErr w:type="spellStart"/>
        <w:r w:rsidRPr="0052603D">
          <w:rPr>
            <w:rFonts w:ascii="Times New Roman" w:eastAsia="Times New Roman" w:hAnsi="Times New Roman" w:cs="Times New Roman"/>
            <w:b/>
            <w:bCs/>
            <w:sz w:val="24"/>
            <w:szCs w:val="24"/>
            <w:lang w:val="en-US"/>
          </w:rPr>
          <w:t>InnoDB</w:t>
        </w:r>
        <w:proofErr w:type="spellEnd"/>
        <w:r w:rsidRPr="0052603D">
          <w:rPr>
            <w:rFonts w:ascii="Times New Roman" w:eastAsia="Times New Roman" w:hAnsi="Times New Roman" w:cs="Times New Roman"/>
            <w:b/>
            <w:bCs/>
            <w:sz w:val="24"/>
            <w:szCs w:val="24"/>
            <w:lang w:val="en-US"/>
          </w:rPr>
          <w:t xml:space="preserve"> and </w:t>
        </w:r>
        <w:proofErr w:type="spellStart"/>
        <w:r w:rsidRPr="0052603D">
          <w:rPr>
            <w:rFonts w:ascii="Times New Roman" w:eastAsia="Times New Roman" w:hAnsi="Times New Roman" w:cs="Times New Roman"/>
            <w:b/>
            <w:bCs/>
            <w:sz w:val="24"/>
            <w:szCs w:val="24"/>
            <w:lang w:val="en-US"/>
          </w:rPr>
          <w:t>MyISAM</w:t>
        </w:r>
        <w:proofErr w:type="spellEnd"/>
        <w:r w:rsidRPr="0052603D">
          <w:rPr>
            <w:rFonts w:ascii="Times New Roman" w:eastAsia="Times New Roman" w:hAnsi="Times New Roman" w:cs="Times New Roman"/>
            <w:b/>
            <w:bCs/>
            <w:sz w:val="24"/>
            <w:szCs w:val="24"/>
            <w:lang w:val="en-US"/>
          </w:rPr>
          <w:t xml:space="preserve"> storage engines are discussed below:</w:t>
        </w:r>
      </w:ins>
    </w:p>
    <w:p w:rsidR="0052603D" w:rsidRPr="0052603D" w:rsidRDefault="0052603D" w:rsidP="0052603D">
      <w:pPr>
        <w:numPr>
          <w:ilvl w:val="0"/>
          <w:numId w:val="7"/>
        </w:numPr>
        <w:spacing w:before="100" w:beforeAutospacing="1" w:after="100" w:afterAutospacing="1" w:line="240" w:lineRule="auto"/>
        <w:rPr>
          <w:ins w:id="687" w:author="Unknown"/>
          <w:rFonts w:ascii="Times New Roman" w:eastAsia="Times New Roman" w:hAnsi="Times New Roman" w:cs="Times New Roman"/>
          <w:sz w:val="24"/>
          <w:szCs w:val="24"/>
          <w:lang w:val="en-US"/>
        </w:rPr>
      </w:pPr>
      <w:proofErr w:type="spellStart"/>
      <w:ins w:id="688" w:author="Unknown">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supports FULLTEXT index but </w:t>
        </w:r>
        <w:proofErr w:type="spellStart"/>
        <w:r w:rsidRPr="0052603D">
          <w:rPr>
            <w:rFonts w:ascii="Times New Roman" w:eastAsia="Times New Roman" w:hAnsi="Times New Roman" w:cs="Times New Roman"/>
            <w:sz w:val="24"/>
            <w:szCs w:val="24"/>
            <w:lang w:val="en-US"/>
          </w:rPr>
          <w:t>InnoDB</w:t>
        </w:r>
        <w:proofErr w:type="spellEnd"/>
        <w:r w:rsidRPr="0052603D">
          <w:rPr>
            <w:rFonts w:ascii="Times New Roman" w:eastAsia="Times New Roman" w:hAnsi="Times New Roman" w:cs="Times New Roman"/>
            <w:sz w:val="24"/>
            <w:szCs w:val="24"/>
            <w:lang w:val="en-US"/>
          </w:rPr>
          <w:t xml:space="preserve"> doesn’t support FULLTEXT index.</w:t>
        </w:r>
      </w:ins>
    </w:p>
    <w:p w:rsidR="0052603D" w:rsidRPr="0052603D" w:rsidRDefault="0052603D" w:rsidP="0052603D">
      <w:pPr>
        <w:numPr>
          <w:ilvl w:val="0"/>
          <w:numId w:val="7"/>
        </w:numPr>
        <w:spacing w:before="100" w:beforeAutospacing="1" w:after="100" w:afterAutospacing="1" w:line="240" w:lineRule="auto"/>
        <w:rPr>
          <w:ins w:id="689" w:author="Unknown"/>
          <w:rFonts w:ascii="Times New Roman" w:eastAsia="Times New Roman" w:hAnsi="Times New Roman" w:cs="Times New Roman"/>
          <w:sz w:val="24"/>
          <w:szCs w:val="24"/>
          <w:lang w:val="en-US"/>
        </w:rPr>
      </w:pPr>
      <w:proofErr w:type="spellStart"/>
      <w:ins w:id="690" w:author="Unknown">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is faster and </w:t>
        </w:r>
        <w:proofErr w:type="spellStart"/>
        <w:r w:rsidRPr="0052603D">
          <w:rPr>
            <w:rFonts w:ascii="Times New Roman" w:eastAsia="Times New Roman" w:hAnsi="Times New Roman" w:cs="Times New Roman"/>
            <w:sz w:val="24"/>
            <w:szCs w:val="24"/>
            <w:lang w:val="en-US"/>
          </w:rPr>
          <w:t>InnoDB</w:t>
        </w:r>
        <w:proofErr w:type="spellEnd"/>
        <w:r w:rsidRPr="0052603D">
          <w:rPr>
            <w:rFonts w:ascii="Times New Roman" w:eastAsia="Times New Roman" w:hAnsi="Times New Roman" w:cs="Times New Roman"/>
            <w:sz w:val="24"/>
            <w:szCs w:val="24"/>
            <w:lang w:val="en-US"/>
          </w:rPr>
          <w:t xml:space="preserve"> is slower.</w:t>
        </w:r>
      </w:ins>
    </w:p>
    <w:p w:rsidR="0052603D" w:rsidRPr="0052603D" w:rsidRDefault="0052603D" w:rsidP="0052603D">
      <w:pPr>
        <w:numPr>
          <w:ilvl w:val="0"/>
          <w:numId w:val="7"/>
        </w:numPr>
        <w:spacing w:before="100" w:beforeAutospacing="1" w:after="100" w:afterAutospacing="1" w:line="240" w:lineRule="auto"/>
        <w:rPr>
          <w:ins w:id="691" w:author="Unknown"/>
          <w:rFonts w:ascii="Times New Roman" w:eastAsia="Times New Roman" w:hAnsi="Times New Roman" w:cs="Times New Roman"/>
          <w:sz w:val="24"/>
          <w:szCs w:val="24"/>
          <w:lang w:val="en-US"/>
        </w:rPr>
      </w:pPr>
      <w:proofErr w:type="spellStart"/>
      <w:ins w:id="692" w:author="Unknown">
        <w:r w:rsidRPr="0052603D">
          <w:rPr>
            <w:rFonts w:ascii="Times New Roman" w:eastAsia="Times New Roman" w:hAnsi="Times New Roman" w:cs="Times New Roman"/>
            <w:sz w:val="24"/>
            <w:szCs w:val="24"/>
            <w:lang w:val="en-US"/>
          </w:rPr>
          <w:t>InnoDB</w:t>
        </w:r>
        <w:proofErr w:type="spellEnd"/>
        <w:r w:rsidRPr="0052603D">
          <w:rPr>
            <w:rFonts w:ascii="Times New Roman" w:eastAsia="Times New Roman" w:hAnsi="Times New Roman" w:cs="Times New Roman"/>
            <w:sz w:val="24"/>
            <w:szCs w:val="24"/>
            <w:lang w:val="en-US"/>
          </w:rPr>
          <w:t xml:space="preserve"> supports ACID (Atomicity, Consistency, Isolation, and Durability) property but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doesn’t.</w:t>
        </w:r>
      </w:ins>
    </w:p>
    <w:p w:rsidR="0052603D" w:rsidRPr="0052603D" w:rsidRDefault="0052603D" w:rsidP="0052603D">
      <w:pPr>
        <w:numPr>
          <w:ilvl w:val="0"/>
          <w:numId w:val="7"/>
        </w:numPr>
        <w:spacing w:before="100" w:beforeAutospacing="1" w:after="100" w:afterAutospacing="1" w:line="240" w:lineRule="auto"/>
        <w:rPr>
          <w:ins w:id="693" w:author="Unknown"/>
          <w:rFonts w:ascii="Times New Roman" w:eastAsia="Times New Roman" w:hAnsi="Times New Roman" w:cs="Times New Roman"/>
          <w:sz w:val="24"/>
          <w:szCs w:val="24"/>
          <w:lang w:val="en-US"/>
        </w:rPr>
      </w:pPr>
      <w:proofErr w:type="spellStart"/>
      <w:ins w:id="694" w:author="Unknown">
        <w:r w:rsidRPr="0052603D">
          <w:rPr>
            <w:rFonts w:ascii="Times New Roman" w:eastAsia="Times New Roman" w:hAnsi="Times New Roman" w:cs="Times New Roman"/>
            <w:sz w:val="24"/>
            <w:szCs w:val="24"/>
            <w:lang w:val="en-US"/>
          </w:rPr>
          <w:t>InnoDB</w:t>
        </w:r>
        <w:proofErr w:type="spellEnd"/>
        <w:r w:rsidRPr="0052603D">
          <w:rPr>
            <w:rFonts w:ascii="Times New Roman" w:eastAsia="Times New Roman" w:hAnsi="Times New Roman" w:cs="Times New Roman"/>
            <w:sz w:val="24"/>
            <w:szCs w:val="24"/>
            <w:lang w:val="en-US"/>
          </w:rPr>
          <w:t xml:space="preserve"> supports row-level locking and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support table-level locking.</w:t>
        </w:r>
      </w:ins>
    </w:p>
    <w:p w:rsidR="0052603D" w:rsidRPr="0052603D" w:rsidRDefault="0052603D" w:rsidP="0052603D">
      <w:pPr>
        <w:numPr>
          <w:ilvl w:val="0"/>
          <w:numId w:val="7"/>
        </w:numPr>
        <w:spacing w:before="100" w:beforeAutospacing="1" w:after="100" w:afterAutospacing="1" w:line="240" w:lineRule="auto"/>
        <w:rPr>
          <w:ins w:id="695" w:author="Unknown"/>
          <w:rFonts w:ascii="Times New Roman" w:eastAsia="Times New Roman" w:hAnsi="Times New Roman" w:cs="Times New Roman"/>
          <w:sz w:val="24"/>
          <w:szCs w:val="24"/>
          <w:lang w:val="en-US"/>
        </w:rPr>
      </w:pPr>
      <w:proofErr w:type="spellStart"/>
      <w:ins w:id="696" w:author="Unknown">
        <w:r w:rsidRPr="0052603D">
          <w:rPr>
            <w:rFonts w:ascii="Times New Roman" w:eastAsia="Times New Roman" w:hAnsi="Times New Roman" w:cs="Times New Roman"/>
            <w:sz w:val="24"/>
            <w:szCs w:val="24"/>
            <w:lang w:val="en-US"/>
          </w:rPr>
          <w:t>InnoDB</w:t>
        </w:r>
        <w:proofErr w:type="spellEnd"/>
        <w:r w:rsidRPr="0052603D">
          <w:rPr>
            <w:rFonts w:ascii="Times New Roman" w:eastAsia="Times New Roman" w:hAnsi="Times New Roman" w:cs="Times New Roman"/>
            <w:sz w:val="24"/>
            <w:szCs w:val="24"/>
            <w:lang w:val="en-US"/>
          </w:rPr>
          <w:t xml:space="preserve"> is suitable for large database and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is suitable for a small database.</w:t>
        </w:r>
      </w:ins>
    </w:p>
    <w:p w:rsidR="0052603D" w:rsidRPr="0052603D" w:rsidRDefault="0052603D" w:rsidP="0052603D">
      <w:pPr>
        <w:spacing w:before="100" w:beforeAutospacing="1" w:after="100" w:afterAutospacing="1" w:line="240" w:lineRule="auto"/>
        <w:rPr>
          <w:ins w:id="697" w:author="Unknown"/>
          <w:rFonts w:ascii="Times New Roman" w:eastAsia="Times New Roman" w:hAnsi="Times New Roman" w:cs="Times New Roman"/>
          <w:sz w:val="24"/>
          <w:szCs w:val="24"/>
          <w:lang w:val="en-US"/>
        </w:rPr>
      </w:pPr>
      <w:ins w:id="698" w:author="Unknown">
        <w:r w:rsidRPr="0052603D">
          <w:rPr>
            <w:rFonts w:ascii="Times New Roman" w:eastAsia="Times New Roman" w:hAnsi="Times New Roman" w:cs="Times New Roman"/>
            <w:b/>
            <w:bCs/>
            <w:color w:val="FF6600"/>
            <w:sz w:val="24"/>
            <w:szCs w:val="24"/>
            <w:lang w:val="en-US"/>
          </w:rPr>
          <w:t xml:space="preserve">Q #37)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a transaction? Describe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 xml:space="preserve"> transaction properties.</w:t>
        </w:r>
      </w:ins>
    </w:p>
    <w:p w:rsidR="0052603D" w:rsidRPr="0052603D" w:rsidRDefault="0052603D" w:rsidP="0052603D">
      <w:pPr>
        <w:spacing w:before="100" w:beforeAutospacing="1" w:after="100" w:afterAutospacing="1" w:line="240" w:lineRule="auto"/>
        <w:rPr>
          <w:ins w:id="699" w:author="Unknown"/>
          <w:rFonts w:ascii="Times New Roman" w:eastAsia="Times New Roman" w:hAnsi="Times New Roman" w:cs="Times New Roman"/>
          <w:sz w:val="24"/>
          <w:szCs w:val="24"/>
          <w:lang w:val="en-US"/>
        </w:rPr>
      </w:pPr>
      <w:ins w:id="700"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701" w:author="Unknown"/>
          <w:rFonts w:ascii="Times New Roman" w:eastAsia="Times New Roman" w:hAnsi="Times New Roman" w:cs="Times New Roman"/>
          <w:sz w:val="24"/>
          <w:szCs w:val="24"/>
          <w:lang w:val="en-US"/>
        </w:rPr>
      </w:pPr>
      <w:ins w:id="702" w:author="Unknown">
        <w:r w:rsidRPr="0052603D">
          <w:rPr>
            <w:rFonts w:ascii="Times New Roman" w:eastAsia="Times New Roman" w:hAnsi="Times New Roman" w:cs="Times New Roman"/>
            <w:sz w:val="24"/>
            <w:szCs w:val="24"/>
            <w:lang w:val="en-US"/>
          </w:rPr>
          <w:t>When a group of database operations is done as a single unit then it is called a transaction. If any task of the transactional tasks remains incomplete then the transaction will not succeed. Hence, it is mandatory to complete all the tasks of a transaction to make the transaction successful.</w:t>
        </w:r>
      </w:ins>
    </w:p>
    <w:p w:rsidR="0052603D" w:rsidRPr="0052603D" w:rsidRDefault="0052603D" w:rsidP="0052603D">
      <w:pPr>
        <w:spacing w:before="100" w:beforeAutospacing="1" w:after="100" w:afterAutospacing="1" w:line="240" w:lineRule="auto"/>
        <w:rPr>
          <w:ins w:id="703" w:author="Unknown"/>
          <w:rFonts w:ascii="Times New Roman" w:eastAsia="Times New Roman" w:hAnsi="Times New Roman" w:cs="Times New Roman"/>
          <w:sz w:val="24"/>
          <w:szCs w:val="24"/>
          <w:lang w:val="en-US"/>
        </w:rPr>
      </w:pPr>
      <w:ins w:id="704" w:author="Unknown">
        <w:r w:rsidRPr="0052603D">
          <w:rPr>
            <w:rFonts w:ascii="Times New Roman" w:eastAsia="Times New Roman" w:hAnsi="Times New Roman" w:cs="Times New Roman"/>
            <w:sz w:val="24"/>
            <w:szCs w:val="24"/>
            <w:lang w:val="en-US"/>
          </w:rPr>
          <w:lastRenderedPageBreak/>
          <w:t>A transaction has four properties which are known as ACID property. These properties are described below.</w:t>
        </w:r>
      </w:ins>
    </w:p>
    <w:p w:rsidR="0052603D" w:rsidRPr="0052603D" w:rsidRDefault="0052603D" w:rsidP="0052603D">
      <w:pPr>
        <w:numPr>
          <w:ilvl w:val="0"/>
          <w:numId w:val="8"/>
        </w:numPr>
        <w:spacing w:before="100" w:beforeAutospacing="1" w:after="100" w:afterAutospacing="1" w:line="240" w:lineRule="auto"/>
        <w:rPr>
          <w:ins w:id="705" w:author="Unknown"/>
          <w:rFonts w:ascii="Times New Roman" w:eastAsia="Times New Roman" w:hAnsi="Times New Roman" w:cs="Times New Roman"/>
          <w:sz w:val="24"/>
          <w:szCs w:val="24"/>
          <w:lang w:val="en-US"/>
        </w:rPr>
      </w:pPr>
      <w:ins w:id="706" w:author="Unknown">
        <w:r w:rsidRPr="0052603D">
          <w:rPr>
            <w:rFonts w:ascii="Times New Roman" w:eastAsia="Times New Roman" w:hAnsi="Times New Roman" w:cs="Times New Roman"/>
            <w:b/>
            <w:bCs/>
            <w:sz w:val="24"/>
            <w:szCs w:val="24"/>
            <w:lang w:val="en-US"/>
          </w:rPr>
          <w:t xml:space="preserve">Atomicity: </w:t>
        </w:r>
        <w:r w:rsidRPr="0052603D">
          <w:rPr>
            <w:rFonts w:ascii="Times New Roman" w:eastAsia="Times New Roman" w:hAnsi="Times New Roman" w:cs="Times New Roman"/>
            <w:sz w:val="24"/>
            <w:szCs w:val="24"/>
            <w:lang w:val="en-US"/>
          </w:rPr>
          <w:t>It ensures that all the tasks of a transaction will be completed successfully otherwise all the completed tasks will be rolled back to the previous state for any failure.</w:t>
        </w:r>
      </w:ins>
    </w:p>
    <w:p w:rsidR="0052603D" w:rsidRPr="0052603D" w:rsidRDefault="0052603D" w:rsidP="0052603D">
      <w:pPr>
        <w:numPr>
          <w:ilvl w:val="0"/>
          <w:numId w:val="8"/>
        </w:numPr>
        <w:spacing w:before="100" w:beforeAutospacing="1" w:after="100" w:afterAutospacing="1" w:line="240" w:lineRule="auto"/>
        <w:rPr>
          <w:ins w:id="707" w:author="Unknown"/>
          <w:rFonts w:ascii="Times New Roman" w:eastAsia="Times New Roman" w:hAnsi="Times New Roman" w:cs="Times New Roman"/>
          <w:sz w:val="24"/>
          <w:szCs w:val="24"/>
          <w:lang w:val="en-US"/>
        </w:rPr>
      </w:pPr>
      <w:ins w:id="708" w:author="Unknown">
        <w:r w:rsidRPr="0052603D">
          <w:rPr>
            <w:rFonts w:ascii="Times New Roman" w:eastAsia="Times New Roman" w:hAnsi="Times New Roman" w:cs="Times New Roman"/>
            <w:b/>
            <w:bCs/>
            <w:sz w:val="24"/>
            <w:szCs w:val="24"/>
            <w:lang w:val="en-US"/>
          </w:rPr>
          <w:t xml:space="preserve">Consistency: </w:t>
        </w:r>
        <w:r w:rsidRPr="0052603D">
          <w:rPr>
            <w:rFonts w:ascii="Times New Roman" w:eastAsia="Times New Roman" w:hAnsi="Times New Roman" w:cs="Times New Roman"/>
            <w:sz w:val="24"/>
            <w:szCs w:val="24"/>
            <w:lang w:val="en-US"/>
          </w:rPr>
          <w:t>It ensures that the database state must be changed accurately for the committed transaction.</w:t>
        </w:r>
      </w:ins>
    </w:p>
    <w:p w:rsidR="0052603D" w:rsidRPr="0052603D" w:rsidRDefault="0052603D" w:rsidP="0052603D">
      <w:pPr>
        <w:numPr>
          <w:ilvl w:val="0"/>
          <w:numId w:val="8"/>
        </w:numPr>
        <w:spacing w:before="100" w:beforeAutospacing="1" w:after="100" w:afterAutospacing="1" w:line="240" w:lineRule="auto"/>
        <w:rPr>
          <w:ins w:id="709" w:author="Unknown"/>
          <w:rFonts w:ascii="Times New Roman" w:eastAsia="Times New Roman" w:hAnsi="Times New Roman" w:cs="Times New Roman"/>
          <w:sz w:val="24"/>
          <w:szCs w:val="24"/>
          <w:lang w:val="en-US"/>
        </w:rPr>
      </w:pPr>
      <w:ins w:id="710" w:author="Unknown">
        <w:r w:rsidRPr="0052603D">
          <w:rPr>
            <w:rFonts w:ascii="Times New Roman" w:eastAsia="Times New Roman" w:hAnsi="Times New Roman" w:cs="Times New Roman"/>
            <w:b/>
            <w:bCs/>
            <w:sz w:val="24"/>
            <w:szCs w:val="24"/>
            <w:lang w:val="en-US"/>
          </w:rPr>
          <w:t xml:space="preserve">Isolation: </w:t>
        </w:r>
        <w:r w:rsidRPr="0052603D">
          <w:rPr>
            <w:rFonts w:ascii="Times New Roman" w:eastAsia="Times New Roman" w:hAnsi="Times New Roman" w:cs="Times New Roman"/>
            <w:sz w:val="24"/>
            <w:szCs w:val="24"/>
            <w:lang w:val="en-US"/>
          </w:rPr>
          <w:t>It ensures that all the tasks of a transaction will be done independently and transparently.</w:t>
        </w:r>
      </w:ins>
    </w:p>
    <w:p w:rsidR="0052603D" w:rsidRPr="0052603D" w:rsidRDefault="0052603D" w:rsidP="0052603D">
      <w:pPr>
        <w:numPr>
          <w:ilvl w:val="0"/>
          <w:numId w:val="8"/>
        </w:numPr>
        <w:spacing w:before="100" w:beforeAutospacing="1" w:after="100" w:afterAutospacing="1" w:line="240" w:lineRule="auto"/>
        <w:rPr>
          <w:ins w:id="711" w:author="Unknown"/>
          <w:rFonts w:ascii="Times New Roman" w:eastAsia="Times New Roman" w:hAnsi="Times New Roman" w:cs="Times New Roman"/>
          <w:sz w:val="24"/>
          <w:szCs w:val="24"/>
          <w:lang w:val="en-US"/>
        </w:rPr>
      </w:pPr>
      <w:ins w:id="712" w:author="Unknown">
        <w:r w:rsidRPr="0052603D">
          <w:rPr>
            <w:rFonts w:ascii="Times New Roman" w:eastAsia="Times New Roman" w:hAnsi="Times New Roman" w:cs="Times New Roman"/>
            <w:b/>
            <w:bCs/>
            <w:sz w:val="24"/>
            <w:szCs w:val="24"/>
            <w:lang w:val="en-US"/>
          </w:rPr>
          <w:t xml:space="preserve">Durability: </w:t>
        </w:r>
        <w:r w:rsidRPr="0052603D">
          <w:rPr>
            <w:rFonts w:ascii="Times New Roman" w:eastAsia="Times New Roman" w:hAnsi="Times New Roman" w:cs="Times New Roman"/>
            <w:sz w:val="24"/>
            <w:szCs w:val="24"/>
            <w:lang w:val="en-US"/>
          </w:rPr>
          <w:t>It ensures that all the committed transaction is consistent for any type of system failure.</w:t>
        </w:r>
      </w:ins>
    </w:p>
    <w:p w:rsidR="0052603D" w:rsidRPr="0052603D" w:rsidRDefault="0052603D" w:rsidP="0052603D">
      <w:pPr>
        <w:spacing w:before="100" w:beforeAutospacing="1" w:after="100" w:afterAutospacing="1" w:line="240" w:lineRule="auto"/>
        <w:rPr>
          <w:ins w:id="713" w:author="Unknown"/>
          <w:rFonts w:ascii="Times New Roman" w:eastAsia="Times New Roman" w:hAnsi="Times New Roman" w:cs="Times New Roman"/>
          <w:sz w:val="24"/>
          <w:szCs w:val="24"/>
          <w:lang w:val="en-US"/>
        </w:rPr>
      </w:pPr>
      <w:ins w:id="714" w:author="Unknown">
        <w:r w:rsidRPr="0052603D">
          <w:rPr>
            <w:rFonts w:ascii="Times New Roman" w:eastAsia="Times New Roman" w:hAnsi="Times New Roman" w:cs="Times New Roman"/>
            <w:b/>
            <w:bCs/>
            <w:color w:val="FF6600"/>
            <w:sz w:val="24"/>
            <w:szCs w:val="24"/>
            <w:lang w:val="en-US"/>
          </w:rPr>
          <w:t xml:space="preserve">Q #38)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are the functions of commit and rollback statements?</w:t>
        </w:r>
      </w:ins>
    </w:p>
    <w:p w:rsidR="0052603D" w:rsidRPr="0052603D" w:rsidRDefault="0052603D" w:rsidP="0052603D">
      <w:pPr>
        <w:spacing w:before="100" w:beforeAutospacing="1" w:after="100" w:afterAutospacing="1" w:line="240" w:lineRule="auto"/>
        <w:rPr>
          <w:ins w:id="715" w:author="Unknown"/>
          <w:rFonts w:ascii="Times New Roman" w:eastAsia="Times New Roman" w:hAnsi="Times New Roman" w:cs="Times New Roman"/>
          <w:sz w:val="24"/>
          <w:szCs w:val="24"/>
          <w:lang w:val="en-US"/>
        </w:rPr>
      </w:pPr>
      <w:ins w:id="716"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717" w:author="Unknown"/>
          <w:rFonts w:ascii="Times New Roman" w:eastAsia="Times New Roman" w:hAnsi="Times New Roman" w:cs="Times New Roman"/>
          <w:sz w:val="24"/>
          <w:szCs w:val="24"/>
          <w:lang w:val="en-US"/>
        </w:rPr>
      </w:pPr>
      <w:ins w:id="718" w:author="Unknown">
        <w:r w:rsidRPr="0052603D">
          <w:rPr>
            <w:rFonts w:ascii="Times New Roman" w:eastAsia="Times New Roman" w:hAnsi="Times New Roman" w:cs="Times New Roman"/>
            <w:sz w:val="24"/>
            <w:szCs w:val="24"/>
            <w:lang w:val="en-US"/>
          </w:rPr>
          <w:t>Commit is a transaction command that executes when all the tasks of a transaction are completed successfully. It will modify the database permanently to confirm the transaction.</w:t>
        </w:r>
      </w:ins>
    </w:p>
    <w:p w:rsidR="0052603D" w:rsidRPr="0052603D" w:rsidRDefault="0052603D" w:rsidP="0052603D">
      <w:pPr>
        <w:spacing w:before="100" w:beforeAutospacing="1" w:after="100" w:afterAutospacing="1" w:line="240" w:lineRule="auto"/>
        <w:rPr>
          <w:ins w:id="719" w:author="Unknown"/>
          <w:rFonts w:ascii="Times New Roman" w:eastAsia="Times New Roman" w:hAnsi="Times New Roman" w:cs="Times New Roman"/>
          <w:sz w:val="24"/>
          <w:szCs w:val="24"/>
          <w:lang w:val="en-US"/>
        </w:rPr>
      </w:pPr>
      <w:ins w:id="720" w:author="Unknown">
        <w:r w:rsidRPr="0052603D">
          <w:rPr>
            <w:rFonts w:ascii="Times New Roman" w:eastAsia="Times New Roman" w:hAnsi="Times New Roman" w:cs="Times New Roman"/>
            <w:b/>
            <w:bCs/>
            <w:sz w:val="24"/>
            <w:szCs w:val="24"/>
            <w:lang w:val="en-US"/>
          </w:rPr>
          <w:t>Syntax:</w:t>
        </w:r>
      </w:ins>
    </w:p>
    <w:p w:rsidR="0052603D" w:rsidRPr="0052603D" w:rsidRDefault="0052603D" w:rsidP="0052603D">
      <w:pPr>
        <w:spacing w:before="100" w:beforeAutospacing="1" w:after="100" w:afterAutospacing="1" w:line="240" w:lineRule="auto"/>
        <w:rPr>
          <w:ins w:id="721" w:author="Unknown"/>
          <w:rFonts w:ascii="Times New Roman" w:eastAsia="Times New Roman" w:hAnsi="Times New Roman" w:cs="Times New Roman"/>
          <w:sz w:val="24"/>
          <w:szCs w:val="24"/>
          <w:lang w:val="en-US"/>
        </w:rPr>
      </w:pPr>
      <w:ins w:id="722" w:author="Unknown">
        <w:r w:rsidRPr="0052603D">
          <w:rPr>
            <w:rFonts w:ascii="Times New Roman" w:eastAsia="Times New Roman" w:hAnsi="Times New Roman" w:cs="Times New Roman"/>
            <w:sz w:val="24"/>
            <w:szCs w:val="24"/>
            <w:lang w:val="en-US"/>
          </w:rPr>
          <w:t>COMMIT;</w:t>
        </w:r>
      </w:ins>
    </w:p>
    <w:p w:rsidR="0052603D" w:rsidRPr="0052603D" w:rsidRDefault="0052603D" w:rsidP="0052603D">
      <w:pPr>
        <w:spacing w:before="100" w:beforeAutospacing="1" w:after="100" w:afterAutospacing="1" w:line="240" w:lineRule="auto"/>
        <w:rPr>
          <w:ins w:id="723" w:author="Unknown"/>
          <w:rFonts w:ascii="Times New Roman" w:eastAsia="Times New Roman" w:hAnsi="Times New Roman" w:cs="Times New Roman"/>
          <w:sz w:val="24"/>
          <w:szCs w:val="24"/>
          <w:lang w:val="en-US"/>
        </w:rPr>
      </w:pPr>
      <w:ins w:id="724" w:author="Unknown">
        <w:r w:rsidRPr="0052603D">
          <w:rPr>
            <w:rFonts w:ascii="Times New Roman" w:eastAsia="Times New Roman" w:hAnsi="Times New Roman" w:cs="Times New Roman"/>
            <w:sz w:val="24"/>
            <w:szCs w:val="24"/>
            <w:lang w:val="en-US"/>
          </w:rPr>
          <w:t>Rollback is another transactional command that executes when any of the transactional tasks becomes unsuccessful and undoes all the changes that are made by any transactional task to make the transaction unsuccessful.</w:t>
        </w:r>
      </w:ins>
    </w:p>
    <w:p w:rsidR="0052603D" w:rsidRPr="0052603D" w:rsidRDefault="0052603D" w:rsidP="0052603D">
      <w:pPr>
        <w:spacing w:before="100" w:beforeAutospacing="1" w:after="100" w:afterAutospacing="1" w:line="240" w:lineRule="auto"/>
        <w:rPr>
          <w:ins w:id="725" w:author="Unknown"/>
          <w:rFonts w:ascii="Times New Roman" w:eastAsia="Times New Roman" w:hAnsi="Times New Roman" w:cs="Times New Roman"/>
          <w:sz w:val="24"/>
          <w:szCs w:val="24"/>
          <w:lang w:val="en-US"/>
        </w:rPr>
      </w:pPr>
      <w:ins w:id="726" w:author="Unknown">
        <w:r w:rsidRPr="0052603D">
          <w:rPr>
            <w:rFonts w:ascii="Times New Roman" w:eastAsia="Times New Roman" w:hAnsi="Times New Roman" w:cs="Times New Roman"/>
            <w:b/>
            <w:bCs/>
            <w:sz w:val="24"/>
            <w:szCs w:val="24"/>
            <w:lang w:val="en-US"/>
          </w:rPr>
          <w:t>Syntax:</w:t>
        </w:r>
      </w:ins>
    </w:p>
    <w:p w:rsidR="0052603D" w:rsidRPr="0052603D" w:rsidRDefault="0052603D" w:rsidP="0052603D">
      <w:pPr>
        <w:spacing w:before="100" w:beforeAutospacing="1" w:after="100" w:afterAutospacing="1" w:line="240" w:lineRule="auto"/>
        <w:rPr>
          <w:ins w:id="727" w:author="Unknown"/>
          <w:rFonts w:ascii="Times New Roman" w:eastAsia="Times New Roman" w:hAnsi="Times New Roman" w:cs="Times New Roman"/>
          <w:sz w:val="24"/>
          <w:szCs w:val="24"/>
          <w:lang w:val="en-US"/>
        </w:rPr>
      </w:pPr>
      <w:ins w:id="728" w:author="Unknown">
        <w:r w:rsidRPr="0052603D">
          <w:rPr>
            <w:rFonts w:ascii="Times New Roman" w:eastAsia="Times New Roman" w:hAnsi="Times New Roman" w:cs="Times New Roman"/>
            <w:sz w:val="24"/>
            <w:szCs w:val="24"/>
            <w:lang w:val="en-US"/>
          </w:rPr>
          <w:t>ROLLBACK;</w:t>
        </w:r>
      </w:ins>
    </w:p>
    <w:p w:rsidR="0052603D" w:rsidRPr="0052603D" w:rsidRDefault="0052603D" w:rsidP="0052603D">
      <w:pPr>
        <w:spacing w:before="100" w:beforeAutospacing="1" w:after="100" w:afterAutospacing="1" w:line="240" w:lineRule="auto"/>
        <w:rPr>
          <w:ins w:id="729" w:author="Unknown"/>
          <w:rFonts w:ascii="Times New Roman" w:eastAsia="Times New Roman" w:hAnsi="Times New Roman" w:cs="Times New Roman"/>
          <w:sz w:val="24"/>
          <w:szCs w:val="24"/>
          <w:lang w:val="en-US"/>
        </w:rPr>
      </w:pPr>
      <w:ins w:id="730" w:author="Unknown">
        <w:r w:rsidRPr="0052603D">
          <w:rPr>
            <w:rFonts w:ascii="Times New Roman" w:eastAsia="Times New Roman" w:hAnsi="Times New Roman" w:cs="Times New Roman"/>
            <w:b/>
            <w:bCs/>
            <w:color w:val="FF6600"/>
            <w:sz w:val="24"/>
            <w:szCs w:val="24"/>
            <w:lang w:val="en-US"/>
          </w:rPr>
          <w:t xml:space="preserve">Q #39)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the difference between </w:t>
        </w:r>
        <w:proofErr w:type="spellStart"/>
        <w:r w:rsidRPr="0052603D">
          <w:rPr>
            <w:rFonts w:ascii="Times New Roman" w:eastAsia="Times New Roman" w:hAnsi="Times New Roman" w:cs="Times New Roman"/>
            <w:b/>
            <w:bCs/>
            <w:color w:val="FF6600"/>
            <w:sz w:val="24"/>
            <w:szCs w:val="24"/>
            <w:lang w:val="en-US"/>
          </w:rPr>
          <w:t>MyISAM</w:t>
        </w:r>
        <w:proofErr w:type="spellEnd"/>
        <w:r w:rsidRPr="0052603D">
          <w:rPr>
            <w:rFonts w:ascii="Times New Roman" w:eastAsia="Times New Roman" w:hAnsi="Times New Roman" w:cs="Times New Roman"/>
            <w:b/>
            <w:bCs/>
            <w:color w:val="FF6600"/>
            <w:sz w:val="24"/>
            <w:szCs w:val="24"/>
            <w:lang w:val="en-US"/>
          </w:rPr>
          <w:t xml:space="preserve"> static and </w:t>
        </w:r>
        <w:proofErr w:type="spellStart"/>
        <w:r w:rsidRPr="0052603D">
          <w:rPr>
            <w:rFonts w:ascii="Times New Roman" w:eastAsia="Times New Roman" w:hAnsi="Times New Roman" w:cs="Times New Roman"/>
            <w:b/>
            <w:bCs/>
            <w:color w:val="FF6600"/>
            <w:sz w:val="24"/>
            <w:szCs w:val="24"/>
            <w:lang w:val="en-US"/>
          </w:rPr>
          <w:t>MyISAM</w:t>
        </w:r>
        <w:proofErr w:type="spellEnd"/>
        <w:r w:rsidRPr="0052603D">
          <w:rPr>
            <w:rFonts w:ascii="Times New Roman" w:eastAsia="Times New Roman" w:hAnsi="Times New Roman" w:cs="Times New Roman"/>
            <w:b/>
            <w:bCs/>
            <w:color w:val="FF6600"/>
            <w:sz w:val="24"/>
            <w:szCs w:val="24"/>
            <w:lang w:val="en-US"/>
          </w:rPr>
          <w:t xml:space="preserve"> dynamic?</w:t>
        </w:r>
      </w:ins>
    </w:p>
    <w:p w:rsidR="0052603D" w:rsidRPr="0052603D" w:rsidRDefault="0052603D" w:rsidP="0052603D">
      <w:pPr>
        <w:spacing w:before="100" w:beforeAutospacing="1" w:after="100" w:afterAutospacing="1" w:line="240" w:lineRule="auto"/>
        <w:rPr>
          <w:ins w:id="731" w:author="Unknown"/>
          <w:rFonts w:ascii="Times New Roman" w:eastAsia="Times New Roman" w:hAnsi="Times New Roman" w:cs="Times New Roman"/>
          <w:sz w:val="24"/>
          <w:szCs w:val="24"/>
          <w:lang w:val="en-US"/>
        </w:rPr>
      </w:pPr>
      <w:ins w:id="732"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733" w:author="Unknown"/>
          <w:rFonts w:ascii="Times New Roman" w:eastAsia="Times New Roman" w:hAnsi="Times New Roman" w:cs="Times New Roman"/>
          <w:sz w:val="24"/>
          <w:szCs w:val="24"/>
          <w:lang w:val="en-US"/>
        </w:rPr>
      </w:pPr>
      <w:proofErr w:type="spellStart"/>
      <w:ins w:id="734" w:author="Unknown">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static and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dynamic are the variations of the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storage engine. The differences between these tables are mentioned below.</w:t>
        </w:r>
      </w:ins>
    </w:p>
    <w:p w:rsidR="0052603D" w:rsidRPr="0052603D" w:rsidRDefault="0052603D" w:rsidP="0052603D">
      <w:pPr>
        <w:numPr>
          <w:ilvl w:val="0"/>
          <w:numId w:val="9"/>
        </w:numPr>
        <w:spacing w:before="100" w:beforeAutospacing="1" w:after="100" w:afterAutospacing="1" w:line="240" w:lineRule="auto"/>
        <w:rPr>
          <w:ins w:id="735" w:author="Unknown"/>
          <w:rFonts w:ascii="Times New Roman" w:eastAsia="Times New Roman" w:hAnsi="Times New Roman" w:cs="Times New Roman"/>
          <w:sz w:val="24"/>
          <w:szCs w:val="24"/>
          <w:lang w:val="en-US"/>
        </w:rPr>
      </w:pPr>
      <w:ins w:id="736" w:author="Unknown">
        <w:r w:rsidRPr="0052603D">
          <w:rPr>
            <w:rFonts w:ascii="Times New Roman" w:eastAsia="Times New Roman" w:hAnsi="Times New Roman" w:cs="Times New Roman"/>
            <w:sz w:val="24"/>
            <w:szCs w:val="24"/>
            <w:lang w:val="en-US"/>
          </w:rPr>
          <w:t xml:space="preserve">All the fields of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static table are of a fixed length and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dynamic table accepts variable length fields such as BLOB, TEXT etc.</w:t>
        </w:r>
      </w:ins>
    </w:p>
    <w:p w:rsidR="0052603D" w:rsidRPr="0052603D" w:rsidRDefault="0052603D" w:rsidP="0052603D">
      <w:pPr>
        <w:numPr>
          <w:ilvl w:val="0"/>
          <w:numId w:val="9"/>
        </w:numPr>
        <w:spacing w:before="100" w:beforeAutospacing="1" w:after="100" w:afterAutospacing="1" w:line="240" w:lineRule="auto"/>
        <w:rPr>
          <w:ins w:id="737" w:author="Unknown"/>
          <w:rFonts w:ascii="Times New Roman" w:eastAsia="Times New Roman" w:hAnsi="Times New Roman" w:cs="Times New Roman"/>
          <w:sz w:val="24"/>
          <w:szCs w:val="24"/>
          <w:lang w:val="en-US"/>
        </w:rPr>
      </w:pPr>
      <w:ins w:id="738" w:author="Unknown">
        <w:r w:rsidRPr="0052603D">
          <w:rPr>
            <w:rFonts w:ascii="Times New Roman" w:eastAsia="Times New Roman" w:hAnsi="Times New Roman" w:cs="Times New Roman"/>
            <w:sz w:val="24"/>
            <w:szCs w:val="24"/>
            <w:lang w:val="en-US"/>
          </w:rPr>
          <w:t xml:space="preserve">After data corruption, it is easier to restore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static table than </w:t>
        </w:r>
        <w:proofErr w:type="spellStart"/>
        <w:r w:rsidRPr="0052603D">
          <w:rPr>
            <w:rFonts w:ascii="Times New Roman" w:eastAsia="Times New Roman" w:hAnsi="Times New Roman" w:cs="Times New Roman"/>
            <w:sz w:val="24"/>
            <w:szCs w:val="24"/>
            <w:lang w:val="en-US"/>
          </w:rPr>
          <w:t>MyISAM</w:t>
        </w:r>
        <w:proofErr w:type="spellEnd"/>
        <w:r w:rsidRPr="0052603D">
          <w:rPr>
            <w:rFonts w:ascii="Times New Roman" w:eastAsia="Times New Roman" w:hAnsi="Times New Roman" w:cs="Times New Roman"/>
            <w:sz w:val="24"/>
            <w:szCs w:val="24"/>
            <w:lang w:val="en-US"/>
          </w:rPr>
          <w:t xml:space="preserve"> dynamic table.</w:t>
        </w:r>
      </w:ins>
    </w:p>
    <w:p w:rsidR="0052603D" w:rsidRPr="0052603D" w:rsidRDefault="0052603D" w:rsidP="0052603D">
      <w:pPr>
        <w:spacing w:before="100" w:beforeAutospacing="1" w:after="100" w:afterAutospacing="1" w:line="240" w:lineRule="auto"/>
        <w:rPr>
          <w:ins w:id="739" w:author="Unknown"/>
          <w:rFonts w:ascii="Times New Roman" w:eastAsia="Times New Roman" w:hAnsi="Times New Roman" w:cs="Times New Roman"/>
          <w:sz w:val="24"/>
          <w:szCs w:val="24"/>
          <w:lang w:val="en-US"/>
        </w:rPr>
      </w:pPr>
      <w:ins w:id="740" w:author="Unknown">
        <w:r w:rsidRPr="0052603D">
          <w:rPr>
            <w:rFonts w:ascii="Times New Roman" w:eastAsia="Times New Roman" w:hAnsi="Times New Roman" w:cs="Times New Roman"/>
            <w:b/>
            <w:bCs/>
            <w:color w:val="FF6600"/>
            <w:sz w:val="24"/>
            <w:szCs w:val="24"/>
            <w:lang w:val="en-US"/>
          </w:rPr>
          <w:t xml:space="preserve">Q #40) </w:t>
        </w:r>
        <w:proofErr w:type="gramStart"/>
        <w:r w:rsidRPr="0052603D">
          <w:rPr>
            <w:rFonts w:ascii="Times New Roman" w:eastAsia="Times New Roman" w:hAnsi="Times New Roman" w:cs="Times New Roman"/>
            <w:b/>
            <w:bCs/>
            <w:color w:val="FF6600"/>
            <w:sz w:val="24"/>
            <w:szCs w:val="24"/>
            <w:lang w:val="en-US"/>
          </w:rPr>
          <w:t>What</w:t>
        </w:r>
        <w:proofErr w:type="gramEnd"/>
        <w:r w:rsidRPr="0052603D">
          <w:rPr>
            <w:rFonts w:ascii="Times New Roman" w:eastAsia="Times New Roman" w:hAnsi="Times New Roman" w:cs="Times New Roman"/>
            <w:b/>
            <w:bCs/>
            <w:color w:val="FF6600"/>
            <w:sz w:val="24"/>
            <w:szCs w:val="24"/>
            <w:lang w:val="en-US"/>
          </w:rPr>
          <w:t xml:space="preserve"> is a trigger? How you can create a trigger in </w:t>
        </w:r>
        <w:proofErr w:type="spellStart"/>
        <w:r w:rsidRPr="0052603D">
          <w:rPr>
            <w:rFonts w:ascii="Times New Roman" w:eastAsia="Times New Roman" w:hAnsi="Times New Roman" w:cs="Times New Roman"/>
            <w:b/>
            <w:bCs/>
            <w:color w:val="FF6600"/>
            <w:sz w:val="24"/>
            <w:szCs w:val="24"/>
            <w:lang w:val="en-US"/>
          </w:rPr>
          <w:t>MySQL</w:t>
        </w:r>
        <w:proofErr w:type="spellEnd"/>
        <w:r w:rsidRPr="0052603D">
          <w:rPr>
            <w:rFonts w:ascii="Times New Roman" w:eastAsia="Times New Roman" w:hAnsi="Times New Roman" w:cs="Times New Roman"/>
            <w:b/>
            <w:bCs/>
            <w:color w:val="FF6600"/>
            <w:sz w:val="24"/>
            <w:szCs w:val="24"/>
            <w:lang w:val="en-US"/>
          </w:rPr>
          <w:t>?</w:t>
        </w:r>
      </w:ins>
    </w:p>
    <w:p w:rsidR="0052603D" w:rsidRPr="0052603D" w:rsidRDefault="0052603D" w:rsidP="0052603D">
      <w:pPr>
        <w:spacing w:before="100" w:beforeAutospacing="1" w:after="100" w:afterAutospacing="1" w:line="240" w:lineRule="auto"/>
        <w:rPr>
          <w:ins w:id="741" w:author="Unknown"/>
          <w:rFonts w:ascii="Times New Roman" w:eastAsia="Times New Roman" w:hAnsi="Times New Roman" w:cs="Times New Roman"/>
          <w:sz w:val="24"/>
          <w:szCs w:val="24"/>
          <w:lang w:val="en-US"/>
        </w:rPr>
      </w:pPr>
      <w:ins w:id="742" w:author="Unknown">
        <w:r w:rsidRPr="0052603D">
          <w:rPr>
            <w:rFonts w:ascii="Times New Roman" w:eastAsia="Times New Roman" w:hAnsi="Times New Roman" w:cs="Times New Roman"/>
            <w:b/>
            <w:bCs/>
            <w:color w:val="000000"/>
            <w:sz w:val="24"/>
            <w:szCs w:val="24"/>
            <w:lang w:val="en-US"/>
          </w:rPr>
          <w:t>Answer:</w:t>
        </w:r>
      </w:ins>
    </w:p>
    <w:p w:rsidR="0052603D" w:rsidRPr="0052603D" w:rsidRDefault="0052603D" w:rsidP="0052603D">
      <w:pPr>
        <w:spacing w:before="100" w:beforeAutospacing="1" w:after="100" w:afterAutospacing="1" w:line="240" w:lineRule="auto"/>
        <w:rPr>
          <w:ins w:id="743" w:author="Unknown"/>
          <w:rFonts w:ascii="Times New Roman" w:eastAsia="Times New Roman" w:hAnsi="Times New Roman" w:cs="Times New Roman"/>
          <w:sz w:val="24"/>
          <w:szCs w:val="24"/>
          <w:lang w:val="en-US"/>
        </w:rPr>
      </w:pPr>
      <w:ins w:id="744" w:author="Unknown">
        <w:r w:rsidRPr="0052603D">
          <w:rPr>
            <w:rFonts w:ascii="Times New Roman" w:eastAsia="Times New Roman" w:hAnsi="Times New Roman" w:cs="Times New Roman"/>
            <w:sz w:val="24"/>
            <w:szCs w:val="24"/>
            <w:lang w:val="en-US"/>
          </w:rPr>
          <w:t xml:space="preserve">One of the important features of the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database is a trigger that executes automatically when a particular database event occurs.</w:t>
        </w:r>
      </w:ins>
    </w:p>
    <w:p w:rsidR="0052603D" w:rsidRPr="0052603D" w:rsidRDefault="0052603D" w:rsidP="0052603D">
      <w:pPr>
        <w:spacing w:before="100" w:beforeAutospacing="1" w:after="100" w:afterAutospacing="1" w:line="240" w:lineRule="auto"/>
        <w:rPr>
          <w:ins w:id="745" w:author="Unknown"/>
          <w:rFonts w:ascii="Times New Roman" w:eastAsia="Times New Roman" w:hAnsi="Times New Roman" w:cs="Times New Roman"/>
          <w:sz w:val="24"/>
          <w:szCs w:val="24"/>
          <w:lang w:val="en-US"/>
        </w:rPr>
      </w:pPr>
      <w:ins w:id="746" w:author="Unknown">
        <w:r w:rsidRPr="0052603D">
          <w:rPr>
            <w:rFonts w:ascii="Times New Roman" w:eastAsia="Times New Roman" w:hAnsi="Times New Roman" w:cs="Times New Roman"/>
            <w:sz w:val="24"/>
            <w:szCs w:val="24"/>
            <w:lang w:val="en-US"/>
          </w:rPr>
          <w:lastRenderedPageBreak/>
          <w:t>It fires after or before the execution of an insert or update or delete statement. It is a very useful option when a database user wants to do some database operations automatically.</w:t>
        </w:r>
      </w:ins>
    </w:p>
    <w:p w:rsidR="0052603D" w:rsidRPr="0052603D" w:rsidRDefault="0052603D" w:rsidP="0052603D">
      <w:pPr>
        <w:spacing w:before="100" w:beforeAutospacing="1" w:after="100" w:afterAutospacing="1" w:line="240" w:lineRule="auto"/>
        <w:rPr>
          <w:ins w:id="747" w:author="Unknown"/>
          <w:rFonts w:ascii="Times New Roman" w:eastAsia="Times New Roman" w:hAnsi="Times New Roman" w:cs="Times New Roman"/>
          <w:sz w:val="24"/>
          <w:szCs w:val="24"/>
          <w:lang w:val="en-US"/>
        </w:rPr>
      </w:pPr>
      <w:ins w:id="748" w:author="Unknown">
        <w:r w:rsidRPr="0052603D">
          <w:rPr>
            <w:rFonts w:ascii="Times New Roman" w:eastAsia="Times New Roman" w:hAnsi="Times New Roman" w:cs="Times New Roman"/>
            <w:b/>
            <w:bCs/>
            <w:sz w:val="24"/>
            <w:szCs w:val="24"/>
            <w:u w:val="single"/>
            <w:lang w:val="en-US"/>
          </w:rPr>
          <w:t>Trigger Example:</w:t>
        </w:r>
      </w:ins>
    </w:p>
    <w:p w:rsidR="0052603D" w:rsidRPr="0052603D" w:rsidRDefault="0052603D" w:rsidP="0052603D">
      <w:pPr>
        <w:spacing w:before="100" w:beforeAutospacing="1" w:after="100" w:afterAutospacing="1" w:line="240" w:lineRule="auto"/>
        <w:rPr>
          <w:ins w:id="749" w:author="Unknown"/>
          <w:rFonts w:ascii="Times New Roman" w:eastAsia="Times New Roman" w:hAnsi="Times New Roman" w:cs="Times New Roman"/>
          <w:sz w:val="24"/>
          <w:szCs w:val="24"/>
          <w:lang w:val="en-US"/>
        </w:rPr>
      </w:pPr>
      <w:ins w:id="750" w:author="Unknown">
        <w:r w:rsidRPr="0052603D">
          <w:rPr>
            <w:rFonts w:ascii="Times New Roman" w:eastAsia="Times New Roman" w:hAnsi="Times New Roman" w:cs="Times New Roman"/>
            <w:sz w:val="24"/>
            <w:szCs w:val="24"/>
            <w:lang w:val="en-US"/>
          </w:rPr>
          <w:t xml:space="preserve">If you want to delete the items of a supplier from the </w:t>
        </w:r>
        <w:r w:rsidRPr="0052603D">
          <w:rPr>
            <w:rFonts w:ascii="Times New Roman" w:eastAsia="Times New Roman" w:hAnsi="Times New Roman" w:cs="Times New Roman"/>
            <w:b/>
            <w:bCs/>
            <w:sz w:val="24"/>
            <w:szCs w:val="24"/>
            <w:lang w:val="en-US"/>
          </w:rPr>
          <w:t>items</w:t>
        </w:r>
        <w:r w:rsidRPr="0052603D">
          <w:rPr>
            <w:rFonts w:ascii="Times New Roman" w:eastAsia="Times New Roman" w:hAnsi="Times New Roman" w:cs="Times New Roman"/>
            <w:sz w:val="24"/>
            <w:szCs w:val="24"/>
            <w:lang w:val="en-US"/>
          </w:rPr>
          <w:t xml:space="preserve"> table automatically after deleting the entry of the particular supplier from the ‘</w:t>
        </w:r>
        <w:r w:rsidRPr="0052603D">
          <w:rPr>
            <w:rFonts w:ascii="Times New Roman" w:eastAsia="Times New Roman" w:hAnsi="Times New Roman" w:cs="Times New Roman"/>
            <w:b/>
            <w:bCs/>
            <w:sz w:val="24"/>
            <w:szCs w:val="24"/>
            <w:lang w:val="en-US"/>
          </w:rPr>
          <w:t>suppliers'</w:t>
        </w:r>
        <w:r w:rsidRPr="0052603D">
          <w:rPr>
            <w:rFonts w:ascii="Times New Roman" w:eastAsia="Times New Roman" w:hAnsi="Times New Roman" w:cs="Times New Roman"/>
            <w:sz w:val="24"/>
            <w:szCs w:val="24"/>
            <w:lang w:val="en-US"/>
          </w:rPr>
          <w:t xml:space="preserve"> table then write the trigger in the following way.</w:t>
        </w:r>
      </w:ins>
    </w:p>
    <w:p w:rsidR="0052603D" w:rsidRPr="0052603D" w:rsidRDefault="0052603D" w:rsidP="0052603D">
      <w:pPr>
        <w:spacing w:before="100" w:beforeAutospacing="1" w:after="100" w:afterAutospacing="1" w:line="240" w:lineRule="auto"/>
        <w:rPr>
          <w:ins w:id="751" w:author="Unknown"/>
          <w:rFonts w:ascii="Times New Roman" w:eastAsia="Times New Roman" w:hAnsi="Times New Roman" w:cs="Times New Roman"/>
          <w:sz w:val="24"/>
          <w:szCs w:val="24"/>
          <w:lang w:val="en-US"/>
        </w:rPr>
      </w:pPr>
      <w:ins w:id="752" w:author="Unknown">
        <w:r w:rsidRPr="0052603D">
          <w:rPr>
            <w:rFonts w:ascii="Times New Roman" w:eastAsia="Times New Roman" w:hAnsi="Times New Roman" w:cs="Times New Roman"/>
            <w:b/>
            <w:bCs/>
            <w:sz w:val="24"/>
            <w:szCs w:val="24"/>
            <w:u w:val="single"/>
            <w:lang w:val="en-US"/>
          </w:rPr>
          <w:t>Example:</w:t>
        </w:r>
      </w:ins>
    </w:p>
    <w:p w:rsidR="0052603D" w:rsidRPr="0052603D" w:rsidRDefault="0052603D" w:rsidP="0052603D">
      <w:pPr>
        <w:spacing w:before="100" w:beforeAutospacing="1" w:after="100" w:afterAutospacing="1" w:line="240" w:lineRule="auto"/>
        <w:rPr>
          <w:ins w:id="753" w:author="Unknown"/>
          <w:rFonts w:ascii="Times New Roman" w:eastAsia="Times New Roman" w:hAnsi="Times New Roman" w:cs="Times New Roman"/>
          <w:sz w:val="24"/>
          <w:szCs w:val="24"/>
          <w:lang w:val="en-US"/>
        </w:rPr>
      </w:pPr>
      <w:ins w:id="754" w:author="Unknown">
        <w:r w:rsidRPr="0052603D">
          <w:rPr>
            <w:rFonts w:ascii="Times New Roman" w:eastAsia="Times New Roman" w:hAnsi="Times New Roman" w:cs="Times New Roman"/>
            <w:sz w:val="24"/>
            <w:szCs w:val="24"/>
            <w:lang w:val="en-US"/>
          </w:rPr>
          <w:t xml:space="preserve">This is an example of after delete trigger that will fire automatically when any record is removed from the </w:t>
        </w:r>
        <w:r w:rsidRPr="0052603D">
          <w:rPr>
            <w:rFonts w:ascii="Times New Roman" w:eastAsia="Times New Roman" w:hAnsi="Times New Roman" w:cs="Times New Roman"/>
            <w:b/>
            <w:bCs/>
            <w:sz w:val="24"/>
            <w:szCs w:val="24"/>
            <w:lang w:val="en-US"/>
          </w:rPr>
          <w:t xml:space="preserve">manufacturer </w:t>
        </w:r>
        <w:r w:rsidRPr="0052603D">
          <w:rPr>
            <w:rFonts w:ascii="Times New Roman" w:eastAsia="Times New Roman" w:hAnsi="Times New Roman" w:cs="Times New Roman"/>
            <w:sz w:val="24"/>
            <w:szCs w:val="24"/>
            <w:lang w:val="en-US"/>
          </w:rPr>
          <w:t xml:space="preserve">table and deletes all the records from the </w:t>
        </w:r>
        <w:r w:rsidRPr="0052603D">
          <w:rPr>
            <w:rFonts w:ascii="Times New Roman" w:eastAsia="Times New Roman" w:hAnsi="Times New Roman" w:cs="Times New Roman"/>
            <w:b/>
            <w:bCs/>
            <w:sz w:val="24"/>
            <w:szCs w:val="24"/>
            <w:lang w:val="en-US"/>
          </w:rPr>
          <w:t>products</w:t>
        </w:r>
        <w:r w:rsidRPr="0052603D">
          <w:rPr>
            <w:rFonts w:ascii="Times New Roman" w:eastAsia="Times New Roman" w:hAnsi="Times New Roman" w:cs="Times New Roman"/>
            <w:sz w:val="24"/>
            <w:szCs w:val="24"/>
            <w:lang w:val="en-US"/>
          </w:rPr>
          <w:t xml:space="preserve"> table where the deleted </w:t>
        </w:r>
        <w:r w:rsidRPr="0052603D">
          <w:rPr>
            <w:rFonts w:ascii="Times New Roman" w:eastAsia="Times New Roman" w:hAnsi="Times New Roman" w:cs="Times New Roman"/>
            <w:b/>
            <w:bCs/>
            <w:sz w:val="24"/>
            <w:szCs w:val="24"/>
            <w:lang w:val="en-US"/>
          </w:rPr>
          <w:t>id</w:t>
        </w:r>
        <w:r w:rsidRPr="0052603D">
          <w:rPr>
            <w:rFonts w:ascii="Times New Roman" w:eastAsia="Times New Roman" w:hAnsi="Times New Roman" w:cs="Times New Roman"/>
            <w:sz w:val="24"/>
            <w:szCs w:val="24"/>
            <w:lang w:val="en-US"/>
          </w:rPr>
          <w:t xml:space="preserve"> of the </w:t>
        </w:r>
        <w:r w:rsidRPr="0052603D">
          <w:rPr>
            <w:rFonts w:ascii="Times New Roman" w:eastAsia="Times New Roman" w:hAnsi="Times New Roman" w:cs="Times New Roman"/>
            <w:b/>
            <w:bCs/>
            <w:sz w:val="24"/>
            <w:szCs w:val="24"/>
            <w:lang w:val="en-US"/>
          </w:rPr>
          <w:t>manufacturer</w:t>
        </w:r>
        <w:r w:rsidRPr="0052603D">
          <w:rPr>
            <w:rFonts w:ascii="Times New Roman" w:eastAsia="Times New Roman" w:hAnsi="Times New Roman" w:cs="Times New Roman"/>
            <w:sz w:val="24"/>
            <w:szCs w:val="24"/>
            <w:lang w:val="en-US"/>
          </w:rPr>
          <w:t xml:space="preserve"> table matches with the</w:t>
        </w:r>
        <w:r w:rsidRPr="0052603D">
          <w:rPr>
            <w:rFonts w:ascii="Times New Roman" w:eastAsia="Times New Roman" w:hAnsi="Times New Roman" w:cs="Times New Roman"/>
            <w:b/>
            <w:bCs/>
            <w:sz w:val="24"/>
            <w:szCs w:val="24"/>
            <w:lang w:val="en-US"/>
          </w:rPr>
          <w:t xml:space="preserve"> </w:t>
        </w:r>
        <w:proofErr w:type="spellStart"/>
        <w:r w:rsidRPr="0052603D">
          <w:rPr>
            <w:rFonts w:ascii="Times New Roman" w:eastAsia="Times New Roman" w:hAnsi="Times New Roman" w:cs="Times New Roman"/>
            <w:b/>
            <w:bCs/>
            <w:sz w:val="24"/>
            <w:szCs w:val="24"/>
            <w:lang w:val="en-US"/>
          </w:rPr>
          <w:t>manufacturer_id</w:t>
        </w:r>
        <w:proofErr w:type="spellEnd"/>
        <w:r w:rsidRPr="0052603D">
          <w:rPr>
            <w:rFonts w:ascii="Times New Roman" w:eastAsia="Times New Roman" w:hAnsi="Times New Roman" w:cs="Times New Roman"/>
            <w:sz w:val="24"/>
            <w:szCs w:val="24"/>
            <w:lang w:val="en-US"/>
          </w:rPr>
          <w:t xml:space="preserve"> field of the </w:t>
        </w:r>
        <w:r w:rsidRPr="0052603D">
          <w:rPr>
            <w:rFonts w:ascii="Times New Roman" w:eastAsia="Times New Roman" w:hAnsi="Times New Roman" w:cs="Times New Roman"/>
            <w:b/>
            <w:bCs/>
            <w:sz w:val="24"/>
            <w:szCs w:val="24"/>
            <w:lang w:val="en-US"/>
          </w:rPr>
          <w:t>products</w:t>
        </w:r>
        <w:r w:rsidRPr="0052603D">
          <w:rPr>
            <w:rFonts w:ascii="Times New Roman" w:eastAsia="Times New Roman" w:hAnsi="Times New Roman" w:cs="Times New Roman"/>
            <w:sz w:val="24"/>
            <w:szCs w:val="24"/>
            <w:lang w:val="en-US"/>
          </w:rPr>
          <w:t xml:space="preserve"> table.</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5" w:author="Unknown"/>
          <w:rFonts w:ascii="Courier New" w:eastAsia="Times New Roman" w:hAnsi="Courier New" w:cs="Courier New"/>
          <w:sz w:val="20"/>
          <w:szCs w:val="20"/>
          <w:lang w:val="en-US"/>
        </w:rPr>
      </w:pPr>
      <w:ins w:id="756" w:author="Unknown">
        <w:r w:rsidRPr="0052603D">
          <w:rPr>
            <w:rFonts w:ascii="Courier New" w:eastAsia="Times New Roman" w:hAnsi="Courier New" w:cs="Courier New"/>
            <w:sz w:val="20"/>
            <w:szCs w:val="20"/>
            <w:lang w:val="en-US"/>
          </w:rPr>
          <w:t>DELIMITER //</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7" w:author="Unknown"/>
          <w:rFonts w:ascii="Courier New" w:eastAsia="Times New Roman" w:hAnsi="Courier New" w:cs="Courier New"/>
          <w:sz w:val="20"/>
          <w:szCs w:val="20"/>
          <w:lang w:val="en-US"/>
        </w:rPr>
      </w:pPr>
      <w:ins w:id="758" w:author="Unknown">
        <w:r w:rsidRPr="0052603D">
          <w:rPr>
            <w:rFonts w:ascii="Courier New" w:eastAsia="Times New Roman" w:hAnsi="Courier New" w:cs="Courier New"/>
            <w:sz w:val="20"/>
            <w:szCs w:val="20"/>
            <w:lang w:val="en-US"/>
          </w:rPr>
          <w:t xml:space="preserve">CREATE TRIGGER </w:t>
        </w:r>
        <w:proofErr w:type="spellStart"/>
        <w:r w:rsidRPr="0052603D">
          <w:rPr>
            <w:rFonts w:ascii="Courier New" w:eastAsia="Times New Roman" w:hAnsi="Courier New" w:cs="Courier New"/>
            <w:sz w:val="20"/>
            <w:szCs w:val="20"/>
            <w:lang w:val="en-US"/>
          </w:rPr>
          <w:t>manufacturer_after_delete</w:t>
        </w:r>
        <w:proofErr w:type="spellEnd"/>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Courier New" w:eastAsia="Times New Roman" w:hAnsi="Courier New" w:cs="Courier New"/>
          <w:sz w:val="20"/>
          <w:szCs w:val="20"/>
          <w:lang w:val="en-US"/>
        </w:rPr>
      </w:pPr>
      <w:ins w:id="760" w:author="Unknown">
        <w:r w:rsidRPr="0052603D">
          <w:rPr>
            <w:rFonts w:ascii="Courier New" w:eastAsia="Times New Roman" w:hAnsi="Courier New" w:cs="Courier New"/>
            <w:sz w:val="20"/>
            <w:szCs w:val="20"/>
            <w:lang w:val="en-US"/>
          </w:rPr>
          <w:t>AFTER DELETE</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1" w:author="Unknown"/>
          <w:rFonts w:ascii="Courier New" w:eastAsia="Times New Roman" w:hAnsi="Courier New" w:cs="Courier New"/>
          <w:sz w:val="20"/>
          <w:szCs w:val="20"/>
          <w:lang w:val="en-US"/>
        </w:rPr>
      </w:pPr>
      <w:ins w:id="762" w:author="Unknown">
        <w:r w:rsidRPr="0052603D">
          <w:rPr>
            <w:rFonts w:ascii="Courier New" w:eastAsia="Times New Roman" w:hAnsi="Courier New" w:cs="Courier New"/>
            <w:sz w:val="20"/>
            <w:szCs w:val="20"/>
            <w:lang w:val="en-US"/>
          </w:rPr>
          <w:t>ON manufacturers FOR EACH ROW</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3" w:author="Unknown"/>
          <w:rFonts w:ascii="Courier New" w:eastAsia="Times New Roman" w:hAnsi="Courier New" w:cs="Courier New"/>
          <w:sz w:val="20"/>
          <w:szCs w:val="20"/>
          <w:lang w:val="en-US"/>
        </w:rPr>
      </w:pPr>
      <w:ins w:id="764" w:author="Unknown">
        <w:r w:rsidRPr="0052603D">
          <w:rPr>
            <w:rFonts w:ascii="Courier New" w:eastAsia="Times New Roman" w:hAnsi="Courier New" w:cs="Courier New"/>
            <w:sz w:val="20"/>
            <w:szCs w:val="20"/>
            <w:lang w:val="en-US"/>
          </w:rPr>
          <w:t>BEGIN</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5" w:author="Unknown"/>
          <w:rFonts w:ascii="Courier New" w:eastAsia="Times New Roman" w:hAnsi="Courier New" w:cs="Courier New"/>
          <w:sz w:val="20"/>
          <w:szCs w:val="20"/>
          <w:lang w:val="en-US"/>
        </w:rPr>
      </w:pPr>
      <w:ins w:id="766" w:author="Unknown">
        <w:r w:rsidRPr="0052603D">
          <w:rPr>
            <w:rFonts w:ascii="Courier New" w:eastAsia="Times New Roman" w:hAnsi="Courier New" w:cs="Courier New"/>
            <w:sz w:val="20"/>
            <w:szCs w:val="20"/>
            <w:lang w:val="en-US"/>
          </w:rPr>
          <w:t xml:space="preserve">DELETE FROM products WHERE </w:t>
        </w:r>
        <w:proofErr w:type="spellStart"/>
        <w:r w:rsidRPr="0052603D">
          <w:rPr>
            <w:rFonts w:ascii="Courier New" w:eastAsia="Times New Roman" w:hAnsi="Courier New" w:cs="Courier New"/>
            <w:sz w:val="20"/>
            <w:szCs w:val="20"/>
            <w:lang w:val="en-US"/>
          </w:rPr>
          <w:t>products.manufacturers_id</w:t>
        </w:r>
        <w:proofErr w:type="spellEnd"/>
        <w:r w:rsidRPr="0052603D">
          <w:rPr>
            <w:rFonts w:ascii="Courier New" w:eastAsia="Times New Roman" w:hAnsi="Courier New" w:cs="Courier New"/>
            <w:sz w:val="20"/>
            <w:szCs w:val="20"/>
            <w:lang w:val="en-US"/>
          </w:rPr>
          <w:t xml:space="preserve"> = OLD.id;</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7" w:author="Unknown"/>
          <w:rFonts w:ascii="Courier New" w:eastAsia="Times New Roman" w:hAnsi="Courier New" w:cs="Courier New"/>
          <w:sz w:val="20"/>
          <w:szCs w:val="20"/>
          <w:lang w:val="en-US"/>
        </w:rPr>
      </w:pPr>
      <w:ins w:id="768" w:author="Unknown">
        <w:r w:rsidRPr="0052603D">
          <w:rPr>
            <w:rFonts w:ascii="Courier New" w:eastAsia="Times New Roman" w:hAnsi="Courier New" w:cs="Courier New"/>
            <w:sz w:val="20"/>
            <w:szCs w:val="20"/>
            <w:lang w:val="en-US"/>
          </w:rPr>
          <w:t>END;</w:t>
        </w:r>
      </w:ins>
    </w:p>
    <w:p w:rsidR="0052603D" w:rsidRPr="0052603D" w:rsidRDefault="0052603D" w:rsidP="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9" w:author="Unknown"/>
          <w:rFonts w:ascii="Courier New" w:eastAsia="Times New Roman" w:hAnsi="Courier New" w:cs="Courier New"/>
          <w:sz w:val="20"/>
          <w:szCs w:val="20"/>
          <w:lang w:val="en-US"/>
        </w:rPr>
      </w:pPr>
      <w:ins w:id="770" w:author="Unknown">
        <w:r w:rsidRPr="0052603D">
          <w:rPr>
            <w:rFonts w:ascii="Courier New" w:eastAsia="Times New Roman" w:hAnsi="Courier New" w:cs="Courier New"/>
            <w:sz w:val="20"/>
            <w:szCs w:val="20"/>
            <w:lang w:val="en-US"/>
          </w:rPr>
          <w:t>//</w:t>
        </w:r>
      </w:ins>
    </w:p>
    <w:p w:rsidR="0052603D" w:rsidRPr="0052603D" w:rsidRDefault="0052603D" w:rsidP="0052603D">
      <w:pPr>
        <w:spacing w:before="100" w:beforeAutospacing="1" w:after="100" w:afterAutospacing="1" w:line="240" w:lineRule="auto"/>
        <w:outlineLvl w:val="2"/>
        <w:rPr>
          <w:ins w:id="771" w:author="Unknown"/>
          <w:rFonts w:ascii="Times New Roman" w:eastAsia="Times New Roman" w:hAnsi="Times New Roman" w:cs="Times New Roman"/>
          <w:b/>
          <w:bCs/>
          <w:sz w:val="27"/>
          <w:szCs w:val="27"/>
          <w:lang w:val="en-US"/>
        </w:rPr>
      </w:pPr>
      <w:r>
        <w:rPr>
          <w:rFonts w:ascii="Times New Roman" w:eastAsia="Times New Roman" w:hAnsi="Times New Roman" w:cs="Times New Roman"/>
          <w:b/>
          <w:bCs/>
          <w:noProof/>
          <w:color w:val="0000FF"/>
          <w:sz w:val="27"/>
          <w:szCs w:val="27"/>
          <w:lang w:val="en-US"/>
        </w:rPr>
        <w:drawing>
          <wp:inline distT="0" distB="0" distL="0" distR="0">
            <wp:extent cx="7047865" cy="2415540"/>
            <wp:effectExtent l="19050" t="0" r="635" b="0"/>
            <wp:docPr id="45" name="Picture 45" descr="TRIGGER in MySQL">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RIGGER in MySQL">
                      <a:hlinkClick r:id="rId89"/>
                    </pic:cNvPr>
                    <pic:cNvPicPr>
                      <a:picLocks noChangeAspect="1" noChangeArrowheads="1"/>
                    </pic:cNvPicPr>
                  </pic:nvPicPr>
                  <pic:blipFill>
                    <a:blip r:embed="rId90"/>
                    <a:srcRect/>
                    <a:stretch>
                      <a:fillRect/>
                    </a:stretch>
                  </pic:blipFill>
                  <pic:spPr bwMode="auto">
                    <a:xfrm>
                      <a:off x="0" y="0"/>
                      <a:ext cx="7047865" cy="2415540"/>
                    </a:xfrm>
                    <a:prstGeom prst="rect">
                      <a:avLst/>
                    </a:prstGeom>
                    <a:noFill/>
                    <a:ln w="9525">
                      <a:noFill/>
                      <a:miter lim="800000"/>
                      <a:headEnd/>
                      <a:tailEnd/>
                    </a:ln>
                  </pic:spPr>
                </pic:pic>
              </a:graphicData>
            </a:graphic>
          </wp:inline>
        </w:drawing>
      </w:r>
    </w:p>
    <w:p w:rsidR="0052603D" w:rsidRPr="0052603D" w:rsidRDefault="0052603D" w:rsidP="0052603D">
      <w:pPr>
        <w:spacing w:before="100" w:beforeAutospacing="1" w:after="100" w:afterAutospacing="1" w:line="240" w:lineRule="auto"/>
        <w:outlineLvl w:val="2"/>
        <w:rPr>
          <w:ins w:id="772" w:author="Unknown"/>
          <w:rFonts w:ascii="Times New Roman" w:eastAsia="Times New Roman" w:hAnsi="Times New Roman" w:cs="Times New Roman"/>
          <w:b/>
          <w:bCs/>
          <w:sz w:val="27"/>
          <w:szCs w:val="27"/>
          <w:lang w:val="en-US"/>
        </w:rPr>
      </w:pPr>
      <w:ins w:id="773" w:author="Unknown">
        <w:r w:rsidRPr="0052603D">
          <w:rPr>
            <w:rFonts w:ascii="Times New Roman" w:eastAsia="Times New Roman" w:hAnsi="Times New Roman" w:cs="Times New Roman"/>
            <w:b/>
            <w:bCs/>
            <w:sz w:val="27"/>
            <w:szCs w:val="27"/>
            <w:lang w:val="en-US"/>
          </w:rPr>
          <w:t>Conclusion</w:t>
        </w:r>
      </w:ins>
    </w:p>
    <w:p w:rsidR="0052603D" w:rsidRPr="0052603D" w:rsidRDefault="0052603D" w:rsidP="0052603D">
      <w:pPr>
        <w:spacing w:before="100" w:beforeAutospacing="1" w:after="100" w:afterAutospacing="1" w:line="240" w:lineRule="auto"/>
        <w:rPr>
          <w:ins w:id="774" w:author="Unknown"/>
          <w:rFonts w:ascii="Times New Roman" w:eastAsia="Times New Roman" w:hAnsi="Times New Roman" w:cs="Times New Roman"/>
          <w:sz w:val="24"/>
          <w:szCs w:val="24"/>
          <w:lang w:val="en-US"/>
        </w:rPr>
      </w:pPr>
      <w:proofErr w:type="spellStart"/>
      <w:ins w:id="775" w:author="Unknown">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server has several built-in functions and clauses to perform different types of actions on the table data. Most commonly used SQL functions and clauses of the </w:t>
        </w:r>
        <w:proofErr w:type="spellStart"/>
        <w:r w:rsidRPr="0052603D">
          <w:rPr>
            <w:rFonts w:ascii="Times New Roman" w:eastAsia="Times New Roman" w:hAnsi="Times New Roman" w:cs="Times New Roman"/>
            <w:sz w:val="24"/>
            <w:szCs w:val="24"/>
            <w:lang w:val="en-US"/>
          </w:rPr>
          <w:t>MySQL</w:t>
        </w:r>
        <w:proofErr w:type="spellEnd"/>
        <w:r w:rsidRPr="0052603D">
          <w:rPr>
            <w:rFonts w:ascii="Times New Roman" w:eastAsia="Times New Roman" w:hAnsi="Times New Roman" w:cs="Times New Roman"/>
            <w:sz w:val="24"/>
            <w:szCs w:val="24"/>
            <w:lang w:val="en-US"/>
          </w:rPr>
          <w:t xml:space="preserve"> server are explained in this article with different examples.</w:t>
        </w:r>
      </w:ins>
    </w:p>
    <w:p w:rsidR="00AA7C52" w:rsidRDefault="00AA7C52"/>
    <w:sectPr w:rsidR="00AA7C52" w:rsidSect="00AA7C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00A0"/>
    <w:multiLevelType w:val="multilevel"/>
    <w:tmpl w:val="2AB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76CC3"/>
    <w:multiLevelType w:val="multilevel"/>
    <w:tmpl w:val="7A7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C0C3C"/>
    <w:multiLevelType w:val="multilevel"/>
    <w:tmpl w:val="00F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2E1C23"/>
    <w:multiLevelType w:val="multilevel"/>
    <w:tmpl w:val="3AA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A24526"/>
    <w:multiLevelType w:val="multilevel"/>
    <w:tmpl w:val="F4D0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13584A"/>
    <w:multiLevelType w:val="multilevel"/>
    <w:tmpl w:val="A1E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AC00E1"/>
    <w:multiLevelType w:val="multilevel"/>
    <w:tmpl w:val="BDB0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765960"/>
    <w:multiLevelType w:val="multilevel"/>
    <w:tmpl w:val="1082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302DD7"/>
    <w:multiLevelType w:val="multilevel"/>
    <w:tmpl w:val="43F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6"/>
  </w:num>
  <w:num w:numId="5">
    <w:abstractNumId w:val="7"/>
  </w:num>
  <w:num w:numId="6">
    <w:abstractNumId w:val="1"/>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2603D"/>
    <w:rsid w:val="00450A0C"/>
    <w:rsid w:val="0052603D"/>
    <w:rsid w:val="006D060B"/>
    <w:rsid w:val="0089768B"/>
    <w:rsid w:val="00AA7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52"/>
  </w:style>
  <w:style w:type="paragraph" w:styleId="Heading2">
    <w:name w:val="heading 2"/>
    <w:basedOn w:val="Normal"/>
    <w:link w:val="Heading2Char"/>
    <w:uiPriority w:val="9"/>
    <w:qFormat/>
    <w:rsid w:val="0052603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2603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B"/>
    <w:pPr>
      <w:spacing w:after="0" w:line="240" w:lineRule="auto"/>
    </w:p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2603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2603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260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2603D"/>
    <w:rPr>
      <w:b/>
      <w:bCs/>
    </w:rPr>
  </w:style>
  <w:style w:type="character" w:styleId="Hyperlink">
    <w:name w:val="Hyperlink"/>
    <w:basedOn w:val="DefaultParagraphFont"/>
    <w:uiPriority w:val="99"/>
    <w:semiHidden/>
    <w:unhideWhenUsed/>
    <w:rsid w:val="0052603D"/>
    <w:rPr>
      <w:color w:val="0000FF"/>
      <w:u w:val="single"/>
    </w:rPr>
  </w:style>
  <w:style w:type="character" w:styleId="FollowedHyperlink">
    <w:name w:val="FollowedHyperlink"/>
    <w:basedOn w:val="DefaultParagraphFont"/>
    <w:uiPriority w:val="99"/>
    <w:semiHidden/>
    <w:unhideWhenUsed/>
    <w:rsid w:val="0052603D"/>
    <w:rPr>
      <w:color w:val="800080"/>
      <w:u w:val="single"/>
    </w:rPr>
  </w:style>
  <w:style w:type="paragraph" w:styleId="HTMLPreformatted">
    <w:name w:val="HTML Preformatted"/>
    <w:basedOn w:val="Normal"/>
    <w:link w:val="HTMLPreformattedChar"/>
    <w:uiPriority w:val="99"/>
    <w:semiHidden/>
    <w:unhideWhenUsed/>
    <w:rsid w:val="0052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603D"/>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526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3990698">
      <w:bodyDiv w:val="1"/>
      <w:marLeft w:val="0"/>
      <w:marRight w:val="0"/>
      <w:marTop w:val="0"/>
      <w:marBottom w:val="0"/>
      <w:divBdr>
        <w:top w:val="none" w:sz="0" w:space="0" w:color="auto"/>
        <w:left w:val="none" w:sz="0" w:space="0" w:color="auto"/>
        <w:bottom w:val="none" w:sz="0" w:space="0" w:color="auto"/>
        <w:right w:val="none" w:sz="0" w:space="0" w:color="auto"/>
      </w:divBdr>
      <w:divsChild>
        <w:div w:id="10507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cdn.softwaretestinghelp.com/wp-content/qa/uploads/2019/01/m20.png" TargetMode="External"/><Relationship Id="rId21" Type="http://schemas.openxmlformats.org/officeDocument/2006/relationships/hyperlink" Target="https://cdn.softwaretestinghelp.com/wp-content/qa/uploads/2019/01/m11.png" TargetMode="Externa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cdn.softwaretestinghelp.com/wp-content/qa/uploads/2019/01/m24.png" TargetMode="External"/><Relationship Id="rId50" Type="http://schemas.openxmlformats.org/officeDocument/2006/relationships/image" Target="media/image24.png"/><Relationship Id="rId55" Type="http://schemas.openxmlformats.org/officeDocument/2006/relationships/hyperlink" Target="https://cdn.softwaretestinghelp.com/wp-content/qa/uploads/2019/01/m27.png" TargetMode="External"/><Relationship Id="rId63" Type="http://schemas.openxmlformats.org/officeDocument/2006/relationships/hyperlink" Target="https://cdn.softwaretestinghelp.com/wp-content/qa/uploads/2019/01/m31.png" TargetMode="External"/><Relationship Id="rId68" Type="http://schemas.openxmlformats.org/officeDocument/2006/relationships/image" Target="media/image33.png"/><Relationship Id="rId76" Type="http://schemas.openxmlformats.org/officeDocument/2006/relationships/image" Target="media/image37.png"/><Relationship Id="rId84" Type="http://schemas.openxmlformats.org/officeDocument/2006/relationships/image" Target="media/image41.png"/><Relationship Id="rId89" Type="http://schemas.openxmlformats.org/officeDocument/2006/relationships/hyperlink" Target="https://cdn.softwaretestinghelp.com/wp-content/qa/uploads/2019/01/q40.png" TargetMode="External"/><Relationship Id="rId7" Type="http://schemas.openxmlformats.org/officeDocument/2006/relationships/hyperlink" Target="https://cdn.softwaretestinghelp.com/wp-content/qa/uploads/2019/01/m2.png" TargetMode="External"/><Relationship Id="rId71" Type="http://schemas.openxmlformats.org/officeDocument/2006/relationships/hyperlink" Target="https://cdn.softwaretestinghelp.com/wp-content/qa/uploads/2019/01/different-types-of-MySQL-joins.png"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cdn.softwaretestinghelp.com/wp-content/qa/uploads/2019/01/m15.png" TargetMode="External"/><Relationship Id="rId11" Type="http://schemas.openxmlformats.org/officeDocument/2006/relationships/hyperlink" Target="https://cdn.softwaretestinghelp.com/wp-content/qa/uploads/2019/01/m5.png"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cdn.softwaretestinghelp.com/wp-content/qa/uploads/2019/01/m19-1.png" TargetMode="External"/><Relationship Id="rId40" Type="http://schemas.openxmlformats.org/officeDocument/2006/relationships/image" Target="media/image19.png"/><Relationship Id="rId45" Type="http://schemas.openxmlformats.org/officeDocument/2006/relationships/hyperlink" Target="https://cdn.softwaretestinghelp.com/wp-content/qa/uploads/2019/01/m23.png" TargetMode="External"/><Relationship Id="rId53" Type="http://schemas.openxmlformats.org/officeDocument/2006/relationships/hyperlink" Target="https://cdn.softwaretestinghelp.com/wp-content/qa/uploads/2019/01/Q.23.png" TargetMode="External"/><Relationship Id="rId58" Type="http://schemas.openxmlformats.org/officeDocument/2006/relationships/image" Target="media/image28.png"/><Relationship Id="rId66" Type="http://schemas.openxmlformats.org/officeDocument/2006/relationships/image" Target="media/image32.png"/><Relationship Id="rId74" Type="http://schemas.openxmlformats.org/officeDocument/2006/relationships/image" Target="media/image36.png"/><Relationship Id="rId79" Type="http://schemas.openxmlformats.org/officeDocument/2006/relationships/hyperlink" Target="https://cdn.softwaretestinghelp.com/wp-content/qa/uploads/2019/01/32.png" TargetMode="External"/><Relationship Id="rId87" Type="http://schemas.openxmlformats.org/officeDocument/2006/relationships/hyperlink" Target="https://cdn.softwaretestinghelp.com/wp-content/qa/uploads/2019/01/q35.2.png" TargetMode="External"/><Relationship Id="rId5" Type="http://schemas.openxmlformats.org/officeDocument/2006/relationships/hyperlink" Target="https://cdn.softwaretestinghelp.com/wp-content/qa/uploads/2019/01/m1.png" TargetMode="External"/><Relationship Id="rId61" Type="http://schemas.openxmlformats.org/officeDocument/2006/relationships/hyperlink" Target="https://cdn.softwaretestinghelp.com/wp-content/qa/uploads/2019/01/Q26.png" TargetMode="External"/><Relationship Id="rId82" Type="http://schemas.openxmlformats.org/officeDocument/2006/relationships/image" Target="media/image40.png"/><Relationship Id="rId90" Type="http://schemas.openxmlformats.org/officeDocument/2006/relationships/image" Target="media/image44.png"/><Relationship Id="rId19" Type="http://schemas.openxmlformats.org/officeDocument/2006/relationships/hyperlink" Target="https://cdn.softwaretestinghelp.com/wp-content/qa/uploads/2019/01/m10.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cdn.softwaretestinghelp.com/wp-content/qa/uploads/2019/01/m14.png" TargetMode="External"/><Relationship Id="rId30" Type="http://schemas.openxmlformats.org/officeDocument/2006/relationships/image" Target="media/image14.png"/><Relationship Id="rId35" Type="http://schemas.openxmlformats.org/officeDocument/2006/relationships/hyperlink" Target="https://cdn.softwaretestinghelp.com/wp-content/qa/uploads/2019/01/m18.png" TargetMode="External"/><Relationship Id="rId43" Type="http://schemas.openxmlformats.org/officeDocument/2006/relationships/hyperlink" Target="https://cdn.softwaretestinghelp.com/wp-content/qa/uploads/2019/01/m22.png" TargetMode="External"/><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image" Target="media/image31.png"/><Relationship Id="rId69" Type="http://schemas.openxmlformats.org/officeDocument/2006/relationships/hyperlink" Target="https://cdn.softwaretestinghelp.com/wp-content/qa/uploads/2019/01/Q28.png" TargetMode="External"/><Relationship Id="rId77" Type="http://schemas.openxmlformats.org/officeDocument/2006/relationships/hyperlink" Target="https://cdn.softwaretestinghelp.com/wp-content/qa/uploads/2019/01/31.png" TargetMode="External"/><Relationship Id="rId8" Type="http://schemas.openxmlformats.org/officeDocument/2006/relationships/image" Target="media/image2.png"/><Relationship Id="rId51" Type="http://schemas.openxmlformats.org/officeDocument/2006/relationships/hyperlink" Target="https://cdn.softwaretestinghelp.com/wp-content/qa/uploads/2019/01/m26.png" TargetMode="External"/><Relationship Id="rId72" Type="http://schemas.openxmlformats.org/officeDocument/2006/relationships/image" Target="media/image35.png"/><Relationship Id="rId80" Type="http://schemas.openxmlformats.org/officeDocument/2006/relationships/image" Target="media/image39.png"/><Relationship Id="rId85" Type="http://schemas.openxmlformats.org/officeDocument/2006/relationships/hyperlink" Target="https://cdn.softwaretestinghelp.com/wp-content/qa/uploads/2019/01/q35.1.p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dn.softwaretestinghelp.com/wp-content/qa/uploads/2019/01/m9.png" TargetMode="External"/><Relationship Id="rId25" Type="http://schemas.openxmlformats.org/officeDocument/2006/relationships/hyperlink" Target="https://cdn.softwaretestinghelp.com/wp-content/qa/uploads/2019/01/m13.png" TargetMode="External"/><Relationship Id="rId33" Type="http://schemas.openxmlformats.org/officeDocument/2006/relationships/hyperlink" Target="https://cdn.softwaretestinghelp.com/wp-content/qa/uploads/2019/01/m17.png" TargetMode="Externa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s://cdn.softwaretestinghelp.com/wp-content/qa/uploads/2019/01/m29.png" TargetMode="External"/><Relationship Id="rId67" Type="http://schemas.openxmlformats.org/officeDocument/2006/relationships/hyperlink" Target="https://cdn.softwaretestinghelp.com/wp-content/qa/uploads/2019/01/28.1-1.png" TargetMode="External"/><Relationship Id="rId20" Type="http://schemas.openxmlformats.org/officeDocument/2006/relationships/image" Target="media/image9.png"/><Relationship Id="rId41" Type="http://schemas.openxmlformats.org/officeDocument/2006/relationships/hyperlink" Target="https://cdn.softwaretestinghelp.com/wp-content/qa/uploads/2019/01/m21.png" TargetMode="External"/><Relationship Id="rId54" Type="http://schemas.openxmlformats.org/officeDocument/2006/relationships/image" Target="media/image26.png"/><Relationship Id="rId62" Type="http://schemas.openxmlformats.org/officeDocument/2006/relationships/image" Target="media/image30.png"/><Relationship Id="rId70" Type="http://schemas.openxmlformats.org/officeDocument/2006/relationships/image" Target="media/image34.png"/><Relationship Id="rId75" Type="http://schemas.openxmlformats.org/officeDocument/2006/relationships/hyperlink" Target="https://cdn.softwaretestinghelp.com/wp-content/qa/uploads/2019/01/q30.png" TargetMode="External"/><Relationship Id="rId83" Type="http://schemas.openxmlformats.org/officeDocument/2006/relationships/hyperlink" Target="https://cdn.softwaretestinghelp.com/wp-content/qa/uploads/2019/01/q34.png" TargetMode="External"/><Relationship Id="rId88" Type="http://schemas.openxmlformats.org/officeDocument/2006/relationships/image" Target="media/image43.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cdn.softwaretestinghelp.com/wp-content/qa/uploads/2019/01/m8.png" TargetMode="External"/><Relationship Id="rId23" Type="http://schemas.openxmlformats.org/officeDocument/2006/relationships/hyperlink" Target="https://cdn.softwaretestinghelp.com/wp-content/qa/uploads/2019/01/m12.png" TargetMode="Externa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hyperlink" Target="https://cdn.softwaretestinghelp.com/wp-content/qa/uploads/2019/01/m25.png" TargetMode="External"/><Relationship Id="rId57" Type="http://schemas.openxmlformats.org/officeDocument/2006/relationships/hyperlink" Target="https://cdn.softwaretestinghelp.com/wp-content/qa/uploads/2019/01/m28.png" TargetMode="External"/><Relationship Id="rId10" Type="http://schemas.openxmlformats.org/officeDocument/2006/relationships/image" Target="media/image3.png"/><Relationship Id="rId31" Type="http://schemas.openxmlformats.org/officeDocument/2006/relationships/hyperlink" Target="https://cdn.softwaretestinghelp.com/wp-content/qa/uploads/2019/01/m16.png" TargetMode="External"/><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hyperlink" Target="https://cdn.softwaretestinghelp.com/wp-content/qa/uploads/2019/01/m32.png" TargetMode="External"/><Relationship Id="rId73" Type="http://schemas.openxmlformats.org/officeDocument/2006/relationships/hyperlink" Target="https://cdn.softwaretestinghelp.com/wp-content/qa/uploads/2019/01/q29.2.png" TargetMode="External"/><Relationship Id="rId78" Type="http://schemas.openxmlformats.org/officeDocument/2006/relationships/image" Target="media/image38.png"/><Relationship Id="rId81" Type="http://schemas.openxmlformats.org/officeDocument/2006/relationships/hyperlink" Target="https://cdn.softwaretestinghelp.com/wp-content/qa/uploads/2019/01/33.png" TargetMode="External"/><Relationship Id="rId86"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hyperlink" Target="https://cdn.softwaretestinghelp.com/wp-content/qa/uploads/2019/01/m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4370</Words>
  <Characters>24911</Characters>
  <Application>Microsoft Office Word</Application>
  <DocSecurity>0</DocSecurity>
  <Lines>207</Lines>
  <Paragraphs>58</Paragraphs>
  <ScaleCrop>false</ScaleCrop>
  <Company>HP</Company>
  <LinksUpToDate>false</LinksUpToDate>
  <CharactersWithSpaces>29223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Gogulapriya</dc:creator>
  <cp:lastModifiedBy>Gogulapriya</cp:lastModifiedBy>
  <cp:revision>1</cp:revision>
  <dcterms:created xsi:type="dcterms:W3CDTF">2019-07-28T14:49:00Z</dcterms:created>
  <dcterms:modified xsi:type="dcterms:W3CDTF">2019-07-28T14:54:00Z</dcterms:modified>
</cp:coreProperties>
</file>