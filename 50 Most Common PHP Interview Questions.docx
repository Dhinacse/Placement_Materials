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3B4" w:rsidRPr="005273B4" w:rsidRDefault="005273B4" w:rsidP="005273B4">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273B4">
        <w:rPr>
          <w:rFonts w:ascii="Times New Roman" w:eastAsia="Times New Roman" w:hAnsi="Times New Roman" w:cs="Times New Roman"/>
          <w:b/>
          <w:bCs/>
          <w:sz w:val="27"/>
          <w:szCs w:val="27"/>
          <w:lang w:val="en-US"/>
        </w:rPr>
        <w:t>50 Most Common PHP Interview Questions</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Given below is the list of most popular PHP interview questions which are commonly asked in the interviews.</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i/>
          <w:iCs/>
          <w:sz w:val="24"/>
          <w:szCs w:val="24"/>
          <w:lang w:val="en-US"/>
        </w:rPr>
        <w:t>Let's Explore!!</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color w:val="FF6600"/>
          <w:sz w:val="24"/>
          <w:szCs w:val="24"/>
          <w:lang w:val="en-US"/>
        </w:rPr>
        <w:t>Q #1) What is PHP?</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sz w:val="24"/>
          <w:szCs w:val="24"/>
          <w:lang w:val="en-US"/>
        </w:rPr>
        <w:t>Answer:</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PHP is one of the popular server-side scripting languages for developing a web application.</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The full form of PHP is Hypertext Preprocessor. It is used by embedding HTML for creating dynamic content, communicating with a database server, handling session etc.</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color w:val="FF6600"/>
          <w:sz w:val="24"/>
          <w:szCs w:val="24"/>
          <w:lang w:val="en-US"/>
        </w:rPr>
        <w:t>Q #2) Why do we use PHP?</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sz w:val="24"/>
          <w:szCs w:val="24"/>
          <w:lang w:val="en-US"/>
        </w:rPr>
        <w:t>Answer:</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There are several benefits of using PHP. First of all, it is totally free to use. So anyone can use PHP without any cost and host the site at a minimal cost.</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It supports multiple databases. The most commonly used database is MySQL which is also free to use. Many PHP frameworks are used now for web development, such as CodeIgniter, CakePHP, Laravel etc.</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These frameworks make the web development task much easier than before.</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color w:val="FF6600"/>
          <w:sz w:val="24"/>
          <w:szCs w:val="24"/>
          <w:lang w:val="en-US"/>
        </w:rPr>
        <w:t>Q #3) Is PHP a strongly typed language?</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sz w:val="24"/>
          <w:szCs w:val="24"/>
          <w:lang w:val="en-US"/>
        </w:rPr>
        <w:t>Answer:</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No. PHP is a weakly typed or loosely typed language.</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Which means PHP does not require to declare data types of the variable when you declare any variable like the other standard programming languages C# or Java. When you store any string value in a variable then the data type is the string and if you store a numeric value in that same variable then the data type is an Integer.</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sz w:val="24"/>
          <w:szCs w:val="24"/>
          <w:u w:val="single"/>
          <w:lang w:val="en-US"/>
        </w:rPr>
        <w:t>Sample code:</w:t>
      </w:r>
    </w:p>
    <w:tbl>
      <w:tblPr>
        <w:tblW w:w="0" w:type="auto"/>
        <w:tblCellSpacing w:w="15" w:type="dxa"/>
        <w:tblCellMar>
          <w:top w:w="15" w:type="dxa"/>
          <w:left w:w="15" w:type="dxa"/>
          <w:bottom w:w="15" w:type="dxa"/>
          <w:right w:w="15" w:type="dxa"/>
        </w:tblCellMar>
        <w:tblLook w:val="04A0"/>
      </w:tblPr>
      <w:tblGrid>
        <w:gridCol w:w="196"/>
        <w:gridCol w:w="285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$var</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"Hello"; //String</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$var</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10; //Integer</w:t>
            </w:r>
          </w:p>
        </w:tc>
      </w:tr>
    </w:tbl>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color w:val="FF6600"/>
          <w:sz w:val="24"/>
          <w:szCs w:val="24"/>
          <w:lang w:val="en-US"/>
        </w:rPr>
        <w:t>Q #4) What is meant by variable variables in PHP?</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sz w:val="24"/>
          <w:szCs w:val="24"/>
          <w:lang w:val="en-US"/>
        </w:rPr>
        <w:t>Answer:</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lastRenderedPageBreak/>
        <w:t>When the value of a variable is used as the name of the other variables then it is called variable variables. $$ is used to declare variable variables in PHP.</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sz w:val="24"/>
          <w:szCs w:val="24"/>
          <w:lang w:val="en-US"/>
        </w:rPr>
        <w:t>Sample code:</w:t>
      </w:r>
    </w:p>
    <w:tbl>
      <w:tblPr>
        <w:tblW w:w="0" w:type="auto"/>
        <w:tblCellSpacing w:w="15" w:type="dxa"/>
        <w:tblCellMar>
          <w:top w:w="15" w:type="dxa"/>
          <w:left w:w="15" w:type="dxa"/>
          <w:bottom w:w="15" w:type="dxa"/>
          <w:right w:w="15" w:type="dxa"/>
        </w:tblCellMar>
        <w:tblLook w:val="04A0"/>
      </w:tblPr>
      <w:tblGrid>
        <w:gridCol w:w="196"/>
        <w:gridCol w:w="6452"/>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$str</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"PHP";</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$$str</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 Programming"; //declaring variable variables</w:t>
            </w:r>
          </w:p>
        </w:tc>
      </w:tr>
    </w:tbl>
    <w:p w:rsidR="005273B4" w:rsidRPr="005273B4" w:rsidRDefault="005273B4" w:rsidP="005273B4">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6452"/>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"$str ${$str}"; //It will print "PHP programming"</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"$PHP"; //It will print "Programming"</w:t>
            </w:r>
          </w:p>
        </w:tc>
      </w:tr>
    </w:tbl>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color w:val="FF6600"/>
          <w:sz w:val="24"/>
          <w:szCs w:val="24"/>
          <w:lang w:val="en-US"/>
        </w:rPr>
        <w:t>Q #5) What are the differences between echo and print?</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sz w:val="24"/>
          <w:szCs w:val="24"/>
          <w:lang w:val="en-US"/>
        </w:rPr>
        <w:t>Answer:</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 xml:space="preserve">Both </w:t>
      </w:r>
      <w:r w:rsidRPr="005273B4">
        <w:rPr>
          <w:rFonts w:ascii="Times New Roman" w:eastAsia="Times New Roman" w:hAnsi="Times New Roman" w:cs="Times New Roman"/>
          <w:b/>
          <w:bCs/>
          <w:sz w:val="24"/>
          <w:szCs w:val="24"/>
          <w:lang w:val="en-US"/>
        </w:rPr>
        <w:t>echo</w:t>
      </w:r>
      <w:r w:rsidRPr="005273B4">
        <w:rPr>
          <w:rFonts w:ascii="Times New Roman" w:eastAsia="Times New Roman" w:hAnsi="Times New Roman" w:cs="Times New Roman"/>
          <w:sz w:val="24"/>
          <w:szCs w:val="24"/>
          <w:lang w:val="en-US"/>
        </w:rPr>
        <w:t xml:space="preserve"> and </w:t>
      </w:r>
      <w:r w:rsidRPr="005273B4">
        <w:rPr>
          <w:rFonts w:ascii="Times New Roman" w:eastAsia="Times New Roman" w:hAnsi="Times New Roman" w:cs="Times New Roman"/>
          <w:b/>
          <w:bCs/>
          <w:sz w:val="24"/>
          <w:szCs w:val="24"/>
          <w:lang w:val="en-US"/>
        </w:rPr>
        <w:t xml:space="preserve">print </w:t>
      </w:r>
      <w:r w:rsidRPr="005273B4">
        <w:rPr>
          <w:rFonts w:ascii="Times New Roman" w:eastAsia="Times New Roman" w:hAnsi="Times New Roman" w:cs="Times New Roman"/>
          <w:sz w:val="24"/>
          <w:szCs w:val="24"/>
          <w:lang w:val="en-US"/>
        </w:rPr>
        <w:t>method print the output in the browser but there is a difference between these two methods.</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sz w:val="24"/>
          <w:szCs w:val="24"/>
          <w:lang w:val="en-US"/>
        </w:rPr>
        <w:t>echo</w:t>
      </w:r>
      <w:r w:rsidRPr="005273B4">
        <w:rPr>
          <w:rFonts w:ascii="Times New Roman" w:eastAsia="Times New Roman" w:hAnsi="Times New Roman" w:cs="Times New Roman"/>
          <w:sz w:val="24"/>
          <w:szCs w:val="24"/>
          <w:lang w:val="en-US"/>
        </w:rPr>
        <w:t xml:space="preserve"> does not return any value after printing the output and it works faster than the print method. </w:t>
      </w:r>
      <w:r w:rsidRPr="005273B4">
        <w:rPr>
          <w:rFonts w:ascii="Times New Roman" w:eastAsia="Times New Roman" w:hAnsi="Times New Roman" w:cs="Times New Roman"/>
          <w:b/>
          <w:bCs/>
          <w:sz w:val="24"/>
          <w:szCs w:val="24"/>
          <w:lang w:val="en-US"/>
        </w:rPr>
        <w:t>print</w:t>
      </w:r>
      <w:r w:rsidRPr="005273B4">
        <w:rPr>
          <w:rFonts w:ascii="Times New Roman" w:eastAsia="Times New Roman" w:hAnsi="Times New Roman" w:cs="Times New Roman"/>
          <w:sz w:val="24"/>
          <w:szCs w:val="24"/>
          <w:lang w:val="en-US"/>
        </w:rPr>
        <w:t xml:space="preserve"> method is slower than the echo because it returns boolean value after printing the output.</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sz w:val="24"/>
          <w:szCs w:val="24"/>
          <w:u w:val="single"/>
          <w:lang w:val="en-US"/>
        </w:rPr>
        <w:t>Sample code:</w:t>
      </w:r>
    </w:p>
    <w:tbl>
      <w:tblPr>
        <w:tblW w:w="0" w:type="auto"/>
        <w:tblCellSpacing w:w="15" w:type="dxa"/>
        <w:tblCellMar>
          <w:top w:w="15" w:type="dxa"/>
          <w:left w:w="15" w:type="dxa"/>
          <w:bottom w:w="15" w:type="dxa"/>
          <w:right w:w="15" w:type="dxa"/>
        </w:tblCellMar>
        <w:tblLook w:val="04A0"/>
      </w:tblPr>
      <w:tblGrid>
        <w:gridCol w:w="196"/>
        <w:gridCol w:w="327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"PHP Developer";</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$n</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print</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"Java Developer";</w:t>
            </w:r>
          </w:p>
        </w:tc>
      </w:tr>
    </w:tbl>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color w:val="FF6600"/>
          <w:sz w:val="24"/>
          <w:szCs w:val="24"/>
          <w:lang w:val="en-US"/>
        </w:rPr>
        <w:t>Q #6) How can you execute PHP script from the command line?</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sz w:val="24"/>
          <w:szCs w:val="24"/>
          <w:lang w:val="en-US"/>
        </w:rPr>
        <w:t>Answer:</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 xml:space="preserve">You have to use PHP command in the command line to execute a PHP script. If the PHP file name is </w:t>
      </w:r>
      <w:r w:rsidRPr="005273B4">
        <w:rPr>
          <w:rFonts w:ascii="Times New Roman" w:eastAsia="Times New Roman" w:hAnsi="Times New Roman" w:cs="Times New Roman"/>
          <w:b/>
          <w:bCs/>
          <w:sz w:val="24"/>
          <w:szCs w:val="24"/>
          <w:lang w:val="en-US"/>
        </w:rPr>
        <w:t>test.php</w:t>
      </w:r>
      <w:r w:rsidRPr="005273B4">
        <w:rPr>
          <w:rFonts w:ascii="Times New Roman" w:eastAsia="Times New Roman" w:hAnsi="Times New Roman" w:cs="Times New Roman"/>
          <w:sz w:val="24"/>
          <w:szCs w:val="24"/>
          <w:lang w:val="en-US"/>
        </w:rPr>
        <w:t xml:space="preserve"> then the following command is used to run the script from the command line.</w:t>
      </w:r>
    </w:p>
    <w:p w:rsidR="005273B4" w:rsidRPr="005273B4" w:rsidRDefault="005273B4" w:rsidP="0052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273B4">
        <w:rPr>
          <w:rFonts w:ascii="Courier New" w:eastAsia="Times New Roman" w:hAnsi="Courier New" w:cs="Courier New"/>
          <w:sz w:val="20"/>
          <w:szCs w:val="20"/>
          <w:lang w:val="en-US"/>
        </w:rPr>
        <w:t>php test.php</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color w:val="FF6600"/>
          <w:sz w:val="24"/>
          <w:szCs w:val="24"/>
          <w:lang w:val="en-US"/>
        </w:rPr>
        <w:t>Q #7) How can you declare the array in PHP?</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sz w:val="24"/>
          <w:szCs w:val="24"/>
          <w:lang w:val="en-US"/>
        </w:rPr>
        <w:t>Answer:</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 xml:space="preserve">You can declare three types of arrays in PHP. They are </w:t>
      </w:r>
      <w:r w:rsidRPr="005273B4">
        <w:rPr>
          <w:rFonts w:ascii="Times New Roman" w:eastAsia="Times New Roman" w:hAnsi="Times New Roman" w:cs="Times New Roman"/>
          <w:b/>
          <w:bCs/>
          <w:sz w:val="24"/>
          <w:szCs w:val="24"/>
          <w:lang w:val="en-US"/>
        </w:rPr>
        <w:t>numeric, associative</w:t>
      </w:r>
      <w:r w:rsidRPr="005273B4">
        <w:rPr>
          <w:rFonts w:ascii="Times New Roman" w:eastAsia="Times New Roman" w:hAnsi="Times New Roman" w:cs="Times New Roman"/>
          <w:sz w:val="24"/>
          <w:szCs w:val="24"/>
          <w:lang w:val="en-US"/>
        </w:rPr>
        <w:t xml:space="preserve"> and </w:t>
      </w:r>
      <w:r w:rsidRPr="005273B4">
        <w:rPr>
          <w:rFonts w:ascii="Times New Roman" w:eastAsia="Times New Roman" w:hAnsi="Times New Roman" w:cs="Times New Roman"/>
          <w:b/>
          <w:bCs/>
          <w:sz w:val="24"/>
          <w:szCs w:val="24"/>
          <w:lang w:val="en-US"/>
        </w:rPr>
        <w:t>multidimensional</w:t>
      </w:r>
      <w:r w:rsidRPr="005273B4">
        <w:rPr>
          <w:rFonts w:ascii="Times New Roman" w:eastAsia="Times New Roman" w:hAnsi="Times New Roman" w:cs="Times New Roman"/>
          <w:sz w:val="24"/>
          <w:szCs w:val="24"/>
          <w:lang w:val="en-US"/>
        </w:rPr>
        <w:t xml:space="preserve"> arrays.</w:t>
      </w:r>
    </w:p>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sz w:val="24"/>
          <w:szCs w:val="24"/>
          <w:u w:val="single"/>
          <w:lang w:val="en-US"/>
        </w:rPr>
        <w:t>Sample code:</w:t>
      </w:r>
    </w:p>
    <w:tbl>
      <w:tblPr>
        <w:tblW w:w="0" w:type="auto"/>
        <w:tblCellSpacing w:w="15" w:type="dxa"/>
        <w:tblCellMar>
          <w:top w:w="15" w:type="dxa"/>
          <w:left w:w="15" w:type="dxa"/>
          <w:bottom w:w="15" w:type="dxa"/>
          <w:right w:w="15" w:type="dxa"/>
        </w:tblCellMar>
        <w:tblLook w:val="04A0"/>
      </w:tblPr>
      <w:tblGrid>
        <w:gridCol w:w="196"/>
        <w:gridCol w:w="501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//Numeric Array</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$computer</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array("Dell", "Lenavo", "HP");</w:t>
            </w:r>
          </w:p>
        </w:tc>
      </w:tr>
    </w:tbl>
    <w:p w:rsidR="005273B4" w:rsidRPr="005273B4" w:rsidRDefault="005273B4" w:rsidP="005273B4">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7772"/>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//Associative Array</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$color</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array("Sithi"=&gt;"Red", "Amit"=&gt;"Blue", "Mahek"=&gt;"Green");</w:t>
            </w:r>
          </w:p>
        </w:tc>
      </w:tr>
    </w:tbl>
    <w:p w:rsidR="005273B4" w:rsidRPr="005273B4" w:rsidRDefault="005273B4" w:rsidP="005273B4">
      <w:pPr>
        <w:spacing w:after="0" w:line="240" w:lineRule="auto"/>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8875"/>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lastRenderedPageBreak/>
              <w:t>5</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//Multidimensional Array</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6</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$courses</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array</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array("PHP",50), array("JQuery",15), array("AngularJS",20) );</w:t>
            </w:r>
          </w:p>
        </w:tc>
      </w:tr>
    </w:tbl>
    <w:p w:rsidR="005273B4" w:rsidRPr="005273B4" w:rsidRDefault="005273B4" w:rsidP="005273B4">
      <w:pPr>
        <w:spacing w:before="100" w:beforeAutospacing="1" w:after="100" w:afterAutospacing="1"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b/>
          <w:bCs/>
          <w:color w:val="FF6600"/>
          <w:sz w:val="24"/>
          <w:szCs w:val="24"/>
          <w:lang w:val="en-US"/>
        </w:rPr>
        <w:t>Q #8) What are the uses of explode() and implode() functions?</w:t>
      </w:r>
    </w:p>
    <w:p w:rsidR="005273B4" w:rsidRPr="005273B4" w:rsidRDefault="005273B4" w:rsidP="005273B4">
      <w:pPr>
        <w:spacing w:before="100" w:beforeAutospacing="1" w:after="100" w:afterAutospacing="1" w:line="240" w:lineRule="auto"/>
        <w:rPr>
          <w:ins w:id="0" w:author="Unknown"/>
          <w:rFonts w:ascii="Times New Roman" w:eastAsia="Times New Roman" w:hAnsi="Times New Roman" w:cs="Times New Roman"/>
          <w:sz w:val="24"/>
          <w:szCs w:val="24"/>
          <w:lang w:val="en-US"/>
        </w:rPr>
      </w:pPr>
      <w:r w:rsidRPr="005273B4">
        <w:rPr>
          <w:rFonts w:ascii="Times New Roman" w:eastAsia="Times New Roman" w:hAnsi="Times New Roman" w:cs="Times New Roman"/>
          <w:b/>
          <w:bCs/>
          <w:sz w:val="24"/>
          <w:szCs w:val="24"/>
          <w:lang w:val="en-US"/>
        </w:rPr>
        <w:t>Answer:</w:t>
      </w:r>
    </w:p>
    <w:p w:rsidR="005273B4" w:rsidRPr="005273B4" w:rsidRDefault="005273B4" w:rsidP="005273B4">
      <w:pPr>
        <w:spacing w:before="100" w:beforeAutospacing="1" w:after="100" w:afterAutospacing="1" w:line="240" w:lineRule="auto"/>
        <w:rPr>
          <w:ins w:id="1" w:author="Unknown"/>
          <w:rFonts w:ascii="Times New Roman" w:eastAsia="Times New Roman" w:hAnsi="Times New Roman" w:cs="Times New Roman"/>
          <w:sz w:val="24"/>
          <w:szCs w:val="24"/>
          <w:lang w:val="en-US"/>
        </w:rPr>
      </w:pPr>
      <w:ins w:id="2" w:author="Unknown">
        <w:r w:rsidRPr="005273B4">
          <w:rPr>
            <w:rFonts w:ascii="Times New Roman" w:eastAsia="Times New Roman" w:hAnsi="Times New Roman" w:cs="Times New Roman"/>
            <w:b/>
            <w:bCs/>
            <w:sz w:val="24"/>
            <w:szCs w:val="24"/>
            <w:lang w:val="en-US"/>
          </w:rPr>
          <w:t xml:space="preserve">explode() </w:t>
        </w:r>
        <w:r w:rsidRPr="005273B4">
          <w:rPr>
            <w:rFonts w:ascii="Times New Roman" w:eastAsia="Times New Roman" w:hAnsi="Times New Roman" w:cs="Times New Roman"/>
            <w:sz w:val="24"/>
            <w:szCs w:val="24"/>
            <w:lang w:val="en-US"/>
          </w:rPr>
          <w:t xml:space="preserve">function is used to split a string into an array and </w:t>
        </w:r>
        <w:r w:rsidRPr="005273B4">
          <w:rPr>
            <w:rFonts w:ascii="Times New Roman" w:eastAsia="Times New Roman" w:hAnsi="Times New Roman" w:cs="Times New Roman"/>
            <w:b/>
            <w:bCs/>
            <w:sz w:val="24"/>
            <w:szCs w:val="24"/>
            <w:lang w:val="en-US"/>
          </w:rPr>
          <w:t>implode()</w:t>
        </w:r>
        <w:r w:rsidRPr="005273B4">
          <w:rPr>
            <w:rFonts w:ascii="Times New Roman" w:eastAsia="Times New Roman" w:hAnsi="Times New Roman" w:cs="Times New Roman"/>
            <w:sz w:val="24"/>
            <w:szCs w:val="24"/>
            <w:lang w:val="en-US"/>
          </w:rPr>
          <w:t xml:space="preserve"> function is used to make a string by combining the array elements.</w:t>
        </w:r>
      </w:ins>
    </w:p>
    <w:p w:rsidR="005273B4" w:rsidRPr="005273B4" w:rsidRDefault="005273B4" w:rsidP="005273B4">
      <w:pPr>
        <w:spacing w:before="100" w:beforeAutospacing="1" w:after="100" w:afterAutospacing="1" w:line="240" w:lineRule="auto"/>
        <w:rPr>
          <w:ins w:id="3" w:author="Unknown"/>
          <w:rFonts w:ascii="Times New Roman" w:eastAsia="Times New Roman" w:hAnsi="Times New Roman" w:cs="Times New Roman"/>
          <w:sz w:val="24"/>
          <w:szCs w:val="24"/>
          <w:lang w:val="en-US"/>
        </w:rPr>
      </w:pPr>
      <w:ins w:id="4"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351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$text</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"I like programming";</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print_r (explode(" ",$text));</w:t>
            </w:r>
          </w:p>
        </w:tc>
      </w:tr>
    </w:tbl>
    <w:p w:rsidR="005273B4" w:rsidRPr="005273B4" w:rsidRDefault="005273B4" w:rsidP="005273B4">
      <w:pPr>
        <w:spacing w:after="0" w:line="240" w:lineRule="auto"/>
        <w:rPr>
          <w:ins w:id="5"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489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$strarr</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array('Pen','Pencil','Eraser');</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implode(" ",$strarr);</w:t>
            </w:r>
          </w:p>
        </w:tc>
      </w:tr>
    </w:tbl>
    <w:p w:rsidR="005273B4" w:rsidRPr="005273B4" w:rsidRDefault="005273B4" w:rsidP="005273B4">
      <w:pPr>
        <w:spacing w:before="100" w:beforeAutospacing="1" w:after="100" w:afterAutospacing="1" w:line="240" w:lineRule="auto"/>
        <w:rPr>
          <w:ins w:id="6" w:author="Unknown"/>
          <w:rFonts w:ascii="Times New Roman" w:eastAsia="Times New Roman" w:hAnsi="Times New Roman" w:cs="Times New Roman"/>
          <w:sz w:val="24"/>
          <w:szCs w:val="24"/>
          <w:lang w:val="en-US"/>
        </w:rPr>
      </w:pPr>
      <w:ins w:id="7" w:author="Unknown">
        <w:r w:rsidRPr="005273B4">
          <w:rPr>
            <w:rFonts w:ascii="Times New Roman" w:eastAsia="Times New Roman" w:hAnsi="Times New Roman" w:cs="Times New Roman"/>
            <w:b/>
            <w:bCs/>
            <w:color w:val="FF6600"/>
            <w:sz w:val="24"/>
            <w:szCs w:val="24"/>
            <w:lang w:val="en-US"/>
          </w:rPr>
          <w:t>Q #9) Which function can be used to exit from the script after displaying the error message?</w:t>
        </w:r>
      </w:ins>
    </w:p>
    <w:p w:rsidR="005273B4" w:rsidRPr="005273B4" w:rsidRDefault="005273B4" w:rsidP="005273B4">
      <w:pPr>
        <w:spacing w:before="100" w:beforeAutospacing="1" w:after="100" w:afterAutospacing="1" w:line="240" w:lineRule="auto"/>
        <w:rPr>
          <w:ins w:id="8" w:author="Unknown"/>
          <w:rFonts w:ascii="Times New Roman" w:eastAsia="Times New Roman" w:hAnsi="Times New Roman" w:cs="Times New Roman"/>
          <w:sz w:val="24"/>
          <w:szCs w:val="24"/>
          <w:lang w:val="en-US"/>
        </w:rPr>
      </w:pPr>
      <w:ins w:id="9"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10" w:author="Unknown"/>
          <w:rFonts w:ascii="Times New Roman" w:eastAsia="Times New Roman" w:hAnsi="Times New Roman" w:cs="Times New Roman"/>
          <w:sz w:val="24"/>
          <w:szCs w:val="24"/>
          <w:lang w:val="en-US"/>
        </w:rPr>
      </w:pPr>
      <w:ins w:id="11" w:author="Unknown">
        <w:r w:rsidRPr="005273B4">
          <w:rPr>
            <w:rFonts w:ascii="Times New Roman" w:eastAsia="Times New Roman" w:hAnsi="Times New Roman" w:cs="Times New Roman"/>
            <w:sz w:val="24"/>
            <w:szCs w:val="24"/>
            <w:lang w:val="en-US"/>
          </w:rPr>
          <w:t xml:space="preserve">You can use </w:t>
        </w:r>
        <w:r w:rsidRPr="005273B4">
          <w:rPr>
            <w:rFonts w:ascii="Times New Roman" w:eastAsia="Times New Roman" w:hAnsi="Times New Roman" w:cs="Times New Roman"/>
            <w:b/>
            <w:bCs/>
            <w:sz w:val="24"/>
            <w:szCs w:val="24"/>
            <w:lang w:val="en-US"/>
          </w:rPr>
          <w:t>exit()</w:t>
        </w:r>
        <w:r w:rsidRPr="005273B4">
          <w:rPr>
            <w:rFonts w:ascii="Times New Roman" w:eastAsia="Times New Roman" w:hAnsi="Times New Roman" w:cs="Times New Roman"/>
            <w:sz w:val="24"/>
            <w:szCs w:val="24"/>
            <w:lang w:val="en-US"/>
          </w:rPr>
          <w:t xml:space="preserve"> or </w:t>
        </w:r>
        <w:r w:rsidRPr="005273B4">
          <w:rPr>
            <w:rFonts w:ascii="Times New Roman" w:eastAsia="Times New Roman" w:hAnsi="Times New Roman" w:cs="Times New Roman"/>
            <w:b/>
            <w:bCs/>
            <w:sz w:val="24"/>
            <w:szCs w:val="24"/>
            <w:lang w:val="en-US"/>
          </w:rPr>
          <w:t>die()</w:t>
        </w:r>
        <w:r w:rsidRPr="005273B4">
          <w:rPr>
            <w:rFonts w:ascii="Times New Roman" w:eastAsia="Times New Roman" w:hAnsi="Times New Roman" w:cs="Times New Roman"/>
            <w:sz w:val="24"/>
            <w:szCs w:val="24"/>
            <w:lang w:val="en-US"/>
          </w:rPr>
          <w:t xml:space="preserve"> function to exit from the current script after displaying the error message.</w:t>
        </w:r>
      </w:ins>
    </w:p>
    <w:p w:rsidR="005273B4" w:rsidRPr="005273B4" w:rsidRDefault="005273B4" w:rsidP="005273B4">
      <w:pPr>
        <w:spacing w:before="100" w:beforeAutospacing="1" w:after="100" w:afterAutospacing="1" w:line="240" w:lineRule="auto"/>
        <w:rPr>
          <w:ins w:id="12" w:author="Unknown"/>
          <w:rFonts w:ascii="Times New Roman" w:eastAsia="Times New Roman" w:hAnsi="Times New Roman" w:cs="Times New Roman"/>
          <w:sz w:val="24"/>
          <w:szCs w:val="24"/>
          <w:lang w:val="en-US"/>
        </w:rPr>
      </w:pPr>
      <w:ins w:id="13"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399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if(!fopen('t.txt','r'))</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exit(" Unable to open the file");</w:t>
            </w:r>
          </w:p>
        </w:tc>
      </w:tr>
    </w:tbl>
    <w:p w:rsidR="005273B4" w:rsidRPr="005273B4" w:rsidRDefault="005273B4" w:rsidP="005273B4">
      <w:pPr>
        <w:spacing w:before="100" w:beforeAutospacing="1" w:after="100" w:afterAutospacing="1" w:line="240" w:lineRule="auto"/>
        <w:rPr>
          <w:ins w:id="14" w:author="Unknown"/>
          <w:rFonts w:ascii="Times New Roman" w:eastAsia="Times New Roman" w:hAnsi="Times New Roman" w:cs="Times New Roman"/>
          <w:sz w:val="24"/>
          <w:szCs w:val="24"/>
          <w:lang w:val="en-US"/>
        </w:rPr>
      </w:pPr>
      <w:ins w:id="15"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603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if(!mysqli_connect('localhost','user','password'))</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die(" Unable to connect with the database");</w:t>
            </w:r>
          </w:p>
        </w:tc>
      </w:tr>
    </w:tbl>
    <w:p w:rsidR="005273B4" w:rsidRPr="005273B4" w:rsidRDefault="005273B4" w:rsidP="005273B4">
      <w:pPr>
        <w:spacing w:before="100" w:beforeAutospacing="1" w:after="100" w:afterAutospacing="1" w:line="240" w:lineRule="auto"/>
        <w:rPr>
          <w:ins w:id="16" w:author="Unknown"/>
          <w:rFonts w:ascii="Times New Roman" w:eastAsia="Times New Roman" w:hAnsi="Times New Roman" w:cs="Times New Roman"/>
          <w:sz w:val="24"/>
          <w:szCs w:val="24"/>
          <w:lang w:val="en-US"/>
        </w:rPr>
      </w:pPr>
      <w:ins w:id="17" w:author="Unknown">
        <w:r w:rsidRPr="005273B4">
          <w:rPr>
            <w:rFonts w:ascii="Times New Roman" w:eastAsia="Times New Roman" w:hAnsi="Times New Roman" w:cs="Times New Roman"/>
            <w:b/>
            <w:bCs/>
            <w:color w:val="FF6600"/>
            <w:sz w:val="24"/>
            <w:szCs w:val="24"/>
            <w:lang w:val="en-US"/>
          </w:rPr>
          <w:t>Q #10) Which function is used in PHP to check the data type of any variable?</w:t>
        </w:r>
      </w:ins>
    </w:p>
    <w:p w:rsidR="005273B4" w:rsidRPr="005273B4" w:rsidRDefault="005273B4" w:rsidP="005273B4">
      <w:pPr>
        <w:spacing w:before="100" w:beforeAutospacing="1" w:after="100" w:afterAutospacing="1" w:line="240" w:lineRule="auto"/>
        <w:rPr>
          <w:ins w:id="18" w:author="Unknown"/>
          <w:rFonts w:ascii="Times New Roman" w:eastAsia="Times New Roman" w:hAnsi="Times New Roman" w:cs="Times New Roman"/>
          <w:sz w:val="24"/>
          <w:szCs w:val="24"/>
          <w:lang w:val="en-US"/>
        </w:rPr>
      </w:pPr>
      <w:ins w:id="19"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20" w:author="Unknown"/>
          <w:rFonts w:ascii="Times New Roman" w:eastAsia="Times New Roman" w:hAnsi="Times New Roman" w:cs="Times New Roman"/>
          <w:sz w:val="24"/>
          <w:szCs w:val="24"/>
          <w:lang w:val="en-US"/>
        </w:rPr>
      </w:pPr>
      <w:ins w:id="21" w:author="Unknown">
        <w:r w:rsidRPr="005273B4">
          <w:rPr>
            <w:rFonts w:ascii="Times New Roman" w:eastAsia="Times New Roman" w:hAnsi="Times New Roman" w:cs="Times New Roman"/>
            <w:sz w:val="24"/>
            <w:szCs w:val="24"/>
            <w:lang w:val="en-US"/>
          </w:rPr>
          <w:t>gettype() function is used to check the data type of any variable.</w:t>
        </w:r>
      </w:ins>
    </w:p>
    <w:p w:rsidR="005273B4" w:rsidRPr="005273B4" w:rsidRDefault="005273B4" w:rsidP="005273B4">
      <w:pPr>
        <w:spacing w:before="100" w:beforeAutospacing="1" w:after="100" w:afterAutospacing="1" w:line="240" w:lineRule="auto"/>
        <w:rPr>
          <w:ins w:id="22" w:author="Unknown"/>
          <w:rFonts w:ascii="Times New Roman" w:eastAsia="Times New Roman" w:hAnsi="Times New Roman" w:cs="Times New Roman"/>
          <w:sz w:val="24"/>
          <w:szCs w:val="24"/>
          <w:lang w:val="en-US"/>
        </w:rPr>
      </w:pPr>
      <w:ins w:id="23"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381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gettype(true).''; //boolean</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gettype(10).''; //integer</w:t>
            </w:r>
          </w:p>
        </w:tc>
      </w:tr>
    </w:tbl>
    <w:p w:rsidR="005273B4" w:rsidRPr="005273B4" w:rsidRDefault="005273B4" w:rsidP="005273B4">
      <w:pPr>
        <w:spacing w:after="0" w:line="240" w:lineRule="auto"/>
        <w:rPr>
          <w:ins w:id="24"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525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gettype('Web Programming').''; //string</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gettype(null).''; //NULL</w:t>
            </w:r>
          </w:p>
        </w:tc>
      </w:tr>
    </w:tbl>
    <w:p w:rsidR="005273B4" w:rsidRPr="005273B4" w:rsidRDefault="005273B4" w:rsidP="005273B4">
      <w:pPr>
        <w:spacing w:before="100" w:beforeAutospacing="1" w:after="100" w:afterAutospacing="1" w:line="240" w:lineRule="auto"/>
        <w:rPr>
          <w:ins w:id="25" w:author="Unknown"/>
          <w:rFonts w:ascii="Times New Roman" w:eastAsia="Times New Roman" w:hAnsi="Times New Roman" w:cs="Times New Roman"/>
          <w:sz w:val="24"/>
          <w:szCs w:val="24"/>
          <w:lang w:val="en-US"/>
        </w:rPr>
      </w:pPr>
      <w:ins w:id="26" w:author="Unknown">
        <w:r w:rsidRPr="005273B4">
          <w:rPr>
            <w:rFonts w:ascii="Times New Roman" w:eastAsia="Times New Roman" w:hAnsi="Times New Roman" w:cs="Times New Roman"/>
            <w:b/>
            <w:bCs/>
            <w:color w:val="FF6600"/>
            <w:sz w:val="24"/>
            <w:szCs w:val="24"/>
            <w:lang w:val="en-US"/>
          </w:rPr>
          <w:lastRenderedPageBreak/>
          <w:t>Q #11) How can you increase the maximum execution time of a script in PHP?</w:t>
        </w:r>
      </w:ins>
    </w:p>
    <w:p w:rsidR="005273B4" w:rsidRPr="005273B4" w:rsidRDefault="005273B4" w:rsidP="005273B4">
      <w:pPr>
        <w:spacing w:before="100" w:beforeAutospacing="1" w:after="100" w:afterAutospacing="1" w:line="240" w:lineRule="auto"/>
        <w:rPr>
          <w:ins w:id="27" w:author="Unknown"/>
          <w:rFonts w:ascii="Times New Roman" w:eastAsia="Times New Roman" w:hAnsi="Times New Roman" w:cs="Times New Roman"/>
          <w:sz w:val="24"/>
          <w:szCs w:val="24"/>
          <w:lang w:val="en-US"/>
        </w:rPr>
      </w:pPr>
      <w:ins w:id="28"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29" w:author="Unknown"/>
          <w:rFonts w:ascii="Times New Roman" w:eastAsia="Times New Roman" w:hAnsi="Times New Roman" w:cs="Times New Roman"/>
          <w:sz w:val="24"/>
          <w:szCs w:val="24"/>
          <w:lang w:val="en-US"/>
        </w:rPr>
      </w:pPr>
      <w:ins w:id="30" w:author="Unknown">
        <w:r w:rsidRPr="005273B4">
          <w:rPr>
            <w:rFonts w:ascii="Times New Roman" w:eastAsia="Times New Roman" w:hAnsi="Times New Roman" w:cs="Times New Roman"/>
            <w:sz w:val="24"/>
            <w:szCs w:val="24"/>
            <w:lang w:val="en-US"/>
          </w:rPr>
          <w:t xml:space="preserve">You need to change the value of </w:t>
        </w:r>
        <w:r w:rsidRPr="005273B4">
          <w:rPr>
            <w:rFonts w:ascii="Times New Roman" w:eastAsia="Times New Roman" w:hAnsi="Times New Roman" w:cs="Times New Roman"/>
            <w:b/>
            <w:bCs/>
            <w:sz w:val="24"/>
            <w:szCs w:val="24"/>
            <w:lang w:val="en-US"/>
          </w:rPr>
          <w:t>the max_execution_time</w:t>
        </w:r>
        <w:r w:rsidRPr="005273B4">
          <w:rPr>
            <w:rFonts w:ascii="Times New Roman" w:eastAsia="Times New Roman" w:hAnsi="Times New Roman" w:cs="Times New Roman"/>
            <w:sz w:val="24"/>
            <w:szCs w:val="24"/>
            <w:lang w:val="en-US"/>
          </w:rPr>
          <w:t xml:space="preserve"> directive in the php.ini file for increasing the maximum execution time.</w:t>
        </w:r>
      </w:ins>
    </w:p>
    <w:p w:rsidR="005273B4" w:rsidRPr="005273B4" w:rsidRDefault="005273B4" w:rsidP="005273B4">
      <w:pPr>
        <w:spacing w:before="100" w:beforeAutospacing="1" w:after="100" w:afterAutospacing="1" w:line="240" w:lineRule="auto"/>
        <w:rPr>
          <w:ins w:id="31" w:author="Unknown"/>
          <w:rFonts w:ascii="Times New Roman" w:eastAsia="Times New Roman" w:hAnsi="Times New Roman" w:cs="Times New Roman"/>
          <w:sz w:val="24"/>
          <w:szCs w:val="24"/>
          <w:lang w:val="en-US"/>
        </w:rPr>
      </w:pPr>
      <w:ins w:id="32" w:author="Unknown">
        <w:r w:rsidRPr="005273B4">
          <w:rPr>
            <w:rFonts w:ascii="Times New Roman" w:eastAsia="Times New Roman" w:hAnsi="Times New Roman" w:cs="Times New Roman"/>
            <w:b/>
            <w:bCs/>
            <w:sz w:val="24"/>
            <w:szCs w:val="24"/>
            <w:u w:val="single"/>
            <w:lang w:val="en-US"/>
          </w:rPr>
          <w:t>For Example</w:t>
        </w:r>
        <w:r w:rsidRPr="005273B4">
          <w:rPr>
            <w:rFonts w:ascii="Times New Roman" w:eastAsia="Times New Roman" w:hAnsi="Times New Roman" w:cs="Times New Roman"/>
            <w:sz w:val="24"/>
            <w:szCs w:val="24"/>
            <w:lang w:val="en-US"/>
          </w:rPr>
          <w:t>, if you want to set the max execution time for 120 seconds, then set the value as follows,</w:t>
        </w:r>
      </w:ins>
    </w:p>
    <w:tbl>
      <w:tblPr>
        <w:tblW w:w="0" w:type="auto"/>
        <w:tblCellSpacing w:w="15" w:type="dxa"/>
        <w:tblCellMar>
          <w:top w:w="15" w:type="dxa"/>
          <w:left w:w="15" w:type="dxa"/>
          <w:bottom w:w="15" w:type="dxa"/>
          <w:right w:w="15" w:type="dxa"/>
        </w:tblCellMar>
        <w:tblLook w:val="04A0"/>
      </w:tblPr>
      <w:tblGrid>
        <w:gridCol w:w="196"/>
        <w:gridCol w:w="2956"/>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max_execution_time = 120</w:t>
            </w:r>
          </w:p>
        </w:tc>
      </w:tr>
    </w:tbl>
    <w:p w:rsidR="005273B4" w:rsidRPr="005273B4" w:rsidRDefault="005273B4" w:rsidP="005273B4">
      <w:pPr>
        <w:spacing w:before="100" w:beforeAutospacing="1" w:after="100" w:afterAutospacing="1" w:line="240" w:lineRule="auto"/>
        <w:rPr>
          <w:ins w:id="33" w:author="Unknown"/>
          <w:rFonts w:ascii="Times New Roman" w:eastAsia="Times New Roman" w:hAnsi="Times New Roman" w:cs="Times New Roman"/>
          <w:sz w:val="24"/>
          <w:szCs w:val="24"/>
          <w:lang w:val="en-US"/>
        </w:rPr>
      </w:pPr>
      <w:ins w:id="34" w:author="Unknown">
        <w:r w:rsidRPr="005273B4">
          <w:rPr>
            <w:rFonts w:ascii="Times New Roman" w:eastAsia="Times New Roman" w:hAnsi="Times New Roman" w:cs="Times New Roman"/>
            <w:b/>
            <w:bCs/>
            <w:color w:val="FF6600"/>
            <w:sz w:val="24"/>
            <w:szCs w:val="24"/>
            <w:lang w:val="en-US"/>
          </w:rPr>
          <w:t>Q #12) What is meant by ‘passing the variable by value and reference' in PHP?</w:t>
        </w:r>
      </w:ins>
    </w:p>
    <w:p w:rsidR="005273B4" w:rsidRPr="005273B4" w:rsidRDefault="005273B4" w:rsidP="005273B4">
      <w:pPr>
        <w:spacing w:before="100" w:beforeAutospacing="1" w:after="100" w:afterAutospacing="1" w:line="240" w:lineRule="auto"/>
        <w:rPr>
          <w:ins w:id="35" w:author="Unknown"/>
          <w:rFonts w:ascii="Times New Roman" w:eastAsia="Times New Roman" w:hAnsi="Times New Roman" w:cs="Times New Roman"/>
          <w:sz w:val="24"/>
          <w:szCs w:val="24"/>
          <w:lang w:val="en-US"/>
        </w:rPr>
      </w:pPr>
      <w:ins w:id="36"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37" w:author="Unknown"/>
          <w:rFonts w:ascii="Times New Roman" w:eastAsia="Times New Roman" w:hAnsi="Times New Roman" w:cs="Times New Roman"/>
          <w:sz w:val="24"/>
          <w:szCs w:val="24"/>
          <w:lang w:val="en-US"/>
        </w:rPr>
      </w:pPr>
      <w:ins w:id="38" w:author="Unknown">
        <w:r w:rsidRPr="005273B4">
          <w:rPr>
            <w:rFonts w:ascii="Times New Roman" w:eastAsia="Times New Roman" w:hAnsi="Times New Roman" w:cs="Times New Roman"/>
            <w:sz w:val="24"/>
            <w:szCs w:val="24"/>
            <w:lang w:val="en-US"/>
          </w:rPr>
          <w:t xml:space="preserve">When the variable is passed as value then it is called </w:t>
        </w:r>
        <w:r w:rsidRPr="005273B4">
          <w:rPr>
            <w:rFonts w:ascii="Times New Roman" w:eastAsia="Times New Roman" w:hAnsi="Times New Roman" w:cs="Times New Roman"/>
            <w:b/>
            <w:bCs/>
            <w:sz w:val="24"/>
            <w:szCs w:val="24"/>
            <w:lang w:val="en-US"/>
          </w:rPr>
          <w:t>pass variable by value</w:t>
        </w:r>
        <w:r w:rsidRPr="005273B4">
          <w:rPr>
            <w:rFonts w:ascii="Times New Roman" w:eastAsia="Times New Roman" w:hAnsi="Times New Roman" w:cs="Times New Roman"/>
            <w:sz w:val="24"/>
            <w:szCs w:val="24"/>
            <w:lang w:val="en-US"/>
          </w:rPr>
          <w:t>.</w:t>
        </w:r>
      </w:ins>
    </w:p>
    <w:p w:rsidR="005273B4" w:rsidRPr="005273B4" w:rsidRDefault="005273B4" w:rsidP="005273B4">
      <w:pPr>
        <w:spacing w:before="100" w:beforeAutospacing="1" w:after="100" w:afterAutospacing="1" w:line="240" w:lineRule="auto"/>
        <w:rPr>
          <w:ins w:id="39" w:author="Unknown"/>
          <w:rFonts w:ascii="Times New Roman" w:eastAsia="Times New Roman" w:hAnsi="Times New Roman" w:cs="Times New Roman"/>
          <w:sz w:val="24"/>
          <w:szCs w:val="24"/>
          <w:lang w:val="en-US"/>
        </w:rPr>
      </w:pPr>
      <w:ins w:id="40" w:author="Unknown">
        <w:r w:rsidRPr="005273B4">
          <w:rPr>
            <w:rFonts w:ascii="Times New Roman" w:eastAsia="Times New Roman" w:hAnsi="Times New Roman" w:cs="Times New Roman"/>
            <w:sz w:val="24"/>
            <w:szCs w:val="24"/>
            <w:lang w:val="en-US"/>
          </w:rPr>
          <w:t>Here, the main variable remains unchanged even when the passed variable changes.</w:t>
        </w:r>
      </w:ins>
    </w:p>
    <w:p w:rsidR="005273B4" w:rsidRPr="005273B4" w:rsidRDefault="005273B4" w:rsidP="005273B4">
      <w:pPr>
        <w:spacing w:before="100" w:beforeAutospacing="1" w:after="100" w:afterAutospacing="1" w:line="240" w:lineRule="auto"/>
        <w:rPr>
          <w:ins w:id="41" w:author="Unknown"/>
          <w:rFonts w:ascii="Times New Roman" w:eastAsia="Times New Roman" w:hAnsi="Times New Roman" w:cs="Times New Roman"/>
          <w:sz w:val="24"/>
          <w:szCs w:val="24"/>
          <w:lang w:val="en-US"/>
        </w:rPr>
      </w:pPr>
      <w:ins w:id="42"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225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function</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test($n) {</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$n=$n+10;</w:t>
            </w:r>
          </w:p>
        </w:tc>
      </w:tr>
    </w:tbl>
    <w:p w:rsidR="005273B4" w:rsidRPr="005273B4" w:rsidRDefault="005273B4" w:rsidP="005273B4">
      <w:pPr>
        <w:spacing w:after="0" w:line="240" w:lineRule="auto"/>
        <w:rPr>
          <w:ins w:id="43"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15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 </w:t>
            </w:r>
          </w:p>
        </w:tc>
      </w:tr>
    </w:tbl>
    <w:p w:rsidR="005273B4" w:rsidRPr="005273B4" w:rsidRDefault="005273B4" w:rsidP="005273B4">
      <w:pPr>
        <w:spacing w:after="0" w:line="240" w:lineRule="auto"/>
        <w:rPr>
          <w:ins w:id="44"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111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5</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$m=5;</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6</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test($m);</w:t>
            </w:r>
          </w:p>
        </w:tc>
      </w:tr>
    </w:tbl>
    <w:p w:rsidR="005273B4" w:rsidRPr="005273B4" w:rsidRDefault="005273B4" w:rsidP="005273B4">
      <w:pPr>
        <w:spacing w:after="0" w:line="240" w:lineRule="auto"/>
        <w:rPr>
          <w:ins w:id="45"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976"/>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7</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$m;</w:t>
            </w:r>
          </w:p>
        </w:tc>
      </w:tr>
    </w:tbl>
    <w:p w:rsidR="005273B4" w:rsidRPr="005273B4" w:rsidRDefault="005273B4" w:rsidP="005273B4">
      <w:pPr>
        <w:spacing w:before="100" w:beforeAutospacing="1" w:after="100" w:afterAutospacing="1" w:line="240" w:lineRule="auto"/>
        <w:rPr>
          <w:ins w:id="46" w:author="Unknown"/>
          <w:rFonts w:ascii="Times New Roman" w:eastAsia="Times New Roman" w:hAnsi="Times New Roman" w:cs="Times New Roman"/>
          <w:sz w:val="24"/>
          <w:szCs w:val="24"/>
          <w:lang w:val="en-US"/>
        </w:rPr>
      </w:pPr>
      <w:ins w:id="47" w:author="Unknown">
        <w:r w:rsidRPr="005273B4">
          <w:rPr>
            <w:rFonts w:ascii="Times New Roman" w:eastAsia="Times New Roman" w:hAnsi="Times New Roman" w:cs="Times New Roman"/>
            <w:sz w:val="24"/>
            <w:szCs w:val="24"/>
            <w:lang w:val="en-US"/>
          </w:rPr>
          <w:t xml:space="preserve">When the variable is passed as a reference then it is called </w:t>
        </w:r>
        <w:r w:rsidRPr="005273B4">
          <w:rPr>
            <w:rFonts w:ascii="Times New Roman" w:eastAsia="Times New Roman" w:hAnsi="Times New Roman" w:cs="Times New Roman"/>
            <w:b/>
            <w:bCs/>
            <w:sz w:val="24"/>
            <w:szCs w:val="24"/>
            <w:lang w:val="en-US"/>
          </w:rPr>
          <w:t>pass variable by reference</w:t>
        </w:r>
        <w:r w:rsidRPr="005273B4">
          <w:rPr>
            <w:rFonts w:ascii="Times New Roman" w:eastAsia="Times New Roman" w:hAnsi="Times New Roman" w:cs="Times New Roman"/>
            <w:sz w:val="24"/>
            <w:szCs w:val="24"/>
            <w:lang w:val="en-US"/>
          </w:rPr>
          <w:t xml:space="preserve">. Here, both the main variable and the passed variable share the same memory location and </w:t>
        </w:r>
        <w:r w:rsidRPr="005273B4">
          <w:rPr>
            <w:rFonts w:ascii="Times New Roman" w:eastAsia="Times New Roman" w:hAnsi="Times New Roman" w:cs="Times New Roman"/>
            <w:b/>
            <w:bCs/>
            <w:sz w:val="24"/>
            <w:szCs w:val="24"/>
            <w:lang w:val="en-US"/>
          </w:rPr>
          <w:t xml:space="preserve">&amp; </w:t>
        </w:r>
        <w:r w:rsidRPr="005273B4">
          <w:rPr>
            <w:rFonts w:ascii="Times New Roman" w:eastAsia="Times New Roman" w:hAnsi="Times New Roman" w:cs="Times New Roman"/>
            <w:sz w:val="24"/>
            <w:szCs w:val="24"/>
            <w:lang w:val="en-US"/>
          </w:rPr>
          <w:t>is used for reference.</w:t>
        </w:r>
      </w:ins>
    </w:p>
    <w:p w:rsidR="005273B4" w:rsidRPr="005273B4" w:rsidRDefault="005273B4" w:rsidP="005273B4">
      <w:pPr>
        <w:spacing w:before="100" w:beforeAutospacing="1" w:after="100" w:afterAutospacing="1" w:line="240" w:lineRule="auto"/>
        <w:rPr>
          <w:ins w:id="48" w:author="Unknown"/>
          <w:rFonts w:ascii="Times New Roman" w:eastAsia="Times New Roman" w:hAnsi="Times New Roman" w:cs="Times New Roman"/>
          <w:sz w:val="24"/>
          <w:szCs w:val="24"/>
          <w:lang w:val="en-US"/>
        </w:rPr>
      </w:pPr>
      <w:ins w:id="49" w:author="Unknown">
        <w:r w:rsidRPr="005273B4">
          <w:rPr>
            <w:rFonts w:ascii="Times New Roman" w:eastAsia="Times New Roman" w:hAnsi="Times New Roman" w:cs="Times New Roman"/>
            <w:sz w:val="24"/>
            <w:szCs w:val="24"/>
            <w:lang w:val="en-US"/>
          </w:rPr>
          <w:t>So, if one variable changes then the other will also change.</w:t>
        </w:r>
      </w:ins>
    </w:p>
    <w:p w:rsidR="005273B4" w:rsidRPr="005273B4" w:rsidRDefault="005273B4" w:rsidP="005273B4">
      <w:pPr>
        <w:spacing w:before="100" w:beforeAutospacing="1" w:after="100" w:afterAutospacing="1" w:line="240" w:lineRule="auto"/>
        <w:rPr>
          <w:ins w:id="50" w:author="Unknown"/>
          <w:rFonts w:ascii="Times New Roman" w:eastAsia="Times New Roman" w:hAnsi="Times New Roman" w:cs="Times New Roman"/>
          <w:sz w:val="24"/>
          <w:szCs w:val="24"/>
          <w:lang w:val="en-US"/>
        </w:rPr>
      </w:pPr>
      <w:ins w:id="51"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237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function</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test(&amp;$n) {</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    $n=$n+10;</w:t>
            </w:r>
          </w:p>
        </w:tc>
      </w:tr>
    </w:tbl>
    <w:p w:rsidR="005273B4" w:rsidRPr="005273B4" w:rsidRDefault="005273B4" w:rsidP="005273B4">
      <w:pPr>
        <w:spacing w:after="0" w:line="240" w:lineRule="auto"/>
        <w:rPr>
          <w:ins w:id="52"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63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$m=5;</w:t>
            </w:r>
          </w:p>
        </w:tc>
      </w:tr>
    </w:tbl>
    <w:p w:rsidR="005273B4" w:rsidRPr="005273B4" w:rsidRDefault="005273B4" w:rsidP="005273B4">
      <w:pPr>
        <w:spacing w:after="0" w:line="240" w:lineRule="auto"/>
        <w:rPr>
          <w:ins w:id="53"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111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5</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test($m);</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6</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$m;</w:t>
            </w:r>
          </w:p>
        </w:tc>
      </w:tr>
    </w:tbl>
    <w:p w:rsidR="005273B4" w:rsidRPr="005273B4" w:rsidRDefault="005273B4" w:rsidP="005273B4">
      <w:pPr>
        <w:spacing w:before="100" w:beforeAutospacing="1" w:after="100" w:afterAutospacing="1" w:line="240" w:lineRule="auto"/>
        <w:rPr>
          <w:ins w:id="54" w:author="Unknown"/>
          <w:rFonts w:ascii="Times New Roman" w:eastAsia="Times New Roman" w:hAnsi="Times New Roman" w:cs="Times New Roman"/>
          <w:sz w:val="24"/>
          <w:szCs w:val="24"/>
          <w:lang w:val="en-US"/>
        </w:rPr>
      </w:pPr>
      <w:ins w:id="55" w:author="Unknown">
        <w:r w:rsidRPr="005273B4">
          <w:rPr>
            <w:rFonts w:ascii="Times New Roman" w:eastAsia="Times New Roman" w:hAnsi="Times New Roman" w:cs="Times New Roman"/>
            <w:b/>
            <w:bCs/>
            <w:color w:val="FF6600"/>
            <w:sz w:val="24"/>
            <w:szCs w:val="24"/>
            <w:lang w:val="en-US"/>
          </w:rPr>
          <w:t>Q #13) Explain type casting and type juggling.</w:t>
        </w:r>
      </w:ins>
    </w:p>
    <w:p w:rsidR="005273B4" w:rsidRPr="005273B4" w:rsidRDefault="005273B4" w:rsidP="005273B4">
      <w:pPr>
        <w:spacing w:before="100" w:beforeAutospacing="1" w:after="100" w:afterAutospacing="1" w:line="240" w:lineRule="auto"/>
        <w:rPr>
          <w:ins w:id="56" w:author="Unknown"/>
          <w:rFonts w:ascii="Times New Roman" w:eastAsia="Times New Roman" w:hAnsi="Times New Roman" w:cs="Times New Roman"/>
          <w:sz w:val="24"/>
          <w:szCs w:val="24"/>
          <w:lang w:val="en-US"/>
        </w:rPr>
      </w:pPr>
      <w:ins w:id="57"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58" w:author="Unknown"/>
          <w:rFonts w:ascii="Times New Roman" w:eastAsia="Times New Roman" w:hAnsi="Times New Roman" w:cs="Times New Roman"/>
          <w:sz w:val="24"/>
          <w:szCs w:val="24"/>
          <w:lang w:val="en-US"/>
        </w:rPr>
      </w:pPr>
      <w:ins w:id="59" w:author="Unknown">
        <w:r w:rsidRPr="005273B4">
          <w:rPr>
            <w:rFonts w:ascii="Times New Roman" w:eastAsia="Times New Roman" w:hAnsi="Times New Roman" w:cs="Times New Roman"/>
            <w:sz w:val="24"/>
            <w:szCs w:val="24"/>
            <w:lang w:val="en-US"/>
          </w:rPr>
          <w:lastRenderedPageBreak/>
          <w:t>The way by which PHP can assign a particular data type for any variable is called typecasting. The required type of variable is mentioned in the parenthesis before the variable.</w:t>
        </w:r>
      </w:ins>
    </w:p>
    <w:p w:rsidR="005273B4" w:rsidRPr="005273B4" w:rsidRDefault="005273B4" w:rsidP="005273B4">
      <w:pPr>
        <w:spacing w:before="100" w:beforeAutospacing="1" w:after="100" w:afterAutospacing="1" w:line="240" w:lineRule="auto"/>
        <w:rPr>
          <w:ins w:id="60" w:author="Unknown"/>
          <w:rFonts w:ascii="Times New Roman" w:eastAsia="Times New Roman" w:hAnsi="Times New Roman" w:cs="Times New Roman"/>
          <w:sz w:val="24"/>
          <w:szCs w:val="24"/>
          <w:lang w:val="en-US"/>
        </w:rPr>
      </w:pPr>
      <w:ins w:id="61"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561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$str</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"10"; // $str is now string</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$bool</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(boolean) $str; // $bool is now boolean</w:t>
            </w:r>
          </w:p>
        </w:tc>
      </w:tr>
    </w:tbl>
    <w:p w:rsidR="005273B4" w:rsidRPr="005273B4" w:rsidRDefault="005273B4" w:rsidP="005273B4">
      <w:pPr>
        <w:spacing w:before="100" w:beforeAutospacing="1" w:after="100" w:afterAutospacing="1" w:line="240" w:lineRule="auto"/>
        <w:rPr>
          <w:ins w:id="62" w:author="Unknown"/>
          <w:rFonts w:ascii="Times New Roman" w:eastAsia="Times New Roman" w:hAnsi="Times New Roman" w:cs="Times New Roman"/>
          <w:sz w:val="24"/>
          <w:szCs w:val="24"/>
          <w:lang w:val="en-US"/>
        </w:rPr>
      </w:pPr>
      <w:ins w:id="63" w:author="Unknown">
        <w:r w:rsidRPr="005273B4">
          <w:rPr>
            <w:rFonts w:ascii="Times New Roman" w:eastAsia="Times New Roman" w:hAnsi="Times New Roman" w:cs="Times New Roman"/>
            <w:sz w:val="24"/>
            <w:szCs w:val="24"/>
            <w:lang w:val="en-US"/>
          </w:rPr>
          <w:t>PHP does not support data type for variable declaration. The type of the variable is changed automatically based on the assigned value and it is called type juggling.</w:t>
        </w:r>
      </w:ins>
    </w:p>
    <w:p w:rsidR="005273B4" w:rsidRPr="005273B4" w:rsidRDefault="005273B4" w:rsidP="005273B4">
      <w:pPr>
        <w:spacing w:before="100" w:beforeAutospacing="1" w:after="100" w:afterAutospacing="1" w:line="240" w:lineRule="auto"/>
        <w:rPr>
          <w:ins w:id="64" w:author="Unknown"/>
          <w:rFonts w:ascii="Times New Roman" w:eastAsia="Times New Roman" w:hAnsi="Times New Roman" w:cs="Times New Roman"/>
          <w:sz w:val="24"/>
          <w:szCs w:val="24"/>
          <w:lang w:val="en-US"/>
        </w:rPr>
      </w:pPr>
      <w:ins w:id="65" w:author="Unknown">
        <w:r w:rsidRPr="005273B4">
          <w:rPr>
            <w:rFonts w:ascii="Times New Roman" w:eastAsia="Times New Roman" w:hAnsi="Times New Roman" w:cs="Times New Roman"/>
            <w:b/>
            <w:bCs/>
            <w:sz w:val="24"/>
            <w:szCs w:val="24"/>
            <w:lang w:val="en-US"/>
          </w:rPr>
          <w:t>Sample code:</w:t>
        </w:r>
      </w:ins>
    </w:p>
    <w:tbl>
      <w:tblPr>
        <w:tblW w:w="0" w:type="auto"/>
        <w:tblCellSpacing w:w="15" w:type="dxa"/>
        <w:tblCellMar>
          <w:top w:w="15" w:type="dxa"/>
          <w:left w:w="15" w:type="dxa"/>
          <w:bottom w:w="15" w:type="dxa"/>
          <w:right w:w="15" w:type="dxa"/>
        </w:tblCellMar>
        <w:tblLook w:val="04A0"/>
      </w:tblPr>
      <w:tblGrid>
        <w:gridCol w:w="196"/>
        <w:gridCol w:w="387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$val</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5; // $val is now number</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$val</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"500"</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//$val is now string</w:t>
            </w:r>
          </w:p>
        </w:tc>
      </w:tr>
    </w:tbl>
    <w:p w:rsidR="005273B4" w:rsidRPr="005273B4" w:rsidRDefault="005273B4" w:rsidP="005273B4">
      <w:pPr>
        <w:spacing w:before="100" w:beforeAutospacing="1" w:after="100" w:afterAutospacing="1" w:line="240" w:lineRule="auto"/>
        <w:rPr>
          <w:ins w:id="66" w:author="Unknown"/>
          <w:rFonts w:ascii="Times New Roman" w:eastAsia="Times New Roman" w:hAnsi="Times New Roman" w:cs="Times New Roman"/>
          <w:sz w:val="24"/>
          <w:szCs w:val="24"/>
          <w:lang w:val="en-US"/>
        </w:rPr>
      </w:pPr>
      <w:ins w:id="67" w:author="Unknown">
        <w:r w:rsidRPr="005273B4">
          <w:rPr>
            <w:rFonts w:ascii="Times New Roman" w:eastAsia="Times New Roman" w:hAnsi="Times New Roman" w:cs="Times New Roman"/>
            <w:b/>
            <w:bCs/>
            <w:color w:val="FF6600"/>
            <w:sz w:val="24"/>
            <w:szCs w:val="24"/>
            <w:lang w:val="en-US"/>
          </w:rPr>
          <w:t>Q #14) How can you make a connection with MySQL server using PHP?</w:t>
        </w:r>
      </w:ins>
    </w:p>
    <w:p w:rsidR="005273B4" w:rsidRPr="005273B4" w:rsidRDefault="005273B4" w:rsidP="005273B4">
      <w:pPr>
        <w:spacing w:before="100" w:beforeAutospacing="1" w:after="100" w:afterAutospacing="1" w:line="240" w:lineRule="auto"/>
        <w:rPr>
          <w:ins w:id="68" w:author="Unknown"/>
          <w:rFonts w:ascii="Times New Roman" w:eastAsia="Times New Roman" w:hAnsi="Times New Roman" w:cs="Times New Roman"/>
          <w:sz w:val="24"/>
          <w:szCs w:val="24"/>
          <w:lang w:val="en-US"/>
        </w:rPr>
      </w:pPr>
      <w:ins w:id="69"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70" w:author="Unknown"/>
          <w:rFonts w:ascii="Times New Roman" w:eastAsia="Times New Roman" w:hAnsi="Times New Roman" w:cs="Times New Roman"/>
          <w:sz w:val="24"/>
          <w:szCs w:val="24"/>
          <w:lang w:val="en-US"/>
        </w:rPr>
      </w:pPr>
      <w:ins w:id="71" w:author="Unknown">
        <w:r w:rsidRPr="005273B4">
          <w:rPr>
            <w:rFonts w:ascii="Times New Roman" w:eastAsia="Times New Roman" w:hAnsi="Times New Roman" w:cs="Times New Roman"/>
            <w:sz w:val="24"/>
            <w:szCs w:val="24"/>
            <w:lang w:val="en-US"/>
          </w:rPr>
          <w:t xml:space="preserve">You have to provide MySQL hostname, username and password to make a connection with the MySQL server in </w:t>
        </w:r>
        <w:r w:rsidRPr="005273B4">
          <w:rPr>
            <w:rFonts w:ascii="Times New Roman" w:eastAsia="Times New Roman" w:hAnsi="Times New Roman" w:cs="Times New Roman"/>
            <w:b/>
            <w:bCs/>
            <w:sz w:val="24"/>
            <w:szCs w:val="24"/>
            <w:lang w:val="en-US"/>
          </w:rPr>
          <w:t>mysqli_connect()</w:t>
        </w:r>
        <w:r w:rsidRPr="005273B4">
          <w:rPr>
            <w:rFonts w:ascii="Times New Roman" w:eastAsia="Times New Roman" w:hAnsi="Times New Roman" w:cs="Times New Roman"/>
            <w:sz w:val="24"/>
            <w:szCs w:val="24"/>
            <w:lang w:val="en-US"/>
          </w:rPr>
          <w:t xml:space="preserve"> method or declaring database object of </w:t>
        </w:r>
        <w:r w:rsidRPr="005273B4">
          <w:rPr>
            <w:rFonts w:ascii="Times New Roman" w:eastAsia="Times New Roman" w:hAnsi="Times New Roman" w:cs="Times New Roman"/>
            <w:b/>
            <w:bCs/>
            <w:sz w:val="24"/>
            <w:szCs w:val="24"/>
            <w:lang w:val="en-US"/>
          </w:rPr>
          <w:t>the mysqli</w:t>
        </w:r>
        <w:r w:rsidRPr="005273B4">
          <w:rPr>
            <w:rFonts w:ascii="Times New Roman" w:eastAsia="Times New Roman" w:hAnsi="Times New Roman" w:cs="Times New Roman"/>
            <w:sz w:val="24"/>
            <w:szCs w:val="24"/>
            <w:lang w:val="en-US"/>
          </w:rPr>
          <w:t> class.</w:t>
        </w:r>
      </w:ins>
    </w:p>
    <w:p w:rsidR="005273B4" w:rsidRPr="005273B4" w:rsidRDefault="005273B4" w:rsidP="005273B4">
      <w:pPr>
        <w:spacing w:before="100" w:beforeAutospacing="1" w:after="100" w:afterAutospacing="1" w:line="240" w:lineRule="auto"/>
        <w:rPr>
          <w:ins w:id="72" w:author="Unknown"/>
          <w:rFonts w:ascii="Times New Roman" w:eastAsia="Times New Roman" w:hAnsi="Times New Roman" w:cs="Times New Roman"/>
          <w:sz w:val="24"/>
          <w:szCs w:val="24"/>
          <w:lang w:val="en-US"/>
        </w:rPr>
      </w:pPr>
      <w:ins w:id="73"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7172"/>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$mysqli</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mysqli_connect("localhost","username","password");</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$mysqli</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new</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mysqli("localhost","username","password");</w:t>
            </w:r>
          </w:p>
        </w:tc>
      </w:tr>
    </w:tbl>
    <w:p w:rsidR="005273B4" w:rsidRPr="005273B4" w:rsidRDefault="005273B4" w:rsidP="005273B4">
      <w:pPr>
        <w:spacing w:before="100" w:beforeAutospacing="1" w:after="100" w:afterAutospacing="1" w:line="240" w:lineRule="auto"/>
        <w:rPr>
          <w:ins w:id="74" w:author="Unknown"/>
          <w:rFonts w:ascii="Times New Roman" w:eastAsia="Times New Roman" w:hAnsi="Times New Roman" w:cs="Times New Roman"/>
          <w:sz w:val="24"/>
          <w:szCs w:val="24"/>
          <w:lang w:val="en-US"/>
        </w:rPr>
      </w:pPr>
      <w:ins w:id="75" w:author="Unknown">
        <w:r w:rsidRPr="005273B4">
          <w:rPr>
            <w:rFonts w:ascii="Times New Roman" w:eastAsia="Times New Roman" w:hAnsi="Times New Roman" w:cs="Times New Roman"/>
            <w:b/>
            <w:bCs/>
            <w:color w:val="FF6600"/>
            <w:sz w:val="24"/>
            <w:szCs w:val="24"/>
            <w:lang w:val="en-US"/>
          </w:rPr>
          <w:t>Q #15) How can you retrieve data from the MySQL database using PHP?</w:t>
        </w:r>
      </w:ins>
    </w:p>
    <w:p w:rsidR="005273B4" w:rsidRPr="005273B4" w:rsidRDefault="005273B4" w:rsidP="005273B4">
      <w:pPr>
        <w:spacing w:before="100" w:beforeAutospacing="1" w:after="100" w:afterAutospacing="1" w:line="240" w:lineRule="auto"/>
        <w:rPr>
          <w:ins w:id="76" w:author="Unknown"/>
          <w:rFonts w:ascii="Times New Roman" w:eastAsia="Times New Roman" w:hAnsi="Times New Roman" w:cs="Times New Roman"/>
          <w:sz w:val="24"/>
          <w:szCs w:val="24"/>
          <w:lang w:val="en-US"/>
        </w:rPr>
      </w:pPr>
      <w:ins w:id="77"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78" w:author="Unknown"/>
          <w:rFonts w:ascii="Times New Roman" w:eastAsia="Times New Roman" w:hAnsi="Times New Roman" w:cs="Times New Roman"/>
          <w:sz w:val="24"/>
          <w:szCs w:val="24"/>
          <w:lang w:val="en-US"/>
        </w:rPr>
      </w:pPr>
      <w:ins w:id="79" w:author="Unknown">
        <w:r w:rsidRPr="005273B4">
          <w:rPr>
            <w:rFonts w:ascii="Times New Roman" w:eastAsia="Times New Roman" w:hAnsi="Times New Roman" w:cs="Times New Roman"/>
            <w:sz w:val="24"/>
            <w:szCs w:val="24"/>
            <w:lang w:val="en-US"/>
          </w:rPr>
          <w:t>Many functions are available in PHP to retrieve the data from the MySQL database.</w:t>
        </w:r>
      </w:ins>
    </w:p>
    <w:p w:rsidR="005273B4" w:rsidRPr="005273B4" w:rsidRDefault="005273B4" w:rsidP="005273B4">
      <w:pPr>
        <w:spacing w:before="100" w:beforeAutospacing="1" w:after="100" w:afterAutospacing="1" w:line="240" w:lineRule="auto"/>
        <w:rPr>
          <w:ins w:id="80" w:author="Unknown"/>
          <w:rFonts w:ascii="Times New Roman" w:eastAsia="Times New Roman" w:hAnsi="Times New Roman" w:cs="Times New Roman"/>
          <w:sz w:val="24"/>
          <w:szCs w:val="24"/>
          <w:lang w:val="en-US"/>
        </w:rPr>
      </w:pPr>
      <w:ins w:id="81" w:author="Unknown">
        <w:r w:rsidRPr="005273B4">
          <w:rPr>
            <w:rFonts w:ascii="Times New Roman" w:eastAsia="Times New Roman" w:hAnsi="Times New Roman" w:cs="Times New Roman"/>
            <w:b/>
            <w:bCs/>
            <w:sz w:val="24"/>
            <w:szCs w:val="24"/>
            <w:lang w:val="en-US"/>
          </w:rPr>
          <w:t>Few functions are mentioned below:</w:t>
        </w:r>
      </w:ins>
    </w:p>
    <w:p w:rsidR="005273B4" w:rsidRPr="005273B4" w:rsidRDefault="005273B4" w:rsidP="005273B4">
      <w:pPr>
        <w:spacing w:before="100" w:beforeAutospacing="1" w:after="100" w:afterAutospacing="1" w:line="240" w:lineRule="auto"/>
        <w:rPr>
          <w:ins w:id="82" w:author="Unknown"/>
          <w:rFonts w:ascii="Times New Roman" w:eastAsia="Times New Roman" w:hAnsi="Times New Roman" w:cs="Times New Roman"/>
          <w:sz w:val="24"/>
          <w:szCs w:val="24"/>
          <w:lang w:val="en-US"/>
        </w:rPr>
      </w:pPr>
      <w:ins w:id="83" w:author="Unknown">
        <w:r w:rsidRPr="005273B4">
          <w:rPr>
            <w:rFonts w:ascii="Times New Roman" w:eastAsia="Times New Roman" w:hAnsi="Times New Roman" w:cs="Times New Roman"/>
            <w:b/>
            <w:bCs/>
            <w:sz w:val="24"/>
            <w:szCs w:val="24"/>
            <w:lang w:val="en-US"/>
          </w:rPr>
          <w:t>mysqli_fetch_array()</w:t>
        </w:r>
        <w:r w:rsidRPr="005273B4">
          <w:rPr>
            <w:rFonts w:ascii="Times New Roman" w:eastAsia="Times New Roman" w:hAnsi="Times New Roman" w:cs="Times New Roman"/>
            <w:sz w:val="24"/>
            <w:szCs w:val="24"/>
            <w:lang w:val="en-US"/>
          </w:rPr>
          <w:t xml:space="preserve"> – It is used to fetch the records as a numeric array or an associative array.</w:t>
        </w:r>
      </w:ins>
    </w:p>
    <w:p w:rsidR="005273B4" w:rsidRPr="005273B4" w:rsidRDefault="005273B4" w:rsidP="005273B4">
      <w:pPr>
        <w:spacing w:before="100" w:beforeAutospacing="1" w:after="100" w:afterAutospacing="1" w:line="240" w:lineRule="auto"/>
        <w:rPr>
          <w:ins w:id="84" w:author="Unknown"/>
          <w:rFonts w:ascii="Times New Roman" w:eastAsia="Times New Roman" w:hAnsi="Times New Roman" w:cs="Times New Roman"/>
          <w:sz w:val="24"/>
          <w:szCs w:val="24"/>
          <w:lang w:val="en-US"/>
        </w:rPr>
      </w:pPr>
      <w:ins w:id="85"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519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 Associative or Numeric array</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$result=mysqli_query($DBconnection,$query);</w:t>
            </w:r>
          </w:p>
        </w:tc>
      </w:tr>
    </w:tbl>
    <w:p w:rsidR="005273B4" w:rsidRPr="005273B4" w:rsidRDefault="005273B4" w:rsidP="005273B4">
      <w:pPr>
        <w:spacing w:after="0" w:line="240" w:lineRule="auto"/>
        <w:rPr>
          <w:ins w:id="86"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555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$row=mysqli_fetch_array($result,MYSQLI_ASSOC);</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xml:space="preserve">"Name is $row[0] </w:t>
            </w:r>
          </w:p>
        </w:tc>
      </w:tr>
    </w:tbl>
    <w:p w:rsidR="005273B4" w:rsidRPr="005273B4" w:rsidRDefault="005273B4" w:rsidP="005273B4">
      <w:pPr>
        <w:spacing w:after="0" w:line="240" w:lineRule="auto"/>
        <w:rPr>
          <w:ins w:id="87"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333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5</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6</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xml:space="preserve">"Email is $row['email'] </w:t>
            </w:r>
          </w:p>
        </w:tc>
      </w:tr>
    </w:tbl>
    <w:p w:rsidR="005273B4" w:rsidRPr="005273B4" w:rsidRDefault="005273B4" w:rsidP="005273B4">
      <w:pPr>
        <w:spacing w:after="0" w:line="240" w:lineRule="auto"/>
        <w:rPr>
          <w:ins w:id="88"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316"/>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7</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bl>
    <w:p w:rsidR="005273B4" w:rsidRPr="005273B4" w:rsidRDefault="005273B4" w:rsidP="005273B4">
      <w:pPr>
        <w:spacing w:before="100" w:beforeAutospacing="1" w:after="100" w:afterAutospacing="1" w:line="240" w:lineRule="auto"/>
        <w:rPr>
          <w:ins w:id="89" w:author="Unknown"/>
          <w:rFonts w:ascii="Times New Roman" w:eastAsia="Times New Roman" w:hAnsi="Times New Roman" w:cs="Times New Roman"/>
          <w:sz w:val="24"/>
          <w:szCs w:val="24"/>
          <w:lang w:val="en-US"/>
        </w:rPr>
      </w:pPr>
      <w:ins w:id="90" w:author="Unknown">
        <w:r w:rsidRPr="005273B4">
          <w:rPr>
            <w:rFonts w:ascii="Times New Roman" w:eastAsia="Times New Roman" w:hAnsi="Times New Roman" w:cs="Times New Roman"/>
            <w:b/>
            <w:bCs/>
            <w:sz w:val="24"/>
            <w:szCs w:val="24"/>
            <w:lang w:val="en-US"/>
          </w:rPr>
          <w:lastRenderedPageBreak/>
          <w:t xml:space="preserve">mysqli_fetch_row() </w:t>
        </w:r>
        <w:r w:rsidRPr="005273B4">
          <w:rPr>
            <w:rFonts w:ascii="Times New Roman" w:eastAsia="Times New Roman" w:hAnsi="Times New Roman" w:cs="Times New Roman"/>
            <w:sz w:val="24"/>
            <w:szCs w:val="24"/>
            <w:lang w:val="en-US"/>
          </w:rPr>
          <w:t>– It is used to fetch the records in a numeric array.</w:t>
        </w:r>
      </w:ins>
    </w:p>
    <w:p w:rsidR="005273B4" w:rsidRPr="005273B4" w:rsidRDefault="005273B4" w:rsidP="005273B4">
      <w:pPr>
        <w:spacing w:before="100" w:beforeAutospacing="1" w:after="100" w:afterAutospacing="1" w:line="240" w:lineRule="auto"/>
        <w:rPr>
          <w:ins w:id="91" w:author="Unknown"/>
          <w:rFonts w:ascii="Times New Roman" w:eastAsia="Times New Roman" w:hAnsi="Times New Roman" w:cs="Times New Roman"/>
          <w:sz w:val="24"/>
          <w:szCs w:val="24"/>
          <w:lang w:val="en-US"/>
        </w:rPr>
      </w:pPr>
      <w:ins w:id="92"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519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//Numeric array</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$result=mysqli_query($DBconnection,$query);</w:t>
            </w:r>
          </w:p>
        </w:tc>
      </w:tr>
    </w:tbl>
    <w:p w:rsidR="005273B4" w:rsidRPr="005273B4" w:rsidRDefault="005273B4" w:rsidP="005273B4">
      <w:pPr>
        <w:spacing w:after="0" w:line="240" w:lineRule="auto"/>
        <w:rPr>
          <w:ins w:id="93"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423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$row=mysqli_fetch_array($result);</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printf ("%s %s\n",$row[0],$row[1]);</w:t>
            </w:r>
          </w:p>
        </w:tc>
      </w:tr>
    </w:tbl>
    <w:p w:rsidR="005273B4" w:rsidRPr="005273B4" w:rsidRDefault="005273B4" w:rsidP="005273B4">
      <w:pPr>
        <w:spacing w:before="100" w:beforeAutospacing="1" w:after="100" w:afterAutospacing="1" w:line="240" w:lineRule="auto"/>
        <w:rPr>
          <w:ins w:id="94" w:author="Unknown"/>
          <w:rFonts w:ascii="Times New Roman" w:eastAsia="Times New Roman" w:hAnsi="Times New Roman" w:cs="Times New Roman"/>
          <w:sz w:val="24"/>
          <w:szCs w:val="24"/>
          <w:lang w:val="en-US"/>
        </w:rPr>
      </w:pPr>
      <w:ins w:id="95" w:author="Unknown">
        <w:r w:rsidRPr="005273B4">
          <w:rPr>
            <w:rFonts w:ascii="Times New Roman" w:eastAsia="Times New Roman" w:hAnsi="Times New Roman" w:cs="Times New Roman"/>
            <w:b/>
            <w:bCs/>
            <w:sz w:val="24"/>
            <w:szCs w:val="24"/>
            <w:lang w:val="en-US"/>
          </w:rPr>
          <w:t>mysqli_fetch_assoc()</w:t>
        </w:r>
        <w:r w:rsidRPr="005273B4">
          <w:rPr>
            <w:rFonts w:ascii="Times New Roman" w:eastAsia="Times New Roman" w:hAnsi="Times New Roman" w:cs="Times New Roman"/>
            <w:sz w:val="24"/>
            <w:szCs w:val="24"/>
            <w:lang w:val="en-US"/>
          </w:rPr>
          <w:t xml:space="preserve"> – It is used to fetch the records in an associative array.</w:t>
        </w:r>
      </w:ins>
    </w:p>
    <w:p w:rsidR="005273B4" w:rsidRPr="005273B4" w:rsidRDefault="005273B4" w:rsidP="005273B4">
      <w:pPr>
        <w:spacing w:before="100" w:beforeAutospacing="1" w:after="100" w:afterAutospacing="1" w:line="240" w:lineRule="auto"/>
        <w:rPr>
          <w:ins w:id="96" w:author="Unknown"/>
          <w:rFonts w:ascii="Times New Roman" w:eastAsia="Times New Roman" w:hAnsi="Times New Roman" w:cs="Times New Roman"/>
          <w:sz w:val="24"/>
          <w:szCs w:val="24"/>
          <w:lang w:val="en-US"/>
        </w:rPr>
      </w:pPr>
      <w:ins w:id="97"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519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 Associative array</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$result=mysqli_query($DBconnection,$query);</w:t>
            </w:r>
          </w:p>
        </w:tc>
      </w:tr>
    </w:tbl>
    <w:p w:rsidR="005273B4" w:rsidRPr="005273B4" w:rsidRDefault="005273B4" w:rsidP="005273B4">
      <w:pPr>
        <w:spacing w:after="0" w:line="240" w:lineRule="auto"/>
        <w:rPr>
          <w:ins w:id="98"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555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$row=mysqli_fetch_array($result);</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printf ("%s %s\n",$row["name"],$row["email"]);</w:t>
            </w:r>
          </w:p>
        </w:tc>
      </w:tr>
    </w:tbl>
    <w:p w:rsidR="005273B4" w:rsidRPr="005273B4" w:rsidRDefault="005273B4" w:rsidP="005273B4">
      <w:pPr>
        <w:spacing w:before="100" w:beforeAutospacing="1" w:after="100" w:afterAutospacing="1" w:line="240" w:lineRule="auto"/>
        <w:rPr>
          <w:ins w:id="99" w:author="Unknown"/>
          <w:rFonts w:ascii="Times New Roman" w:eastAsia="Times New Roman" w:hAnsi="Times New Roman" w:cs="Times New Roman"/>
          <w:sz w:val="24"/>
          <w:szCs w:val="24"/>
          <w:lang w:val="en-US"/>
        </w:rPr>
      </w:pPr>
      <w:ins w:id="100" w:author="Unknown">
        <w:r w:rsidRPr="005273B4">
          <w:rPr>
            <w:rFonts w:ascii="Times New Roman" w:eastAsia="Times New Roman" w:hAnsi="Times New Roman" w:cs="Times New Roman"/>
            <w:b/>
            <w:bCs/>
            <w:sz w:val="24"/>
            <w:szCs w:val="24"/>
            <w:lang w:val="en-US"/>
          </w:rPr>
          <w:t>mysqli_fetch_object()</w:t>
        </w:r>
        <w:r w:rsidRPr="005273B4">
          <w:rPr>
            <w:rFonts w:ascii="Times New Roman" w:eastAsia="Times New Roman" w:hAnsi="Times New Roman" w:cs="Times New Roman"/>
            <w:sz w:val="24"/>
            <w:szCs w:val="24"/>
            <w:lang w:val="en-US"/>
          </w:rPr>
          <w:t xml:space="preserve"> – It is used to fetch the records as an object.</w:t>
        </w:r>
      </w:ins>
    </w:p>
    <w:p w:rsidR="005273B4" w:rsidRPr="005273B4" w:rsidRDefault="005273B4" w:rsidP="005273B4">
      <w:pPr>
        <w:spacing w:before="100" w:beforeAutospacing="1" w:after="100" w:afterAutospacing="1" w:line="240" w:lineRule="auto"/>
        <w:rPr>
          <w:ins w:id="101" w:author="Unknown"/>
          <w:rFonts w:ascii="Times New Roman" w:eastAsia="Times New Roman" w:hAnsi="Times New Roman" w:cs="Times New Roman"/>
          <w:sz w:val="24"/>
          <w:szCs w:val="24"/>
          <w:lang w:val="en-US"/>
        </w:rPr>
      </w:pPr>
      <w:ins w:id="102"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519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 Object</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$result=mysqli_query($DBconnection,$query);</w:t>
            </w:r>
          </w:p>
        </w:tc>
      </w:tr>
    </w:tbl>
    <w:p w:rsidR="005273B4" w:rsidRPr="005273B4" w:rsidRDefault="005273B4" w:rsidP="005273B4">
      <w:pPr>
        <w:spacing w:after="0" w:line="240" w:lineRule="auto"/>
        <w:rPr>
          <w:ins w:id="103"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507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$row=mysqli_fetch_array($result);</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printf ("%s %s\n",$row-&gt;name,$row-&gt;email);</w:t>
            </w:r>
          </w:p>
        </w:tc>
      </w:tr>
    </w:tbl>
    <w:p w:rsidR="005273B4" w:rsidRPr="005273B4" w:rsidRDefault="005273B4" w:rsidP="005273B4">
      <w:pPr>
        <w:spacing w:before="100" w:beforeAutospacing="1" w:after="100" w:afterAutospacing="1" w:line="240" w:lineRule="auto"/>
        <w:rPr>
          <w:ins w:id="104" w:author="Unknown"/>
          <w:rFonts w:ascii="Times New Roman" w:eastAsia="Times New Roman" w:hAnsi="Times New Roman" w:cs="Times New Roman"/>
          <w:sz w:val="24"/>
          <w:szCs w:val="24"/>
          <w:lang w:val="en-US"/>
        </w:rPr>
      </w:pPr>
      <w:ins w:id="105" w:author="Unknown">
        <w:r w:rsidRPr="005273B4">
          <w:rPr>
            <w:rFonts w:ascii="Times New Roman" w:eastAsia="Times New Roman" w:hAnsi="Times New Roman" w:cs="Times New Roman"/>
            <w:b/>
            <w:bCs/>
            <w:color w:val="FF6600"/>
            <w:sz w:val="24"/>
            <w:szCs w:val="24"/>
            <w:lang w:val="en-US"/>
          </w:rPr>
          <w:t>Q #16) What are the differences between mysqli_connect and mysqli_pconnect?</w:t>
        </w:r>
      </w:ins>
    </w:p>
    <w:p w:rsidR="005273B4" w:rsidRPr="005273B4" w:rsidRDefault="005273B4" w:rsidP="005273B4">
      <w:pPr>
        <w:spacing w:before="100" w:beforeAutospacing="1" w:after="100" w:afterAutospacing="1" w:line="240" w:lineRule="auto"/>
        <w:rPr>
          <w:ins w:id="106" w:author="Unknown"/>
          <w:rFonts w:ascii="Times New Roman" w:eastAsia="Times New Roman" w:hAnsi="Times New Roman" w:cs="Times New Roman"/>
          <w:sz w:val="24"/>
          <w:szCs w:val="24"/>
          <w:lang w:val="en-US"/>
        </w:rPr>
      </w:pPr>
      <w:ins w:id="107"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108" w:author="Unknown"/>
          <w:rFonts w:ascii="Times New Roman" w:eastAsia="Times New Roman" w:hAnsi="Times New Roman" w:cs="Times New Roman"/>
          <w:sz w:val="24"/>
          <w:szCs w:val="24"/>
          <w:lang w:val="en-US"/>
        </w:rPr>
      </w:pPr>
      <w:ins w:id="109" w:author="Unknown">
        <w:r w:rsidRPr="005273B4">
          <w:rPr>
            <w:rFonts w:ascii="Times New Roman" w:eastAsia="Times New Roman" w:hAnsi="Times New Roman" w:cs="Times New Roman"/>
            <w:b/>
            <w:bCs/>
            <w:sz w:val="24"/>
            <w:szCs w:val="24"/>
            <w:lang w:val="en-US"/>
          </w:rPr>
          <w:t xml:space="preserve">mysqli_pconnect() </w:t>
        </w:r>
        <w:r w:rsidRPr="005273B4">
          <w:rPr>
            <w:rFonts w:ascii="Times New Roman" w:eastAsia="Times New Roman" w:hAnsi="Times New Roman" w:cs="Times New Roman"/>
            <w:sz w:val="24"/>
            <w:szCs w:val="24"/>
            <w:lang w:val="en-US"/>
          </w:rPr>
          <w:t>function is used for making a persistence connection with the database that does not terminate when the script ends.</w:t>
        </w:r>
      </w:ins>
    </w:p>
    <w:p w:rsidR="005273B4" w:rsidRPr="005273B4" w:rsidRDefault="005273B4" w:rsidP="005273B4">
      <w:pPr>
        <w:spacing w:before="100" w:beforeAutospacing="1" w:after="100" w:afterAutospacing="1" w:line="240" w:lineRule="auto"/>
        <w:rPr>
          <w:ins w:id="110" w:author="Unknown"/>
          <w:rFonts w:ascii="Times New Roman" w:eastAsia="Times New Roman" w:hAnsi="Times New Roman" w:cs="Times New Roman"/>
          <w:sz w:val="24"/>
          <w:szCs w:val="24"/>
          <w:lang w:val="en-US"/>
        </w:rPr>
      </w:pPr>
      <w:ins w:id="111" w:author="Unknown">
        <w:r w:rsidRPr="005273B4">
          <w:rPr>
            <w:rFonts w:ascii="Times New Roman" w:eastAsia="Times New Roman" w:hAnsi="Times New Roman" w:cs="Times New Roman"/>
            <w:b/>
            <w:bCs/>
            <w:sz w:val="24"/>
            <w:szCs w:val="24"/>
            <w:lang w:val="en-US"/>
          </w:rPr>
          <w:t>mysqli_connect()</w:t>
        </w:r>
        <w:r w:rsidRPr="005273B4">
          <w:rPr>
            <w:rFonts w:ascii="Times New Roman" w:eastAsia="Times New Roman" w:hAnsi="Times New Roman" w:cs="Times New Roman"/>
            <w:sz w:val="24"/>
            <w:szCs w:val="24"/>
            <w:lang w:val="en-US"/>
          </w:rPr>
          <w:t xml:space="preserve"> function searches any existing persistence connection first and if no persistence connection exists, then it will create a new database connection and terminate the connection at the end of the script.</w:t>
        </w:r>
      </w:ins>
    </w:p>
    <w:p w:rsidR="005273B4" w:rsidRPr="005273B4" w:rsidRDefault="005273B4" w:rsidP="005273B4">
      <w:pPr>
        <w:spacing w:before="100" w:beforeAutospacing="1" w:after="100" w:afterAutospacing="1" w:line="240" w:lineRule="auto"/>
        <w:rPr>
          <w:ins w:id="112" w:author="Unknown"/>
          <w:rFonts w:ascii="Times New Roman" w:eastAsia="Times New Roman" w:hAnsi="Times New Roman" w:cs="Times New Roman"/>
          <w:sz w:val="24"/>
          <w:szCs w:val="24"/>
          <w:lang w:val="en-US"/>
        </w:rPr>
      </w:pPr>
      <w:ins w:id="113"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8875"/>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$DBconnection</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mysqli_connect("localhost","username","password","dbname");</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 Check for valid connection</w:t>
            </w:r>
          </w:p>
        </w:tc>
      </w:tr>
    </w:tbl>
    <w:p w:rsidR="005273B4" w:rsidRPr="005273B4" w:rsidRDefault="005273B4" w:rsidP="005273B4">
      <w:pPr>
        <w:spacing w:after="0" w:line="240" w:lineRule="auto"/>
        <w:rPr>
          <w:ins w:id="114"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321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if</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(mysqli_connect_errno())</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bl>
    <w:p w:rsidR="005273B4" w:rsidRPr="005273B4" w:rsidRDefault="005273B4" w:rsidP="005273B4">
      <w:pPr>
        <w:spacing w:after="0" w:line="240" w:lineRule="auto"/>
        <w:rPr>
          <w:ins w:id="115"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7472"/>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5</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"Unable to connect with MySQL: "</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mysqli_connect_error();</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6</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bl>
    <w:p w:rsidR="005273B4" w:rsidRPr="005273B4" w:rsidRDefault="005273B4" w:rsidP="005273B4">
      <w:pPr>
        <w:spacing w:before="100" w:beforeAutospacing="1" w:after="100" w:afterAutospacing="1" w:line="240" w:lineRule="auto"/>
        <w:rPr>
          <w:ins w:id="116" w:author="Unknown"/>
          <w:rFonts w:ascii="Times New Roman" w:eastAsia="Times New Roman" w:hAnsi="Times New Roman" w:cs="Times New Roman"/>
          <w:sz w:val="24"/>
          <w:szCs w:val="24"/>
          <w:lang w:val="en-US"/>
        </w:rPr>
      </w:pPr>
      <w:ins w:id="117" w:author="Unknown">
        <w:r w:rsidRPr="005273B4">
          <w:rPr>
            <w:rFonts w:ascii="Times New Roman" w:eastAsia="Times New Roman" w:hAnsi="Times New Roman" w:cs="Times New Roman"/>
            <w:b/>
            <w:bCs/>
            <w:sz w:val="24"/>
            <w:szCs w:val="24"/>
            <w:lang w:val="en-US"/>
          </w:rPr>
          <w:lastRenderedPageBreak/>
          <w:t>mysqli_pconnect()</w:t>
        </w:r>
        <w:r w:rsidRPr="005273B4">
          <w:rPr>
            <w:rFonts w:ascii="Times New Roman" w:eastAsia="Times New Roman" w:hAnsi="Times New Roman" w:cs="Times New Roman"/>
            <w:sz w:val="24"/>
            <w:szCs w:val="24"/>
            <w:lang w:val="en-US"/>
          </w:rPr>
          <w:t xml:space="preserve"> function is depreciated in the new version of PHP, but you can create persistence connection using mysqli_connect with the prefix p.</w:t>
        </w:r>
      </w:ins>
    </w:p>
    <w:p w:rsidR="005273B4" w:rsidRPr="005273B4" w:rsidRDefault="005273B4" w:rsidP="005273B4">
      <w:pPr>
        <w:spacing w:before="100" w:beforeAutospacing="1" w:after="100" w:afterAutospacing="1" w:line="240" w:lineRule="auto"/>
        <w:rPr>
          <w:ins w:id="118" w:author="Unknown"/>
          <w:rFonts w:ascii="Times New Roman" w:eastAsia="Times New Roman" w:hAnsi="Times New Roman" w:cs="Times New Roman"/>
          <w:sz w:val="24"/>
          <w:szCs w:val="24"/>
          <w:lang w:val="en-US"/>
        </w:rPr>
      </w:pPr>
      <w:ins w:id="119" w:author="Unknown">
        <w:r w:rsidRPr="005273B4">
          <w:rPr>
            <w:rFonts w:ascii="Times New Roman" w:eastAsia="Times New Roman" w:hAnsi="Times New Roman" w:cs="Times New Roman"/>
            <w:b/>
            <w:bCs/>
            <w:color w:val="FF6600"/>
            <w:sz w:val="24"/>
            <w:szCs w:val="24"/>
            <w:lang w:val="en-US"/>
          </w:rPr>
          <w:t>Q #17) Which function is used in PHP to count the total number of rows returned by any query?</w:t>
        </w:r>
      </w:ins>
    </w:p>
    <w:p w:rsidR="005273B4" w:rsidRPr="005273B4" w:rsidRDefault="005273B4" w:rsidP="005273B4">
      <w:pPr>
        <w:spacing w:before="100" w:beforeAutospacing="1" w:after="100" w:afterAutospacing="1" w:line="240" w:lineRule="auto"/>
        <w:rPr>
          <w:ins w:id="120" w:author="Unknown"/>
          <w:rFonts w:ascii="Times New Roman" w:eastAsia="Times New Roman" w:hAnsi="Times New Roman" w:cs="Times New Roman"/>
          <w:sz w:val="24"/>
          <w:szCs w:val="24"/>
          <w:lang w:val="en-US"/>
        </w:rPr>
      </w:pPr>
      <w:ins w:id="121"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122" w:author="Unknown"/>
          <w:rFonts w:ascii="Times New Roman" w:eastAsia="Times New Roman" w:hAnsi="Times New Roman" w:cs="Times New Roman"/>
          <w:sz w:val="24"/>
          <w:szCs w:val="24"/>
          <w:lang w:val="en-US"/>
        </w:rPr>
      </w:pPr>
      <w:ins w:id="123" w:author="Unknown">
        <w:r w:rsidRPr="005273B4">
          <w:rPr>
            <w:rFonts w:ascii="Times New Roman" w:eastAsia="Times New Roman" w:hAnsi="Times New Roman" w:cs="Times New Roman"/>
            <w:b/>
            <w:bCs/>
            <w:sz w:val="24"/>
            <w:szCs w:val="24"/>
            <w:lang w:val="en-US"/>
          </w:rPr>
          <w:t>mysqli_num_rows()</w:t>
        </w:r>
        <w:r w:rsidRPr="005273B4">
          <w:rPr>
            <w:rFonts w:ascii="Times New Roman" w:eastAsia="Times New Roman" w:hAnsi="Times New Roman" w:cs="Times New Roman"/>
            <w:sz w:val="24"/>
            <w:szCs w:val="24"/>
            <w:lang w:val="en-US"/>
          </w:rPr>
          <w:t xml:space="preserve"> function is used to count the total number of rows returned by the query.</w:t>
        </w:r>
      </w:ins>
    </w:p>
    <w:p w:rsidR="005273B4" w:rsidRPr="005273B4" w:rsidRDefault="005273B4" w:rsidP="005273B4">
      <w:pPr>
        <w:spacing w:before="100" w:beforeAutospacing="1" w:after="100" w:afterAutospacing="1" w:line="240" w:lineRule="auto"/>
        <w:rPr>
          <w:ins w:id="124" w:author="Unknown"/>
          <w:rFonts w:ascii="Times New Roman" w:eastAsia="Times New Roman" w:hAnsi="Times New Roman" w:cs="Times New Roman"/>
          <w:sz w:val="24"/>
          <w:szCs w:val="24"/>
          <w:lang w:val="en-US"/>
        </w:rPr>
      </w:pPr>
      <w:ins w:id="125"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8132"/>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$mysqli</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mysqli_connect("hostname","username","password","DBname");</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$result=mysqli_query($mysqli,"select * from employees");</w:t>
            </w:r>
          </w:p>
        </w:tc>
      </w:tr>
    </w:tbl>
    <w:p w:rsidR="005273B4" w:rsidRPr="005273B4" w:rsidRDefault="005273B4" w:rsidP="005273B4">
      <w:pPr>
        <w:spacing w:after="0" w:line="240" w:lineRule="auto"/>
        <w:rPr>
          <w:ins w:id="126"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3916"/>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$count=mysqli_num_rows($result);</w:t>
            </w:r>
          </w:p>
        </w:tc>
      </w:tr>
    </w:tbl>
    <w:p w:rsidR="005273B4" w:rsidRPr="005273B4" w:rsidRDefault="005273B4" w:rsidP="005273B4">
      <w:pPr>
        <w:spacing w:before="100" w:beforeAutospacing="1" w:after="100" w:afterAutospacing="1" w:line="240" w:lineRule="auto"/>
        <w:rPr>
          <w:ins w:id="127" w:author="Unknown"/>
          <w:rFonts w:ascii="Times New Roman" w:eastAsia="Times New Roman" w:hAnsi="Times New Roman" w:cs="Times New Roman"/>
          <w:sz w:val="24"/>
          <w:szCs w:val="24"/>
          <w:lang w:val="en-US"/>
        </w:rPr>
      </w:pPr>
      <w:ins w:id="128" w:author="Unknown">
        <w:r w:rsidRPr="005273B4">
          <w:rPr>
            <w:rFonts w:ascii="Times New Roman" w:eastAsia="Times New Roman" w:hAnsi="Times New Roman" w:cs="Times New Roman"/>
            <w:b/>
            <w:bCs/>
            <w:color w:val="FF6600"/>
            <w:sz w:val="24"/>
            <w:szCs w:val="24"/>
            <w:lang w:val="en-US"/>
          </w:rPr>
          <w:t>Q #18) How can you create a session in PHP?</w:t>
        </w:r>
      </w:ins>
    </w:p>
    <w:p w:rsidR="005273B4" w:rsidRPr="005273B4" w:rsidRDefault="005273B4" w:rsidP="005273B4">
      <w:pPr>
        <w:spacing w:before="100" w:beforeAutospacing="1" w:after="100" w:afterAutospacing="1" w:line="240" w:lineRule="auto"/>
        <w:rPr>
          <w:ins w:id="129" w:author="Unknown"/>
          <w:rFonts w:ascii="Times New Roman" w:eastAsia="Times New Roman" w:hAnsi="Times New Roman" w:cs="Times New Roman"/>
          <w:sz w:val="24"/>
          <w:szCs w:val="24"/>
          <w:lang w:val="en-US"/>
        </w:rPr>
      </w:pPr>
      <w:ins w:id="130"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131" w:author="Unknown"/>
          <w:rFonts w:ascii="Times New Roman" w:eastAsia="Times New Roman" w:hAnsi="Times New Roman" w:cs="Times New Roman"/>
          <w:sz w:val="24"/>
          <w:szCs w:val="24"/>
          <w:lang w:val="en-US"/>
        </w:rPr>
      </w:pPr>
      <w:ins w:id="132" w:author="Unknown">
        <w:r w:rsidRPr="005273B4">
          <w:rPr>
            <w:rFonts w:ascii="Times New Roman" w:eastAsia="Times New Roman" w:hAnsi="Times New Roman" w:cs="Times New Roman"/>
            <w:b/>
            <w:bCs/>
            <w:sz w:val="24"/>
            <w:szCs w:val="24"/>
            <w:lang w:val="en-US"/>
          </w:rPr>
          <w:t>session_start()</w:t>
        </w:r>
        <w:r w:rsidRPr="005273B4">
          <w:rPr>
            <w:rFonts w:ascii="Times New Roman" w:eastAsia="Times New Roman" w:hAnsi="Times New Roman" w:cs="Times New Roman"/>
            <w:sz w:val="24"/>
            <w:szCs w:val="24"/>
            <w:lang w:val="en-US"/>
          </w:rPr>
          <w:t xml:space="preserve"> function is used in PHP to create a session.</w:t>
        </w:r>
      </w:ins>
    </w:p>
    <w:p w:rsidR="005273B4" w:rsidRPr="005273B4" w:rsidRDefault="005273B4" w:rsidP="005273B4">
      <w:pPr>
        <w:spacing w:before="100" w:beforeAutospacing="1" w:after="100" w:afterAutospacing="1" w:line="240" w:lineRule="auto"/>
        <w:rPr>
          <w:ins w:id="133" w:author="Unknown"/>
          <w:rFonts w:ascii="Times New Roman" w:eastAsia="Times New Roman" w:hAnsi="Times New Roman" w:cs="Times New Roman"/>
          <w:sz w:val="24"/>
          <w:szCs w:val="24"/>
          <w:lang w:val="en-US"/>
        </w:rPr>
      </w:pPr>
      <w:ins w:id="134"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6512"/>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session_start(); //Start session</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$_SESSION['USERNAME']='Fahmida'; //Set a session value</w:t>
            </w:r>
          </w:p>
        </w:tc>
      </w:tr>
    </w:tbl>
    <w:p w:rsidR="005273B4" w:rsidRPr="005273B4" w:rsidRDefault="005273B4" w:rsidP="005273B4">
      <w:pPr>
        <w:spacing w:after="0" w:line="240" w:lineRule="auto"/>
        <w:rPr>
          <w:ins w:id="135"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6196"/>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unset($_SESSION['USERNAME']; //delete session value</w:t>
            </w:r>
          </w:p>
        </w:tc>
      </w:tr>
    </w:tbl>
    <w:p w:rsidR="005273B4" w:rsidRPr="005273B4" w:rsidRDefault="005273B4" w:rsidP="005273B4">
      <w:pPr>
        <w:spacing w:before="100" w:beforeAutospacing="1" w:after="100" w:afterAutospacing="1" w:line="240" w:lineRule="auto"/>
        <w:rPr>
          <w:ins w:id="136" w:author="Unknown"/>
          <w:rFonts w:ascii="Times New Roman" w:eastAsia="Times New Roman" w:hAnsi="Times New Roman" w:cs="Times New Roman"/>
          <w:sz w:val="24"/>
          <w:szCs w:val="24"/>
          <w:lang w:val="en-US"/>
        </w:rPr>
      </w:pPr>
      <w:ins w:id="137" w:author="Unknown">
        <w:r w:rsidRPr="005273B4">
          <w:rPr>
            <w:rFonts w:ascii="Times New Roman" w:eastAsia="Times New Roman" w:hAnsi="Times New Roman" w:cs="Times New Roman"/>
            <w:b/>
            <w:bCs/>
            <w:color w:val="FF6600"/>
            <w:sz w:val="24"/>
            <w:szCs w:val="24"/>
            <w:lang w:val="en-US"/>
          </w:rPr>
          <w:t>Q #19) What is the use of imagetypes() method?</w:t>
        </w:r>
      </w:ins>
    </w:p>
    <w:p w:rsidR="005273B4" w:rsidRPr="005273B4" w:rsidRDefault="005273B4" w:rsidP="005273B4">
      <w:pPr>
        <w:spacing w:before="100" w:beforeAutospacing="1" w:after="100" w:afterAutospacing="1" w:line="240" w:lineRule="auto"/>
        <w:rPr>
          <w:ins w:id="138" w:author="Unknown"/>
          <w:rFonts w:ascii="Times New Roman" w:eastAsia="Times New Roman" w:hAnsi="Times New Roman" w:cs="Times New Roman"/>
          <w:sz w:val="24"/>
          <w:szCs w:val="24"/>
          <w:lang w:val="en-US"/>
        </w:rPr>
      </w:pPr>
      <w:ins w:id="139"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140" w:author="Unknown"/>
          <w:rFonts w:ascii="Times New Roman" w:eastAsia="Times New Roman" w:hAnsi="Times New Roman" w:cs="Times New Roman"/>
          <w:sz w:val="24"/>
          <w:szCs w:val="24"/>
          <w:lang w:val="en-US"/>
        </w:rPr>
      </w:pPr>
      <w:ins w:id="141" w:author="Unknown">
        <w:r w:rsidRPr="005273B4">
          <w:rPr>
            <w:rFonts w:ascii="Times New Roman" w:eastAsia="Times New Roman" w:hAnsi="Times New Roman" w:cs="Times New Roman"/>
            <w:b/>
            <w:bCs/>
            <w:sz w:val="24"/>
            <w:szCs w:val="24"/>
            <w:lang w:val="en-US"/>
          </w:rPr>
          <w:t>image types()</w:t>
        </w:r>
        <w:r w:rsidRPr="005273B4">
          <w:rPr>
            <w:rFonts w:ascii="Times New Roman" w:eastAsia="Times New Roman" w:hAnsi="Times New Roman" w:cs="Times New Roman"/>
            <w:sz w:val="24"/>
            <w:szCs w:val="24"/>
            <w:lang w:val="en-US"/>
          </w:rPr>
          <w:t xml:space="preserve"> function returns the list of supported images of the installed PHP version. You can use this function to check if a particular image extension is supported by PHP or not.</w:t>
        </w:r>
      </w:ins>
    </w:p>
    <w:p w:rsidR="005273B4" w:rsidRPr="005273B4" w:rsidRDefault="005273B4" w:rsidP="005273B4">
      <w:pPr>
        <w:spacing w:before="100" w:beforeAutospacing="1" w:after="100" w:afterAutospacing="1" w:line="240" w:lineRule="auto"/>
        <w:rPr>
          <w:ins w:id="142" w:author="Unknown"/>
          <w:rFonts w:ascii="Times New Roman" w:eastAsia="Times New Roman" w:hAnsi="Times New Roman" w:cs="Times New Roman"/>
          <w:sz w:val="24"/>
          <w:szCs w:val="24"/>
          <w:lang w:val="en-US"/>
        </w:rPr>
      </w:pPr>
      <w:ins w:id="143"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579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//Check BMP extension is supported by PHP or not</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if</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(imagetypes() &amp;IMG_BMP) {</w:t>
            </w:r>
          </w:p>
        </w:tc>
      </w:tr>
    </w:tbl>
    <w:p w:rsidR="005273B4" w:rsidRPr="005273B4" w:rsidRDefault="005273B4" w:rsidP="005273B4">
      <w:pPr>
        <w:spacing w:after="0" w:line="240" w:lineRule="auto"/>
        <w:rPr>
          <w:ins w:id="144"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525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    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"BMP extension Support is enabled";</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bl>
    <w:p w:rsidR="005273B4" w:rsidRPr="005273B4" w:rsidRDefault="005273B4" w:rsidP="005273B4">
      <w:pPr>
        <w:spacing w:before="100" w:beforeAutospacing="1" w:after="100" w:afterAutospacing="1" w:line="240" w:lineRule="auto"/>
        <w:rPr>
          <w:ins w:id="145" w:author="Unknown"/>
          <w:rFonts w:ascii="Times New Roman" w:eastAsia="Times New Roman" w:hAnsi="Times New Roman" w:cs="Times New Roman"/>
          <w:sz w:val="24"/>
          <w:szCs w:val="24"/>
          <w:lang w:val="en-US"/>
        </w:rPr>
      </w:pPr>
      <w:ins w:id="146" w:author="Unknown">
        <w:r w:rsidRPr="005273B4">
          <w:rPr>
            <w:rFonts w:ascii="Times New Roman" w:eastAsia="Times New Roman" w:hAnsi="Times New Roman" w:cs="Times New Roman"/>
            <w:b/>
            <w:bCs/>
            <w:color w:val="FF6600"/>
            <w:sz w:val="24"/>
            <w:szCs w:val="24"/>
            <w:lang w:val="en-US"/>
          </w:rPr>
          <w:t>Q #20) Which function you can use in PHP to open a file for reading or writing or for both?</w:t>
        </w:r>
      </w:ins>
    </w:p>
    <w:p w:rsidR="005273B4" w:rsidRPr="005273B4" w:rsidRDefault="005273B4" w:rsidP="005273B4">
      <w:pPr>
        <w:spacing w:before="100" w:beforeAutospacing="1" w:after="100" w:afterAutospacing="1" w:line="240" w:lineRule="auto"/>
        <w:rPr>
          <w:ins w:id="147" w:author="Unknown"/>
          <w:rFonts w:ascii="Times New Roman" w:eastAsia="Times New Roman" w:hAnsi="Times New Roman" w:cs="Times New Roman"/>
          <w:sz w:val="24"/>
          <w:szCs w:val="24"/>
          <w:lang w:val="en-US"/>
        </w:rPr>
      </w:pPr>
      <w:ins w:id="148"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149" w:author="Unknown"/>
          <w:rFonts w:ascii="Times New Roman" w:eastAsia="Times New Roman" w:hAnsi="Times New Roman" w:cs="Times New Roman"/>
          <w:sz w:val="24"/>
          <w:szCs w:val="24"/>
          <w:lang w:val="en-US"/>
        </w:rPr>
      </w:pPr>
      <w:ins w:id="150" w:author="Unknown">
        <w:r w:rsidRPr="005273B4">
          <w:rPr>
            <w:rFonts w:ascii="Times New Roman" w:eastAsia="Times New Roman" w:hAnsi="Times New Roman" w:cs="Times New Roman"/>
            <w:sz w:val="24"/>
            <w:szCs w:val="24"/>
            <w:lang w:val="en-US"/>
          </w:rPr>
          <w:t xml:space="preserve">You can use </w:t>
        </w:r>
        <w:r w:rsidRPr="005273B4">
          <w:rPr>
            <w:rFonts w:ascii="Times New Roman" w:eastAsia="Times New Roman" w:hAnsi="Times New Roman" w:cs="Times New Roman"/>
            <w:b/>
            <w:bCs/>
            <w:sz w:val="24"/>
            <w:szCs w:val="24"/>
            <w:lang w:val="en-US"/>
          </w:rPr>
          <w:t>fopen()</w:t>
        </w:r>
        <w:r w:rsidRPr="005273B4">
          <w:rPr>
            <w:rFonts w:ascii="Times New Roman" w:eastAsia="Times New Roman" w:hAnsi="Times New Roman" w:cs="Times New Roman"/>
            <w:sz w:val="24"/>
            <w:szCs w:val="24"/>
            <w:lang w:val="en-US"/>
          </w:rPr>
          <w:t xml:space="preserve"> function to read or write or for doing both in PHP.</w:t>
        </w:r>
      </w:ins>
    </w:p>
    <w:p w:rsidR="005273B4" w:rsidRPr="005273B4" w:rsidRDefault="005273B4" w:rsidP="005273B4">
      <w:pPr>
        <w:spacing w:before="100" w:beforeAutospacing="1" w:after="100" w:afterAutospacing="1" w:line="240" w:lineRule="auto"/>
        <w:rPr>
          <w:ins w:id="151" w:author="Unknown"/>
          <w:rFonts w:ascii="Times New Roman" w:eastAsia="Times New Roman" w:hAnsi="Times New Roman" w:cs="Times New Roman"/>
          <w:sz w:val="24"/>
          <w:szCs w:val="24"/>
          <w:lang w:val="en-US"/>
        </w:rPr>
      </w:pPr>
      <w:ins w:id="152" w:author="Unknown">
        <w:r w:rsidRPr="005273B4">
          <w:rPr>
            <w:rFonts w:ascii="Times New Roman" w:eastAsia="Times New Roman" w:hAnsi="Times New Roman" w:cs="Times New Roman"/>
            <w:b/>
            <w:bCs/>
            <w:sz w:val="24"/>
            <w:szCs w:val="24"/>
            <w:u w:val="single"/>
            <w:lang w:val="en-US"/>
          </w:rPr>
          <w:lastRenderedPageBreak/>
          <w:t>Sample code:</w:t>
        </w:r>
      </w:ins>
    </w:p>
    <w:tbl>
      <w:tblPr>
        <w:tblW w:w="0" w:type="auto"/>
        <w:tblCellSpacing w:w="15" w:type="dxa"/>
        <w:tblCellMar>
          <w:top w:w="15" w:type="dxa"/>
          <w:left w:w="15" w:type="dxa"/>
          <w:bottom w:w="15" w:type="dxa"/>
          <w:right w:w="15" w:type="dxa"/>
        </w:tblCellMar>
        <w:tblLook w:val="04A0"/>
      </w:tblPr>
      <w:tblGrid>
        <w:gridCol w:w="196"/>
        <w:gridCol w:w="6377"/>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$file1</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fopen("myfile1.txt","r"); //Open for reading</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$file2</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fopen("myfile2.txt","w"); //Open for writing</w:t>
            </w:r>
          </w:p>
        </w:tc>
      </w:tr>
    </w:tbl>
    <w:p w:rsidR="005273B4" w:rsidRPr="005273B4" w:rsidRDefault="005273B4" w:rsidP="005273B4">
      <w:pPr>
        <w:spacing w:after="0" w:line="240" w:lineRule="auto"/>
        <w:rPr>
          <w:ins w:id="153"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7937"/>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$file3</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fopen("myfile3.txt","r+"); //Open for reading and writing</w:t>
            </w:r>
          </w:p>
        </w:tc>
      </w:tr>
    </w:tbl>
    <w:p w:rsidR="005273B4" w:rsidRPr="005273B4" w:rsidRDefault="005273B4" w:rsidP="005273B4">
      <w:pPr>
        <w:spacing w:before="100" w:beforeAutospacing="1" w:after="100" w:afterAutospacing="1" w:line="240" w:lineRule="auto"/>
        <w:rPr>
          <w:ins w:id="154" w:author="Unknown"/>
          <w:rFonts w:ascii="Times New Roman" w:eastAsia="Times New Roman" w:hAnsi="Times New Roman" w:cs="Times New Roman"/>
          <w:sz w:val="24"/>
          <w:szCs w:val="24"/>
          <w:lang w:val="en-US"/>
        </w:rPr>
      </w:pPr>
      <w:ins w:id="155" w:author="Unknown">
        <w:r w:rsidRPr="005273B4">
          <w:rPr>
            <w:rFonts w:ascii="Times New Roman" w:eastAsia="Times New Roman" w:hAnsi="Times New Roman" w:cs="Times New Roman"/>
            <w:b/>
            <w:bCs/>
            <w:color w:val="FF6600"/>
            <w:sz w:val="24"/>
            <w:szCs w:val="24"/>
            <w:lang w:val="en-US"/>
          </w:rPr>
          <w:t>Q #21) What is the difference between include() and require()?</w:t>
        </w:r>
      </w:ins>
    </w:p>
    <w:p w:rsidR="005273B4" w:rsidRPr="005273B4" w:rsidRDefault="005273B4" w:rsidP="005273B4">
      <w:pPr>
        <w:spacing w:before="100" w:beforeAutospacing="1" w:after="100" w:afterAutospacing="1" w:line="240" w:lineRule="auto"/>
        <w:rPr>
          <w:ins w:id="156" w:author="Unknown"/>
          <w:rFonts w:ascii="Times New Roman" w:eastAsia="Times New Roman" w:hAnsi="Times New Roman" w:cs="Times New Roman"/>
          <w:sz w:val="24"/>
          <w:szCs w:val="24"/>
          <w:lang w:val="en-US"/>
        </w:rPr>
      </w:pPr>
      <w:ins w:id="157"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158" w:author="Unknown"/>
          <w:rFonts w:ascii="Times New Roman" w:eastAsia="Times New Roman" w:hAnsi="Times New Roman" w:cs="Times New Roman"/>
          <w:sz w:val="24"/>
          <w:szCs w:val="24"/>
          <w:lang w:val="en-US"/>
        </w:rPr>
      </w:pPr>
      <w:ins w:id="159" w:author="Unknown">
        <w:r w:rsidRPr="005273B4">
          <w:rPr>
            <w:rFonts w:ascii="Times New Roman" w:eastAsia="Times New Roman" w:hAnsi="Times New Roman" w:cs="Times New Roman"/>
            <w:sz w:val="24"/>
            <w:szCs w:val="24"/>
            <w:lang w:val="en-US"/>
          </w:rPr>
          <w:t xml:space="preserve">Both </w:t>
        </w:r>
        <w:r w:rsidRPr="005273B4">
          <w:rPr>
            <w:rFonts w:ascii="Times New Roman" w:eastAsia="Times New Roman" w:hAnsi="Times New Roman" w:cs="Times New Roman"/>
            <w:b/>
            <w:bCs/>
            <w:sz w:val="24"/>
            <w:szCs w:val="24"/>
            <w:lang w:val="en-US"/>
          </w:rPr>
          <w:t>include()</w:t>
        </w:r>
        <w:r w:rsidRPr="005273B4">
          <w:rPr>
            <w:rFonts w:ascii="Times New Roman" w:eastAsia="Times New Roman" w:hAnsi="Times New Roman" w:cs="Times New Roman"/>
            <w:sz w:val="24"/>
            <w:szCs w:val="24"/>
            <w:lang w:val="en-US"/>
          </w:rPr>
          <w:t xml:space="preserve"> and </w:t>
        </w:r>
        <w:r w:rsidRPr="005273B4">
          <w:rPr>
            <w:rFonts w:ascii="Times New Roman" w:eastAsia="Times New Roman" w:hAnsi="Times New Roman" w:cs="Times New Roman"/>
            <w:b/>
            <w:bCs/>
            <w:sz w:val="24"/>
            <w:szCs w:val="24"/>
            <w:lang w:val="en-US"/>
          </w:rPr>
          <w:t>require()</w:t>
        </w:r>
        <w:r w:rsidRPr="005273B4">
          <w:rPr>
            <w:rFonts w:ascii="Times New Roman" w:eastAsia="Times New Roman" w:hAnsi="Times New Roman" w:cs="Times New Roman"/>
            <w:sz w:val="24"/>
            <w:szCs w:val="24"/>
            <w:lang w:val="en-US"/>
          </w:rPr>
          <w:t xml:space="preserve"> function are used for including PHP script from one file to another file. But there is a difference between these functions.</w:t>
        </w:r>
      </w:ins>
    </w:p>
    <w:p w:rsidR="005273B4" w:rsidRPr="005273B4" w:rsidRDefault="005273B4" w:rsidP="005273B4">
      <w:pPr>
        <w:spacing w:before="100" w:beforeAutospacing="1" w:after="100" w:afterAutospacing="1" w:line="240" w:lineRule="auto"/>
        <w:rPr>
          <w:ins w:id="160" w:author="Unknown"/>
          <w:rFonts w:ascii="Times New Roman" w:eastAsia="Times New Roman" w:hAnsi="Times New Roman" w:cs="Times New Roman"/>
          <w:sz w:val="24"/>
          <w:szCs w:val="24"/>
          <w:lang w:val="en-US"/>
        </w:rPr>
      </w:pPr>
      <w:ins w:id="161" w:author="Unknown">
        <w:r w:rsidRPr="005273B4">
          <w:rPr>
            <w:rFonts w:ascii="Times New Roman" w:eastAsia="Times New Roman" w:hAnsi="Times New Roman" w:cs="Times New Roman"/>
            <w:sz w:val="24"/>
            <w:szCs w:val="24"/>
            <w:lang w:val="en-US"/>
          </w:rPr>
          <w:t xml:space="preserve">If any error occurs at the time of including a file using </w:t>
        </w:r>
        <w:r w:rsidRPr="005273B4">
          <w:rPr>
            <w:rFonts w:ascii="Times New Roman" w:eastAsia="Times New Roman" w:hAnsi="Times New Roman" w:cs="Times New Roman"/>
            <w:b/>
            <w:bCs/>
            <w:sz w:val="24"/>
            <w:szCs w:val="24"/>
            <w:lang w:val="en-US"/>
          </w:rPr>
          <w:t>include()</w:t>
        </w:r>
        <w:r w:rsidRPr="005273B4">
          <w:rPr>
            <w:rFonts w:ascii="Times New Roman" w:eastAsia="Times New Roman" w:hAnsi="Times New Roman" w:cs="Times New Roman"/>
            <w:sz w:val="24"/>
            <w:szCs w:val="24"/>
            <w:lang w:val="en-US"/>
          </w:rPr>
          <w:t xml:space="preserve"> function, then it continues the execution of the script after showing an error message. </w:t>
        </w:r>
        <w:r w:rsidRPr="005273B4">
          <w:rPr>
            <w:rFonts w:ascii="Times New Roman" w:eastAsia="Times New Roman" w:hAnsi="Times New Roman" w:cs="Times New Roman"/>
            <w:b/>
            <w:bCs/>
            <w:sz w:val="24"/>
            <w:szCs w:val="24"/>
            <w:lang w:val="en-US"/>
          </w:rPr>
          <w:t>require()</w:t>
        </w:r>
        <w:r w:rsidRPr="005273B4">
          <w:rPr>
            <w:rFonts w:ascii="Times New Roman" w:eastAsia="Times New Roman" w:hAnsi="Times New Roman" w:cs="Times New Roman"/>
            <w:sz w:val="24"/>
            <w:szCs w:val="24"/>
            <w:lang w:val="en-US"/>
          </w:rPr>
          <w:t xml:space="preserve"> function stops the execution of a script by displaying an error message if an error occurs.</w:t>
        </w:r>
      </w:ins>
    </w:p>
    <w:p w:rsidR="005273B4" w:rsidRPr="005273B4" w:rsidRDefault="005273B4" w:rsidP="005273B4">
      <w:pPr>
        <w:spacing w:before="100" w:beforeAutospacing="1" w:after="100" w:afterAutospacing="1" w:line="240" w:lineRule="auto"/>
        <w:rPr>
          <w:ins w:id="162" w:author="Unknown"/>
          <w:rFonts w:ascii="Times New Roman" w:eastAsia="Times New Roman" w:hAnsi="Times New Roman" w:cs="Times New Roman"/>
          <w:sz w:val="24"/>
          <w:szCs w:val="24"/>
          <w:lang w:val="en-US"/>
        </w:rPr>
      </w:pPr>
      <w:ins w:id="163"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6797"/>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if</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(!include(‘test.php’)) 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“Error in file inclusion”;</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if</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(!require(‘test.php’)) 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“Error in file inclusion”;</w:t>
            </w:r>
          </w:p>
        </w:tc>
      </w:tr>
    </w:tbl>
    <w:p w:rsidR="005273B4" w:rsidRPr="005273B4" w:rsidRDefault="005273B4" w:rsidP="005273B4">
      <w:pPr>
        <w:spacing w:before="100" w:beforeAutospacing="1" w:after="100" w:afterAutospacing="1" w:line="240" w:lineRule="auto"/>
        <w:rPr>
          <w:ins w:id="164" w:author="Unknown"/>
          <w:rFonts w:ascii="Times New Roman" w:eastAsia="Times New Roman" w:hAnsi="Times New Roman" w:cs="Times New Roman"/>
          <w:sz w:val="24"/>
          <w:szCs w:val="24"/>
          <w:lang w:val="en-US"/>
        </w:rPr>
      </w:pPr>
      <w:ins w:id="165" w:author="Unknown">
        <w:r w:rsidRPr="005273B4">
          <w:rPr>
            <w:rFonts w:ascii="Times New Roman" w:eastAsia="Times New Roman" w:hAnsi="Times New Roman" w:cs="Times New Roman"/>
            <w:b/>
            <w:bCs/>
            <w:color w:val="FF6600"/>
            <w:sz w:val="24"/>
            <w:szCs w:val="24"/>
            <w:lang w:val="en-US"/>
          </w:rPr>
          <w:t>Q #22) Which function is used in PHP to delete a file?</w:t>
        </w:r>
      </w:ins>
    </w:p>
    <w:p w:rsidR="005273B4" w:rsidRPr="005273B4" w:rsidRDefault="005273B4" w:rsidP="005273B4">
      <w:pPr>
        <w:spacing w:before="100" w:beforeAutospacing="1" w:after="100" w:afterAutospacing="1" w:line="240" w:lineRule="auto"/>
        <w:rPr>
          <w:ins w:id="166" w:author="Unknown"/>
          <w:rFonts w:ascii="Times New Roman" w:eastAsia="Times New Roman" w:hAnsi="Times New Roman" w:cs="Times New Roman"/>
          <w:sz w:val="24"/>
          <w:szCs w:val="24"/>
          <w:lang w:val="en-US"/>
        </w:rPr>
      </w:pPr>
      <w:ins w:id="167"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168" w:author="Unknown"/>
          <w:rFonts w:ascii="Times New Roman" w:eastAsia="Times New Roman" w:hAnsi="Times New Roman" w:cs="Times New Roman"/>
          <w:sz w:val="24"/>
          <w:szCs w:val="24"/>
          <w:lang w:val="en-US"/>
        </w:rPr>
      </w:pPr>
      <w:ins w:id="169" w:author="Unknown">
        <w:r w:rsidRPr="005273B4">
          <w:rPr>
            <w:rFonts w:ascii="Times New Roman" w:eastAsia="Times New Roman" w:hAnsi="Times New Roman" w:cs="Times New Roman"/>
            <w:b/>
            <w:bCs/>
            <w:sz w:val="24"/>
            <w:szCs w:val="24"/>
            <w:lang w:val="en-US"/>
          </w:rPr>
          <w:t>unlink()</w:t>
        </w:r>
        <w:r w:rsidRPr="005273B4">
          <w:rPr>
            <w:rFonts w:ascii="Times New Roman" w:eastAsia="Times New Roman" w:hAnsi="Times New Roman" w:cs="Times New Roman"/>
            <w:sz w:val="24"/>
            <w:szCs w:val="24"/>
            <w:lang w:val="en-US"/>
          </w:rPr>
          <w:t xml:space="preserve"> function is used in PHP to delete any file.</w:t>
        </w:r>
      </w:ins>
    </w:p>
    <w:p w:rsidR="005273B4" w:rsidRPr="005273B4" w:rsidRDefault="005273B4" w:rsidP="005273B4">
      <w:pPr>
        <w:spacing w:before="100" w:beforeAutospacing="1" w:after="100" w:afterAutospacing="1" w:line="240" w:lineRule="auto"/>
        <w:rPr>
          <w:ins w:id="170" w:author="Unknown"/>
          <w:rFonts w:ascii="Times New Roman" w:eastAsia="Times New Roman" w:hAnsi="Times New Roman" w:cs="Times New Roman"/>
          <w:sz w:val="24"/>
          <w:szCs w:val="24"/>
          <w:lang w:val="en-US"/>
        </w:rPr>
      </w:pPr>
      <w:ins w:id="171"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2356"/>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unlink('filename');</w:t>
            </w:r>
          </w:p>
        </w:tc>
      </w:tr>
    </w:tbl>
    <w:p w:rsidR="005273B4" w:rsidRPr="005273B4" w:rsidRDefault="005273B4" w:rsidP="005273B4">
      <w:pPr>
        <w:spacing w:before="100" w:beforeAutospacing="1" w:after="100" w:afterAutospacing="1" w:line="240" w:lineRule="auto"/>
        <w:rPr>
          <w:ins w:id="172" w:author="Unknown"/>
          <w:rFonts w:ascii="Times New Roman" w:eastAsia="Times New Roman" w:hAnsi="Times New Roman" w:cs="Times New Roman"/>
          <w:sz w:val="24"/>
          <w:szCs w:val="24"/>
          <w:lang w:val="en-US"/>
        </w:rPr>
      </w:pPr>
      <w:ins w:id="173" w:author="Unknown">
        <w:r w:rsidRPr="005273B4">
          <w:rPr>
            <w:rFonts w:ascii="Times New Roman" w:eastAsia="Times New Roman" w:hAnsi="Times New Roman" w:cs="Times New Roman"/>
            <w:b/>
            <w:bCs/>
            <w:color w:val="FF6600"/>
            <w:sz w:val="24"/>
            <w:szCs w:val="24"/>
            <w:lang w:val="en-US"/>
          </w:rPr>
          <w:t>Q #23) What is the use of strip_tags() method?</w:t>
        </w:r>
      </w:ins>
    </w:p>
    <w:p w:rsidR="005273B4" w:rsidRPr="005273B4" w:rsidRDefault="005273B4" w:rsidP="005273B4">
      <w:pPr>
        <w:spacing w:before="100" w:beforeAutospacing="1" w:after="100" w:afterAutospacing="1" w:line="240" w:lineRule="auto"/>
        <w:rPr>
          <w:ins w:id="174" w:author="Unknown"/>
          <w:rFonts w:ascii="Times New Roman" w:eastAsia="Times New Roman" w:hAnsi="Times New Roman" w:cs="Times New Roman"/>
          <w:sz w:val="24"/>
          <w:szCs w:val="24"/>
          <w:lang w:val="en-US"/>
        </w:rPr>
      </w:pPr>
      <w:ins w:id="175"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176" w:author="Unknown"/>
          <w:rFonts w:ascii="Times New Roman" w:eastAsia="Times New Roman" w:hAnsi="Times New Roman" w:cs="Times New Roman"/>
          <w:sz w:val="24"/>
          <w:szCs w:val="24"/>
          <w:lang w:val="en-US"/>
        </w:rPr>
      </w:pPr>
      <w:ins w:id="177" w:author="Unknown">
        <w:r w:rsidRPr="005273B4">
          <w:rPr>
            <w:rFonts w:ascii="Times New Roman" w:eastAsia="Times New Roman" w:hAnsi="Times New Roman" w:cs="Times New Roman"/>
            <w:b/>
            <w:bCs/>
            <w:sz w:val="24"/>
            <w:szCs w:val="24"/>
            <w:lang w:val="en-US"/>
          </w:rPr>
          <w:t>strip_tags()</w:t>
        </w:r>
        <w:r w:rsidRPr="005273B4">
          <w:rPr>
            <w:rFonts w:ascii="Times New Roman" w:eastAsia="Times New Roman" w:hAnsi="Times New Roman" w:cs="Times New Roman"/>
            <w:sz w:val="24"/>
            <w:szCs w:val="24"/>
            <w:lang w:val="en-US"/>
          </w:rPr>
          <w:t xml:space="preserve"> function is used to retrieve the string from a text by omitting HTML, XML and PHP tags. This function has one mandatory parameter and one optional parameter. The optional parameter is used to accept particular tags.</w:t>
        </w:r>
      </w:ins>
    </w:p>
    <w:p w:rsidR="005273B4" w:rsidRPr="005273B4" w:rsidRDefault="005273B4" w:rsidP="005273B4">
      <w:pPr>
        <w:spacing w:before="100" w:beforeAutospacing="1" w:after="100" w:afterAutospacing="1" w:line="240" w:lineRule="auto"/>
        <w:rPr>
          <w:ins w:id="178" w:author="Unknown"/>
          <w:rFonts w:ascii="Times New Roman" w:eastAsia="Times New Roman" w:hAnsi="Times New Roman" w:cs="Times New Roman"/>
          <w:sz w:val="24"/>
          <w:szCs w:val="24"/>
          <w:lang w:val="en-US"/>
        </w:rPr>
      </w:pPr>
      <w:ins w:id="179"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8492"/>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//Remove all tags from the text</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strip_tags("&lt;b&gt;PHP&lt;/b&gt; is a popular &lt;em&gt;scripting&lt;/em&gt; language");</w:t>
            </w:r>
          </w:p>
        </w:tc>
      </w:tr>
    </w:tbl>
    <w:p w:rsidR="005273B4" w:rsidRPr="005273B4" w:rsidRDefault="005273B4" w:rsidP="005273B4">
      <w:pPr>
        <w:spacing w:after="0" w:line="240" w:lineRule="auto"/>
        <w:rPr>
          <w:ins w:id="180"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8875"/>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//Remove all tags excluding &lt;b&gt; tag</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strip_tags("&lt;b&gt;PHP&lt;/b&gt; is a popular &lt;em&gt;scripting&lt;/em&gt; language","&lt;b&gt;");</w:t>
            </w:r>
          </w:p>
        </w:tc>
      </w:tr>
    </w:tbl>
    <w:p w:rsidR="005273B4" w:rsidRPr="005273B4" w:rsidRDefault="005273B4" w:rsidP="005273B4">
      <w:pPr>
        <w:spacing w:before="100" w:beforeAutospacing="1" w:after="100" w:afterAutospacing="1" w:line="240" w:lineRule="auto"/>
        <w:rPr>
          <w:ins w:id="181" w:author="Unknown"/>
          <w:rFonts w:ascii="Times New Roman" w:eastAsia="Times New Roman" w:hAnsi="Times New Roman" w:cs="Times New Roman"/>
          <w:sz w:val="24"/>
          <w:szCs w:val="24"/>
          <w:lang w:val="en-US"/>
        </w:rPr>
      </w:pPr>
      <w:ins w:id="182" w:author="Unknown">
        <w:r w:rsidRPr="005273B4">
          <w:rPr>
            <w:rFonts w:ascii="Times New Roman" w:eastAsia="Times New Roman" w:hAnsi="Times New Roman" w:cs="Times New Roman"/>
            <w:b/>
            <w:bCs/>
            <w:color w:val="FF6600"/>
            <w:sz w:val="24"/>
            <w:szCs w:val="24"/>
            <w:lang w:val="en-US"/>
          </w:rPr>
          <w:t>Q #24) How can you send HTTP header to the client in PHP?</w:t>
        </w:r>
      </w:ins>
    </w:p>
    <w:p w:rsidR="005273B4" w:rsidRPr="005273B4" w:rsidRDefault="005273B4" w:rsidP="005273B4">
      <w:pPr>
        <w:spacing w:before="100" w:beforeAutospacing="1" w:after="100" w:afterAutospacing="1" w:line="240" w:lineRule="auto"/>
        <w:rPr>
          <w:ins w:id="183" w:author="Unknown"/>
          <w:rFonts w:ascii="Times New Roman" w:eastAsia="Times New Roman" w:hAnsi="Times New Roman" w:cs="Times New Roman"/>
          <w:sz w:val="24"/>
          <w:szCs w:val="24"/>
          <w:lang w:val="en-US"/>
        </w:rPr>
      </w:pPr>
      <w:ins w:id="184" w:author="Unknown">
        <w:r w:rsidRPr="005273B4">
          <w:rPr>
            <w:rFonts w:ascii="Times New Roman" w:eastAsia="Times New Roman" w:hAnsi="Times New Roman" w:cs="Times New Roman"/>
            <w:b/>
            <w:bCs/>
            <w:sz w:val="24"/>
            <w:szCs w:val="24"/>
            <w:lang w:val="en-US"/>
          </w:rPr>
          <w:lastRenderedPageBreak/>
          <w:t>Answer:</w:t>
        </w:r>
      </w:ins>
    </w:p>
    <w:p w:rsidR="005273B4" w:rsidRPr="005273B4" w:rsidRDefault="005273B4" w:rsidP="005273B4">
      <w:pPr>
        <w:spacing w:before="100" w:beforeAutospacing="1" w:after="100" w:afterAutospacing="1" w:line="240" w:lineRule="auto"/>
        <w:rPr>
          <w:ins w:id="185" w:author="Unknown"/>
          <w:rFonts w:ascii="Times New Roman" w:eastAsia="Times New Roman" w:hAnsi="Times New Roman" w:cs="Times New Roman"/>
          <w:sz w:val="24"/>
          <w:szCs w:val="24"/>
          <w:lang w:val="en-US"/>
        </w:rPr>
      </w:pPr>
      <w:ins w:id="186" w:author="Unknown">
        <w:r w:rsidRPr="005273B4">
          <w:rPr>
            <w:rFonts w:ascii="Times New Roman" w:eastAsia="Times New Roman" w:hAnsi="Times New Roman" w:cs="Times New Roman"/>
            <w:b/>
            <w:bCs/>
            <w:sz w:val="24"/>
            <w:szCs w:val="24"/>
            <w:lang w:val="en-US"/>
          </w:rPr>
          <w:t>header()</w:t>
        </w:r>
        <w:r w:rsidRPr="005273B4">
          <w:rPr>
            <w:rFonts w:ascii="Times New Roman" w:eastAsia="Times New Roman" w:hAnsi="Times New Roman" w:cs="Times New Roman"/>
            <w:sz w:val="24"/>
            <w:szCs w:val="24"/>
            <w:lang w:val="en-US"/>
          </w:rPr>
          <w:t xml:space="preserve"> function is used to send raw HTTP header to a client before any output is sent.</w:t>
        </w:r>
      </w:ins>
    </w:p>
    <w:p w:rsidR="005273B4" w:rsidRPr="005273B4" w:rsidRDefault="005273B4" w:rsidP="005273B4">
      <w:pPr>
        <w:spacing w:before="100" w:beforeAutospacing="1" w:after="100" w:afterAutospacing="1" w:line="240" w:lineRule="auto"/>
        <w:rPr>
          <w:ins w:id="187" w:author="Unknown"/>
          <w:rFonts w:ascii="Times New Roman" w:eastAsia="Times New Roman" w:hAnsi="Times New Roman" w:cs="Times New Roman"/>
          <w:sz w:val="24"/>
          <w:szCs w:val="24"/>
          <w:lang w:val="en-US"/>
        </w:rPr>
      </w:pPr>
      <w:ins w:id="188"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5356"/>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header('Location: http://www.your_domain/');</w:t>
            </w:r>
          </w:p>
        </w:tc>
      </w:tr>
    </w:tbl>
    <w:p w:rsidR="005273B4" w:rsidRPr="005273B4" w:rsidRDefault="005273B4" w:rsidP="005273B4">
      <w:pPr>
        <w:spacing w:before="100" w:beforeAutospacing="1" w:after="100" w:afterAutospacing="1" w:line="240" w:lineRule="auto"/>
        <w:rPr>
          <w:ins w:id="189" w:author="Unknown"/>
          <w:rFonts w:ascii="Times New Roman" w:eastAsia="Times New Roman" w:hAnsi="Times New Roman" w:cs="Times New Roman"/>
          <w:sz w:val="24"/>
          <w:szCs w:val="24"/>
          <w:lang w:val="en-US"/>
        </w:rPr>
      </w:pPr>
      <w:ins w:id="190" w:author="Unknown">
        <w:r w:rsidRPr="005273B4">
          <w:rPr>
            <w:rFonts w:ascii="Times New Roman" w:eastAsia="Times New Roman" w:hAnsi="Times New Roman" w:cs="Times New Roman"/>
            <w:b/>
            <w:bCs/>
            <w:color w:val="FF6600"/>
            <w:sz w:val="24"/>
            <w:szCs w:val="24"/>
            <w:lang w:val="en-US"/>
          </w:rPr>
          <w:t>Q #25) Which functions are used to count the total number of array elements in PHP?</w:t>
        </w:r>
      </w:ins>
    </w:p>
    <w:p w:rsidR="005273B4" w:rsidRPr="005273B4" w:rsidRDefault="005273B4" w:rsidP="005273B4">
      <w:pPr>
        <w:spacing w:before="100" w:beforeAutospacing="1" w:after="100" w:afterAutospacing="1" w:line="240" w:lineRule="auto"/>
        <w:rPr>
          <w:ins w:id="191" w:author="Unknown"/>
          <w:rFonts w:ascii="Times New Roman" w:eastAsia="Times New Roman" w:hAnsi="Times New Roman" w:cs="Times New Roman"/>
          <w:sz w:val="24"/>
          <w:szCs w:val="24"/>
          <w:lang w:val="en-US"/>
        </w:rPr>
      </w:pPr>
      <w:ins w:id="192"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193" w:author="Unknown"/>
          <w:rFonts w:ascii="Times New Roman" w:eastAsia="Times New Roman" w:hAnsi="Times New Roman" w:cs="Times New Roman"/>
          <w:sz w:val="24"/>
          <w:szCs w:val="24"/>
          <w:lang w:val="en-US"/>
        </w:rPr>
      </w:pPr>
      <w:ins w:id="194" w:author="Unknown">
        <w:r w:rsidRPr="005273B4">
          <w:rPr>
            <w:rFonts w:ascii="Times New Roman" w:eastAsia="Times New Roman" w:hAnsi="Times New Roman" w:cs="Times New Roman"/>
            <w:b/>
            <w:bCs/>
            <w:sz w:val="24"/>
            <w:szCs w:val="24"/>
            <w:lang w:val="en-US"/>
          </w:rPr>
          <w:t>count()</w:t>
        </w:r>
        <w:r w:rsidRPr="005273B4">
          <w:rPr>
            <w:rFonts w:ascii="Times New Roman" w:eastAsia="Times New Roman" w:hAnsi="Times New Roman" w:cs="Times New Roman"/>
            <w:sz w:val="24"/>
            <w:szCs w:val="24"/>
            <w:lang w:val="en-US"/>
          </w:rPr>
          <w:t xml:space="preserve"> and </w:t>
        </w:r>
        <w:r w:rsidRPr="005273B4">
          <w:rPr>
            <w:rFonts w:ascii="Times New Roman" w:eastAsia="Times New Roman" w:hAnsi="Times New Roman" w:cs="Times New Roman"/>
            <w:b/>
            <w:bCs/>
            <w:sz w:val="24"/>
            <w:szCs w:val="24"/>
            <w:lang w:val="en-US"/>
          </w:rPr>
          <w:t>sizeof()</w:t>
        </w:r>
        <w:r w:rsidRPr="005273B4">
          <w:rPr>
            <w:rFonts w:ascii="Times New Roman" w:eastAsia="Times New Roman" w:hAnsi="Times New Roman" w:cs="Times New Roman"/>
            <w:sz w:val="24"/>
            <w:szCs w:val="24"/>
            <w:lang w:val="en-US"/>
          </w:rPr>
          <w:t xml:space="preserve"> functions can be used to count the total number of array elements in PHP.</w:t>
        </w:r>
      </w:ins>
    </w:p>
    <w:p w:rsidR="005273B4" w:rsidRPr="005273B4" w:rsidRDefault="005273B4" w:rsidP="005273B4">
      <w:pPr>
        <w:spacing w:before="100" w:beforeAutospacing="1" w:after="100" w:afterAutospacing="1" w:line="240" w:lineRule="auto"/>
        <w:rPr>
          <w:ins w:id="195" w:author="Unknown"/>
          <w:rFonts w:ascii="Times New Roman" w:eastAsia="Times New Roman" w:hAnsi="Times New Roman" w:cs="Times New Roman"/>
          <w:sz w:val="24"/>
          <w:szCs w:val="24"/>
          <w:lang w:val="en-US"/>
        </w:rPr>
      </w:pPr>
      <w:ins w:id="196"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483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$names=array(“Asa”,”Prinka”,”Abhijeet”);</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count($names);</w:t>
            </w:r>
          </w:p>
        </w:tc>
      </w:tr>
    </w:tbl>
    <w:p w:rsidR="005273B4" w:rsidRPr="005273B4" w:rsidRDefault="005273B4" w:rsidP="005273B4">
      <w:pPr>
        <w:spacing w:after="0" w:line="240" w:lineRule="auto"/>
        <w:rPr>
          <w:ins w:id="197"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279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$marks=array(95,70,87);</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sizeof($marks);</w:t>
            </w:r>
          </w:p>
        </w:tc>
      </w:tr>
    </w:tbl>
    <w:p w:rsidR="005273B4" w:rsidRPr="005273B4" w:rsidRDefault="005273B4" w:rsidP="005273B4">
      <w:pPr>
        <w:spacing w:before="100" w:beforeAutospacing="1" w:after="100" w:afterAutospacing="1" w:line="240" w:lineRule="auto"/>
        <w:rPr>
          <w:ins w:id="198" w:author="Unknown"/>
          <w:rFonts w:ascii="Times New Roman" w:eastAsia="Times New Roman" w:hAnsi="Times New Roman" w:cs="Times New Roman"/>
          <w:sz w:val="24"/>
          <w:szCs w:val="24"/>
          <w:lang w:val="en-US"/>
        </w:rPr>
      </w:pPr>
      <w:ins w:id="199" w:author="Unknown">
        <w:r w:rsidRPr="005273B4">
          <w:rPr>
            <w:rFonts w:ascii="Times New Roman" w:eastAsia="Times New Roman" w:hAnsi="Times New Roman" w:cs="Times New Roman"/>
            <w:b/>
            <w:bCs/>
            <w:color w:val="FF6600"/>
            <w:sz w:val="24"/>
            <w:szCs w:val="24"/>
            <w:lang w:val="en-US"/>
          </w:rPr>
          <w:t>Q #26) What is the difference between substr() and strstr()?</w:t>
        </w:r>
      </w:ins>
    </w:p>
    <w:p w:rsidR="005273B4" w:rsidRPr="005273B4" w:rsidRDefault="005273B4" w:rsidP="005273B4">
      <w:pPr>
        <w:spacing w:before="100" w:beforeAutospacing="1" w:after="100" w:afterAutospacing="1" w:line="240" w:lineRule="auto"/>
        <w:rPr>
          <w:ins w:id="200" w:author="Unknown"/>
          <w:rFonts w:ascii="Times New Roman" w:eastAsia="Times New Roman" w:hAnsi="Times New Roman" w:cs="Times New Roman"/>
          <w:sz w:val="24"/>
          <w:szCs w:val="24"/>
          <w:lang w:val="en-US"/>
        </w:rPr>
      </w:pPr>
      <w:ins w:id="201"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202" w:author="Unknown"/>
          <w:rFonts w:ascii="Times New Roman" w:eastAsia="Times New Roman" w:hAnsi="Times New Roman" w:cs="Times New Roman"/>
          <w:sz w:val="24"/>
          <w:szCs w:val="24"/>
          <w:lang w:val="en-US"/>
        </w:rPr>
      </w:pPr>
      <w:ins w:id="203" w:author="Unknown">
        <w:r w:rsidRPr="005273B4">
          <w:rPr>
            <w:rFonts w:ascii="Times New Roman" w:eastAsia="Times New Roman" w:hAnsi="Times New Roman" w:cs="Times New Roman"/>
            <w:b/>
            <w:bCs/>
            <w:sz w:val="24"/>
            <w:szCs w:val="24"/>
            <w:lang w:val="en-US"/>
          </w:rPr>
          <w:t>substr()</w:t>
        </w:r>
        <w:r w:rsidRPr="005273B4">
          <w:rPr>
            <w:rFonts w:ascii="Times New Roman" w:eastAsia="Times New Roman" w:hAnsi="Times New Roman" w:cs="Times New Roman"/>
            <w:sz w:val="24"/>
            <w:szCs w:val="24"/>
            <w:lang w:val="en-US"/>
          </w:rPr>
          <w:t xml:space="preserve"> function returns a part of the string based on the starting point and length. Length parameter is optional for this function and if it is omitted then the remaining part of the string from the starting point will be returned.</w:t>
        </w:r>
      </w:ins>
    </w:p>
    <w:p w:rsidR="005273B4" w:rsidRPr="005273B4" w:rsidRDefault="005273B4" w:rsidP="005273B4">
      <w:pPr>
        <w:spacing w:before="100" w:beforeAutospacing="1" w:after="100" w:afterAutospacing="1" w:line="240" w:lineRule="auto"/>
        <w:rPr>
          <w:ins w:id="204" w:author="Unknown"/>
          <w:rFonts w:ascii="Times New Roman" w:eastAsia="Times New Roman" w:hAnsi="Times New Roman" w:cs="Times New Roman"/>
          <w:sz w:val="24"/>
          <w:szCs w:val="24"/>
          <w:lang w:val="en-US"/>
        </w:rPr>
      </w:pPr>
      <w:ins w:id="205" w:author="Unknown">
        <w:r w:rsidRPr="005273B4">
          <w:rPr>
            <w:rFonts w:ascii="Times New Roman" w:eastAsia="Times New Roman" w:hAnsi="Times New Roman" w:cs="Times New Roman"/>
            <w:b/>
            <w:bCs/>
            <w:sz w:val="24"/>
            <w:szCs w:val="24"/>
            <w:lang w:val="en-US"/>
          </w:rPr>
          <w:t xml:space="preserve">strstr() </w:t>
        </w:r>
        <w:r w:rsidRPr="005273B4">
          <w:rPr>
            <w:rFonts w:ascii="Times New Roman" w:eastAsia="Times New Roman" w:hAnsi="Times New Roman" w:cs="Times New Roman"/>
            <w:sz w:val="24"/>
            <w:szCs w:val="24"/>
            <w:lang w:val="en-US"/>
          </w:rPr>
          <w:t>function searches the first occurrence of a string inside another string. The third parameter of this function is optional and it is used to retrieve the part of the string that appears before the first occurrence of the searching string.</w:t>
        </w:r>
      </w:ins>
    </w:p>
    <w:p w:rsidR="005273B4" w:rsidRPr="005273B4" w:rsidRDefault="005273B4" w:rsidP="005273B4">
      <w:pPr>
        <w:spacing w:before="100" w:beforeAutospacing="1" w:after="100" w:afterAutospacing="1" w:line="240" w:lineRule="auto"/>
        <w:rPr>
          <w:ins w:id="206" w:author="Unknown"/>
          <w:rFonts w:ascii="Times New Roman" w:eastAsia="Times New Roman" w:hAnsi="Times New Roman" w:cs="Times New Roman"/>
          <w:sz w:val="24"/>
          <w:szCs w:val="24"/>
          <w:lang w:val="en-US"/>
        </w:rPr>
      </w:pPr>
      <w:ins w:id="207"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7412"/>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substr("Computer Programming",9,7); //Returns “Program”</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substr("Computer Programming",9); //Returns “Programming”</w:t>
            </w:r>
          </w:p>
        </w:tc>
      </w:tr>
    </w:tbl>
    <w:p w:rsidR="005273B4" w:rsidRPr="005273B4" w:rsidRDefault="005273B4" w:rsidP="005273B4">
      <w:pPr>
        <w:spacing w:before="100" w:beforeAutospacing="1" w:after="100" w:afterAutospacing="1" w:line="240" w:lineRule="auto"/>
        <w:rPr>
          <w:ins w:id="208" w:author="Unknown"/>
          <w:rFonts w:ascii="Times New Roman" w:eastAsia="Times New Roman" w:hAnsi="Times New Roman" w:cs="Times New Roman"/>
          <w:sz w:val="24"/>
          <w:szCs w:val="24"/>
          <w:lang w:val="en-US"/>
        </w:rPr>
      </w:pPr>
      <w:ins w:id="209"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8252"/>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strstr("Learning Laravel 5!","Laravel"); //Returns Laravel 5!</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strstr("Learning Laravel 5!","Laravel",true); //Returns Learning</w:t>
            </w:r>
          </w:p>
        </w:tc>
      </w:tr>
    </w:tbl>
    <w:p w:rsidR="005273B4" w:rsidRPr="005273B4" w:rsidRDefault="005273B4" w:rsidP="005273B4">
      <w:pPr>
        <w:spacing w:before="100" w:beforeAutospacing="1" w:after="100" w:afterAutospacing="1" w:line="240" w:lineRule="auto"/>
        <w:rPr>
          <w:ins w:id="210" w:author="Unknown"/>
          <w:rFonts w:ascii="Times New Roman" w:eastAsia="Times New Roman" w:hAnsi="Times New Roman" w:cs="Times New Roman"/>
          <w:sz w:val="24"/>
          <w:szCs w:val="24"/>
          <w:lang w:val="en-US"/>
        </w:rPr>
      </w:pPr>
      <w:ins w:id="211" w:author="Unknown">
        <w:r w:rsidRPr="005273B4">
          <w:rPr>
            <w:rFonts w:ascii="Times New Roman" w:eastAsia="Times New Roman" w:hAnsi="Times New Roman" w:cs="Times New Roman"/>
            <w:b/>
            <w:bCs/>
            <w:color w:val="FF6600"/>
            <w:sz w:val="24"/>
            <w:szCs w:val="24"/>
            <w:lang w:val="en-US"/>
          </w:rPr>
          <w:t>Q #27) How can you upload a file using PHP?</w:t>
        </w:r>
      </w:ins>
    </w:p>
    <w:p w:rsidR="005273B4" w:rsidRPr="005273B4" w:rsidRDefault="005273B4" w:rsidP="005273B4">
      <w:pPr>
        <w:spacing w:before="100" w:beforeAutospacing="1" w:after="100" w:afterAutospacing="1" w:line="240" w:lineRule="auto"/>
        <w:rPr>
          <w:ins w:id="212" w:author="Unknown"/>
          <w:rFonts w:ascii="Times New Roman" w:eastAsia="Times New Roman" w:hAnsi="Times New Roman" w:cs="Times New Roman"/>
          <w:sz w:val="24"/>
          <w:szCs w:val="24"/>
          <w:lang w:val="en-US"/>
        </w:rPr>
      </w:pPr>
      <w:ins w:id="213"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214" w:author="Unknown"/>
          <w:rFonts w:ascii="Times New Roman" w:eastAsia="Times New Roman" w:hAnsi="Times New Roman" w:cs="Times New Roman"/>
          <w:sz w:val="24"/>
          <w:szCs w:val="24"/>
          <w:lang w:val="en-US"/>
        </w:rPr>
      </w:pPr>
      <w:ins w:id="215" w:author="Unknown">
        <w:r w:rsidRPr="005273B4">
          <w:rPr>
            <w:rFonts w:ascii="Times New Roman" w:eastAsia="Times New Roman" w:hAnsi="Times New Roman" w:cs="Times New Roman"/>
            <w:sz w:val="24"/>
            <w:szCs w:val="24"/>
            <w:lang w:val="en-US"/>
          </w:rPr>
          <w:t>To upload a file by using PHP, you have to do the following tasks.</w:t>
        </w:r>
      </w:ins>
    </w:p>
    <w:p w:rsidR="005273B4" w:rsidRPr="005273B4" w:rsidRDefault="005273B4" w:rsidP="005273B4">
      <w:pPr>
        <w:spacing w:before="100" w:beforeAutospacing="1" w:after="100" w:afterAutospacing="1" w:line="240" w:lineRule="auto"/>
        <w:rPr>
          <w:ins w:id="216" w:author="Unknown"/>
          <w:rFonts w:ascii="Times New Roman" w:eastAsia="Times New Roman" w:hAnsi="Times New Roman" w:cs="Times New Roman"/>
          <w:sz w:val="24"/>
          <w:szCs w:val="24"/>
          <w:lang w:val="en-US"/>
        </w:rPr>
      </w:pPr>
      <w:ins w:id="217" w:author="Unknown">
        <w:r w:rsidRPr="005273B4">
          <w:rPr>
            <w:rFonts w:ascii="Times New Roman" w:eastAsia="Times New Roman" w:hAnsi="Times New Roman" w:cs="Times New Roman"/>
            <w:b/>
            <w:bCs/>
            <w:sz w:val="24"/>
            <w:szCs w:val="24"/>
            <w:lang w:val="en-US"/>
          </w:rPr>
          <w:lastRenderedPageBreak/>
          <w:t>#1)</w:t>
        </w:r>
        <w:r w:rsidRPr="005273B4">
          <w:rPr>
            <w:rFonts w:ascii="Times New Roman" w:eastAsia="Times New Roman" w:hAnsi="Times New Roman" w:cs="Times New Roman"/>
            <w:sz w:val="24"/>
            <w:szCs w:val="24"/>
            <w:lang w:val="en-US"/>
          </w:rPr>
          <w:t xml:space="preserve"> Enable </w:t>
        </w:r>
        <w:r w:rsidRPr="005273B4">
          <w:rPr>
            <w:rFonts w:ascii="Times New Roman" w:eastAsia="Times New Roman" w:hAnsi="Times New Roman" w:cs="Times New Roman"/>
            <w:b/>
            <w:bCs/>
            <w:sz w:val="24"/>
            <w:szCs w:val="24"/>
            <w:lang w:val="en-US"/>
          </w:rPr>
          <w:t>file_uploads</w:t>
        </w:r>
        <w:r w:rsidRPr="005273B4">
          <w:rPr>
            <w:rFonts w:ascii="Times New Roman" w:eastAsia="Times New Roman" w:hAnsi="Times New Roman" w:cs="Times New Roman"/>
            <w:sz w:val="24"/>
            <w:szCs w:val="24"/>
            <w:lang w:val="en-US"/>
          </w:rPr>
          <w:t xml:space="preserve"> directive</w:t>
        </w:r>
      </w:ins>
    </w:p>
    <w:p w:rsidR="005273B4" w:rsidRPr="005273B4" w:rsidRDefault="005273B4" w:rsidP="005273B4">
      <w:pPr>
        <w:spacing w:before="100" w:beforeAutospacing="1" w:after="100" w:afterAutospacing="1" w:line="240" w:lineRule="auto"/>
        <w:rPr>
          <w:ins w:id="218" w:author="Unknown"/>
          <w:rFonts w:ascii="Times New Roman" w:eastAsia="Times New Roman" w:hAnsi="Times New Roman" w:cs="Times New Roman"/>
          <w:sz w:val="24"/>
          <w:szCs w:val="24"/>
          <w:lang w:val="en-US"/>
        </w:rPr>
      </w:pPr>
      <w:ins w:id="219" w:author="Unknown">
        <w:r w:rsidRPr="005273B4">
          <w:rPr>
            <w:rFonts w:ascii="Times New Roman" w:eastAsia="Times New Roman" w:hAnsi="Times New Roman" w:cs="Times New Roman"/>
            <w:sz w:val="24"/>
            <w:szCs w:val="24"/>
            <w:lang w:val="en-US"/>
          </w:rPr>
          <w:t>Open php.ini file and find out the file_uploads directive and make it on.</w:t>
        </w:r>
      </w:ins>
    </w:p>
    <w:tbl>
      <w:tblPr>
        <w:tblW w:w="0" w:type="auto"/>
        <w:tblCellSpacing w:w="15" w:type="dxa"/>
        <w:tblCellMar>
          <w:top w:w="15" w:type="dxa"/>
          <w:left w:w="15" w:type="dxa"/>
          <w:bottom w:w="15" w:type="dxa"/>
          <w:right w:w="15" w:type="dxa"/>
        </w:tblCellMar>
        <w:tblLook w:val="04A0"/>
      </w:tblPr>
      <w:tblGrid>
        <w:gridCol w:w="196"/>
        <w:gridCol w:w="2116"/>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file_uploads = On</w:t>
            </w:r>
          </w:p>
        </w:tc>
      </w:tr>
    </w:tbl>
    <w:p w:rsidR="005273B4" w:rsidRPr="005273B4" w:rsidRDefault="005273B4" w:rsidP="005273B4">
      <w:pPr>
        <w:spacing w:before="100" w:beforeAutospacing="1" w:after="100" w:afterAutospacing="1" w:line="240" w:lineRule="auto"/>
        <w:rPr>
          <w:ins w:id="220" w:author="Unknown"/>
          <w:rFonts w:ascii="Times New Roman" w:eastAsia="Times New Roman" w:hAnsi="Times New Roman" w:cs="Times New Roman"/>
          <w:sz w:val="24"/>
          <w:szCs w:val="24"/>
          <w:lang w:val="en-US"/>
        </w:rPr>
      </w:pPr>
      <w:ins w:id="221" w:author="Unknown">
        <w:r w:rsidRPr="005273B4">
          <w:rPr>
            <w:rFonts w:ascii="Times New Roman" w:eastAsia="Times New Roman" w:hAnsi="Times New Roman" w:cs="Times New Roman"/>
            <w:b/>
            <w:bCs/>
            <w:sz w:val="24"/>
            <w:szCs w:val="24"/>
            <w:lang w:val="en-US"/>
          </w:rPr>
          <w:t>#2) </w:t>
        </w:r>
        <w:r w:rsidRPr="005273B4">
          <w:rPr>
            <w:rFonts w:ascii="Times New Roman" w:eastAsia="Times New Roman" w:hAnsi="Times New Roman" w:cs="Times New Roman"/>
            <w:sz w:val="24"/>
            <w:szCs w:val="24"/>
            <w:lang w:val="en-US"/>
          </w:rPr>
          <w:t>Create an HTML form using enctype attribute and file element for uploading the file.</w:t>
        </w:r>
      </w:ins>
    </w:p>
    <w:p w:rsidR="005273B4" w:rsidRPr="005273B4" w:rsidRDefault="005273B4" w:rsidP="0052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 w:author="Unknown"/>
          <w:rFonts w:ascii="Courier New" w:eastAsia="Times New Roman" w:hAnsi="Courier New" w:cs="Courier New"/>
          <w:sz w:val="20"/>
          <w:szCs w:val="20"/>
          <w:lang w:val="en-US"/>
        </w:rPr>
      </w:pPr>
      <w:ins w:id="223" w:author="Unknown">
        <w:r w:rsidRPr="005273B4">
          <w:rPr>
            <w:rFonts w:ascii="Courier New" w:eastAsia="Times New Roman" w:hAnsi="Courier New" w:cs="Courier New"/>
            <w:sz w:val="20"/>
            <w:szCs w:val="20"/>
            <w:lang w:val="en-US"/>
          </w:rPr>
          <w:t>&lt;form action="upload.php" method="post" enctype="multipart/form-data"&gt;</w:t>
        </w:r>
      </w:ins>
    </w:p>
    <w:p w:rsidR="005273B4" w:rsidRPr="005273B4" w:rsidRDefault="005273B4" w:rsidP="0052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4" w:author="Unknown"/>
          <w:rFonts w:ascii="Courier New" w:eastAsia="Times New Roman" w:hAnsi="Courier New" w:cs="Courier New"/>
          <w:sz w:val="20"/>
          <w:szCs w:val="20"/>
          <w:lang w:val="en-US"/>
        </w:rPr>
      </w:pPr>
      <w:ins w:id="225" w:author="Unknown">
        <w:r w:rsidRPr="005273B4">
          <w:rPr>
            <w:rFonts w:ascii="Courier New" w:eastAsia="Times New Roman" w:hAnsi="Courier New" w:cs="Courier New"/>
            <w:sz w:val="20"/>
            <w:szCs w:val="20"/>
            <w:lang w:val="en-US"/>
          </w:rPr>
          <w:t>&lt;input type="file" name="upd" id="upd"&gt;</w:t>
        </w:r>
      </w:ins>
    </w:p>
    <w:p w:rsidR="005273B4" w:rsidRPr="005273B4" w:rsidRDefault="005273B4" w:rsidP="0052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6" w:author="Unknown"/>
          <w:rFonts w:ascii="Courier New" w:eastAsia="Times New Roman" w:hAnsi="Courier New" w:cs="Courier New"/>
          <w:sz w:val="20"/>
          <w:szCs w:val="20"/>
          <w:lang w:val="en-US"/>
        </w:rPr>
      </w:pPr>
      <w:ins w:id="227" w:author="Unknown">
        <w:r w:rsidRPr="005273B4">
          <w:rPr>
            <w:rFonts w:ascii="Courier New" w:eastAsia="Times New Roman" w:hAnsi="Courier New" w:cs="Courier New"/>
            <w:sz w:val="20"/>
            <w:szCs w:val="20"/>
            <w:lang w:val="en-US"/>
          </w:rPr>
          <w:t>&lt;input type="submit" value="Upload" name="upload"&gt;</w:t>
        </w:r>
      </w:ins>
    </w:p>
    <w:p w:rsidR="005273B4" w:rsidRPr="005273B4" w:rsidRDefault="005273B4" w:rsidP="0052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8" w:author="Unknown"/>
          <w:rFonts w:ascii="Courier New" w:eastAsia="Times New Roman" w:hAnsi="Courier New" w:cs="Courier New"/>
          <w:sz w:val="20"/>
          <w:szCs w:val="20"/>
          <w:lang w:val="en-US"/>
        </w:rPr>
      </w:pPr>
      <w:ins w:id="229" w:author="Unknown">
        <w:r w:rsidRPr="005273B4">
          <w:rPr>
            <w:rFonts w:ascii="Courier New" w:eastAsia="Times New Roman" w:hAnsi="Courier New" w:cs="Courier New"/>
            <w:sz w:val="20"/>
            <w:szCs w:val="20"/>
            <w:lang w:val="en-US"/>
          </w:rPr>
          <w:t>&lt;/form&gt;</w:t>
        </w:r>
      </w:ins>
    </w:p>
    <w:p w:rsidR="005273B4" w:rsidRPr="005273B4" w:rsidRDefault="005273B4" w:rsidP="005273B4">
      <w:pPr>
        <w:spacing w:before="100" w:beforeAutospacing="1" w:after="100" w:afterAutospacing="1" w:line="240" w:lineRule="auto"/>
        <w:rPr>
          <w:ins w:id="230" w:author="Unknown"/>
          <w:rFonts w:ascii="Times New Roman" w:eastAsia="Times New Roman" w:hAnsi="Times New Roman" w:cs="Times New Roman"/>
          <w:sz w:val="24"/>
          <w:szCs w:val="24"/>
          <w:lang w:val="en-US"/>
        </w:rPr>
      </w:pPr>
      <w:ins w:id="231" w:author="Unknown">
        <w:r w:rsidRPr="005273B4">
          <w:rPr>
            <w:rFonts w:ascii="Times New Roman" w:eastAsia="Times New Roman" w:hAnsi="Times New Roman" w:cs="Times New Roman"/>
            <w:b/>
            <w:bCs/>
            <w:sz w:val="24"/>
            <w:szCs w:val="24"/>
            <w:lang w:val="en-US"/>
          </w:rPr>
          <w:t>#3) </w:t>
        </w:r>
        <w:r w:rsidRPr="005273B4">
          <w:rPr>
            <w:rFonts w:ascii="Times New Roman" w:eastAsia="Times New Roman" w:hAnsi="Times New Roman" w:cs="Times New Roman"/>
            <w:sz w:val="24"/>
            <w:szCs w:val="24"/>
            <w:lang w:val="en-US"/>
          </w:rPr>
          <w:t>Write PHP script to upload the file</w:t>
        </w:r>
      </w:ins>
    </w:p>
    <w:tbl>
      <w:tblPr>
        <w:tblW w:w="0" w:type="auto"/>
        <w:tblCellSpacing w:w="15" w:type="dxa"/>
        <w:tblCellMar>
          <w:top w:w="15" w:type="dxa"/>
          <w:left w:w="15" w:type="dxa"/>
          <w:bottom w:w="15" w:type="dxa"/>
          <w:right w:w="15" w:type="dxa"/>
        </w:tblCellMar>
        <w:tblLook w:val="04A0"/>
      </w:tblPr>
      <w:tblGrid>
        <w:gridCol w:w="196"/>
        <w:gridCol w:w="8252"/>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if</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(move_uploaded_file($_FILES["upd"]["tmp_name"], "Uploads/")) {</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"The file ". basename( $_FILES["upd"]["name"]). " is uploaded.";</w:t>
            </w:r>
          </w:p>
        </w:tc>
      </w:tr>
    </w:tbl>
    <w:p w:rsidR="005273B4" w:rsidRPr="005273B4" w:rsidRDefault="005273B4" w:rsidP="005273B4">
      <w:pPr>
        <w:spacing w:after="0" w:line="240" w:lineRule="auto"/>
        <w:rPr>
          <w:ins w:id="232"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465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 else</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"There is an error in uploading.";</w:t>
            </w:r>
          </w:p>
        </w:tc>
      </w:tr>
    </w:tbl>
    <w:p w:rsidR="005273B4" w:rsidRPr="005273B4" w:rsidRDefault="005273B4" w:rsidP="005273B4">
      <w:pPr>
        <w:spacing w:after="0" w:line="240" w:lineRule="auto"/>
        <w:rPr>
          <w:ins w:id="233"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196"/>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5</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bl>
    <w:p w:rsidR="005273B4" w:rsidRPr="005273B4" w:rsidRDefault="005273B4" w:rsidP="005273B4">
      <w:pPr>
        <w:spacing w:before="100" w:beforeAutospacing="1" w:after="100" w:afterAutospacing="1" w:line="240" w:lineRule="auto"/>
        <w:rPr>
          <w:ins w:id="234" w:author="Unknown"/>
          <w:rFonts w:ascii="Times New Roman" w:eastAsia="Times New Roman" w:hAnsi="Times New Roman" w:cs="Times New Roman"/>
          <w:sz w:val="24"/>
          <w:szCs w:val="24"/>
          <w:lang w:val="en-US"/>
        </w:rPr>
      </w:pPr>
      <w:ins w:id="235" w:author="Unknown">
        <w:r w:rsidRPr="005273B4">
          <w:rPr>
            <w:rFonts w:ascii="Times New Roman" w:eastAsia="Times New Roman" w:hAnsi="Times New Roman" w:cs="Times New Roman"/>
            <w:b/>
            <w:bCs/>
            <w:color w:val="FF6600"/>
            <w:sz w:val="24"/>
            <w:szCs w:val="24"/>
            <w:lang w:val="en-US"/>
          </w:rPr>
          <w:t>Q #28) How can you declare a constant variable in PHP?</w:t>
        </w:r>
      </w:ins>
    </w:p>
    <w:p w:rsidR="005273B4" w:rsidRPr="005273B4" w:rsidRDefault="005273B4" w:rsidP="005273B4">
      <w:pPr>
        <w:spacing w:before="100" w:beforeAutospacing="1" w:after="100" w:afterAutospacing="1" w:line="240" w:lineRule="auto"/>
        <w:rPr>
          <w:ins w:id="236" w:author="Unknown"/>
          <w:rFonts w:ascii="Times New Roman" w:eastAsia="Times New Roman" w:hAnsi="Times New Roman" w:cs="Times New Roman"/>
          <w:sz w:val="24"/>
          <w:szCs w:val="24"/>
          <w:lang w:val="en-US"/>
        </w:rPr>
      </w:pPr>
      <w:ins w:id="237"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238" w:author="Unknown"/>
          <w:rFonts w:ascii="Times New Roman" w:eastAsia="Times New Roman" w:hAnsi="Times New Roman" w:cs="Times New Roman"/>
          <w:sz w:val="24"/>
          <w:szCs w:val="24"/>
          <w:lang w:val="en-US"/>
        </w:rPr>
      </w:pPr>
      <w:ins w:id="239" w:author="Unknown">
        <w:r w:rsidRPr="005273B4">
          <w:rPr>
            <w:rFonts w:ascii="Times New Roman" w:eastAsia="Times New Roman" w:hAnsi="Times New Roman" w:cs="Times New Roman"/>
            <w:b/>
            <w:bCs/>
            <w:sz w:val="24"/>
            <w:szCs w:val="24"/>
            <w:lang w:val="en-US"/>
          </w:rPr>
          <w:t>define()</w:t>
        </w:r>
        <w:r w:rsidRPr="005273B4">
          <w:rPr>
            <w:rFonts w:ascii="Times New Roman" w:eastAsia="Times New Roman" w:hAnsi="Times New Roman" w:cs="Times New Roman"/>
            <w:sz w:val="24"/>
            <w:szCs w:val="24"/>
            <w:lang w:val="en-US"/>
          </w:rPr>
          <w:t xml:space="preserve"> function is used to declare a constant variable in PHP. Constant variable declares without the $ symbol.</w:t>
        </w:r>
      </w:ins>
    </w:p>
    <w:p w:rsidR="005273B4" w:rsidRPr="005273B4" w:rsidRDefault="005273B4" w:rsidP="005273B4">
      <w:pPr>
        <w:spacing w:before="100" w:beforeAutospacing="1" w:after="100" w:afterAutospacing="1" w:line="240" w:lineRule="auto"/>
        <w:rPr>
          <w:ins w:id="240" w:author="Unknown"/>
          <w:rFonts w:ascii="Times New Roman" w:eastAsia="Times New Roman" w:hAnsi="Times New Roman" w:cs="Times New Roman"/>
          <w:sz w:val="24"/>
          <w:szCs w:val="24"/>
          <w:lang w:val="en-US"/>
        </w:rPr>
      </w:pPr>
      <w:ins w:id="241"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2236"/>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define("PI",3.14);</w:t>
            </w:r>
          </w:p>
        </w:tc>
      </w:tr>
    </w:tbl>
    <w:p w:rsidR="005273B4" w:rsidRPr="005273B4" w:rsidRDefault="005273B4" w:rsidP="005273B4">
      <w:pPr>
        <w:spacing w:before="100" w:beforeAutospacing="1" w:after="100" w:afterAutospacing="1" w:line="240" w:lineRule="auto"/>
        <w:rPr>
          <w:ins w:id="242" w:author="Unknown"/>
          <w:rFonts w:ascii="Times New Roman" w:eastAsia="Times New Roman" w:hAnsi="Times New Roman" w:cs="Times New Roman"/>
          <w:sz w:val="24"/>
          <w:szCs w:val="24"/>
          <w:lang w:val="en-US"/>
        </w:rPr>
      </w:pPr>
      <w:ins w:id="243" w:author="Unknown">
        <w:r w:rsidRPr="005273B4">
          <w:rPr>
            <w:rFonts w:ascii="Times New Roman" w:eastAsia="Times New Roman" w:hAnsi="Times New Roman" w:cs="Times New Roman"/>
            <w:b/>
            <w:bCs/>
            <w:color w:val="FF6600"/>
            <w:sz w:val="24"/>
            <w:szCs w:val="24"/>
            <w:lang w:val="en-US"/>
          </w:rPr>
          <w:t>Q #29) Which function is used in PHP to search a particular value in an array?</w:t>
        </w:r>
      </w:ins>
    </w:p>
    <w:p w:rsidR="005273B4" w:rsidRPr="005273B4" w:rsidRDefault="005273B4" w:rsidP="005273B4">
      <w:pPr>
        <w:spacing w:before="100" w:beforeAutospacing="1" w:after="100" w:afterAutospacing="1" w:line="240" w:lineRule="auto"/>
        <w:rPr>
          <w:ins w:id="244" w:author="Unknown"/>
          <w:rFonts w:ascii="Times New Roman" w:eastAsia="Times New Roman" w:hAnsi="Times New Roman" w:cs="Times New Roman"/>
          <w:sz w:val="24"/>
          <w:szCs w:val="24"/>
          <w:lang w:val="en-US"/>
        </w:rPr>
      </w:pPr>
      <w:ins w:id="245"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246" w:author="Unknown"/>
          <w:rFonts w:ascii="Times New Roman" w:eastAsia="Times New Roman" w:hAnsi="Times New Roman" w:cs="Times New Roman"/>
          <w:sz w:val="24"/>
          <w:szCs w:val="24"/>
          <w:lang w:val="en-US"/>
        </w:rPr>
      </w:pPr>
      <w:ins w:id="247" w:author="Unknown">
        <w:r w:rsidRPr="005273B4">
          <w:rPr>
            <w:rFonts w:ascii="Times New Roman" w:eastAsia="Times New Roman" w:hAnsi="Times New Roman" w:cs="Times New Roman"/>
            <w:b/>
            <w:bCs/>
            <w:sz w:val="24"/>
            <w:szCs w:val="24"/>
            <w:lang w:val="en-US"/>
          </w:rPr>
          <w:t>in_array()</w:t>
        </w:r>
        <w:r w:rsidRPr="005273B4">
          <w:rPr>
            <w:rFonts w:ascii="Times New Roman" w:eastAsia="Times New Roman" w:hAnsi="Times New Roman" w:cs="Times New Roman"/>
            <w:sz w:val="24"/>
            <w:szCs w:val="24"/>
            <w:lang w:val="en-US"/>
          </w:rPr>
          <w:t xml:space="preserve"> function is used to search a particular value in an array.</w:t>
        </w:r>
      </w:ins>
    </w:p>
    <w:p w:rsidR="005273B4" w:rsidRPr="005273B4" w:rsidRDefault="005273B4" w:rsidP="005273B4">
      <w:pPr>
        <w:spacing w:before="100" w:beforeAutospacing="1" w:after="100" w:afterAutospacing="1" w:line="240" w:lineRule="auto"/>
        <w:rPr>
          <w:ins w:id="248" w:author="Unknown"/>
          <w:rFonts w:ascii="Times New Roman" w:eastAsia="Times New Roman" w:hAnsi="Times New Roman" w:cs="Times New Roman"/>
          <w:sz w:val="24"/>
          <w:szCs w:val="24"/>
          <w:lang w:val="en-US"/>
        </w:rPr>
      </w:pPr>
      <w:ins w:id="249"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597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$languages</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array("C#", "Java", "PHP", "VB.Net");</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if</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(in_array("PHP", $languages)) {</w:t>
            </w:r>
          </w:p>
        </w:tc>
      </w:tr>
    </w:tbl>
    <w:p w:rsidR="005273B4" w:rsidRPr="005273B4" w:rsidRDefault="005273B4" w:rsidP="005273B4">
      <w:pPr>
        <w:spacing w:after="0" w:line="240" w:lineRule="auto"/>
        <w:rPr>
          <w:ins w:id="250"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309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"PHP is in the list";</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bl>
    <w:p w:rsidR="005273B4" w:rsidRPr="005273B4" w:rsidRDefault="005273B4" w:rsidP="005273B4">
      <w:pPr>
        <w:spacing w:after="0" w:line="240" w:lineRule="auto"/>
        <w:rPr>
          <w:ins w:id="251"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357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5</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else</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6</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"php is not in the list";</w:t>
            </w:r>
          </w:p>
        </w:tc>
      </w:tr>
    </w:tbl>
    <w:p w:rsidR="005273B4" w:rsidRPr="005273B4" w:rsidRDefault="005273B4" w:rsidP="005273B4">
      <w:pPr>
        <w:spacing w:after="0" w:line="240" w:lineRule="auto"/>
        <w:rPr>
          <w:ins w:id="252"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196"/>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7</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bl>
    <w:p w:rsidR="005273B4" w:rsidRPr="005273B4" w:rsidRDefault="005273B4" w:rsidP="005273B4">
      <w:pPr>
        <w:spacing w:before="100" w:beforeAutospacing="1" w:after="100" w:afterAutospacing="1" w:line="240" w:lineRule="auto"/>
        <w:rPr>
          <w:ins w:id="253" w:author="Unknown"/>
          <w:rFonts w:ascii="Times New Roman" w:eastAsia="Times New Roman" w:hAnsi="Times New Roman" w:cs="Times New Roman"/>
          <w:sz w:val="24"/>
          <w:szCs w:val="24"/>
          <w:lang w:val="en-US"/>
        </w:rPr>
      </w:pPr>
      <w:ins w:id="254" w:author="Unknown">
        <w:r w:rsidRPr="005273B4">
          <w:rPr>
            <w:rFonts w:ascii="Times New Roman" w:eastAsia="Times New Roman" w:hAnsi="Times New Roman" w:cs="Times New Roman"/>
            <w:b/>
            <w:bCs/>
            <w:color w:val="FF6600"/>
            <w:sz w:val="24"/>
            <w:szCs w:val="24"/>
            <w:lang w:val="en-US"/>
          </w:rPr>
          <w:t>Q #30) What is the use of $_REQUEST variable?</w:t>
        </w:r>
      </w:ins>
    </w:p>
    <w:p w:rsidR="005273B4" w:rsidRPr="005273B4" w:rsidRDefault="005273B4" w:rsidP="005273B4">
      <w:pPr>
        <w:spacing w:before="100" w:beforeAutospacing="1" w:after="100" w:afterAutospacing="1" w:line="240" w:lineRule="auto"/>
        <w:rPr>
          <w:ins w:id="255" w:author="Unknown"/>
          <w:rFonts w:ascii="Times New Roman" w:eastAsia="Times New Roman" w:hAnsi="Times New Roman" w:cs="Times New Roman"/>
          <w:sz w:val="24"/>
          <w:szCs w:val="24"/>
          <w:lang w:val="en-US"/>
        </w:rPr>
      </w:pPr>
      <w:ins w:id="256" w:author="Unknown">
        <w:r w:rsidRPr="005273B4">
          <w:rPr>
            <w:rFonts w:ascii="Times New Roman" w:eastAsia="Times New Roman" w:hAnsi="Times New Roman" w:cs="Times New Roman"/>
            <w:b/>
            <w:bCs/>
            <w:sz w:val="24"/>
            <w:szCs w:val="24"/>
            <w:lang w:val="en-US"/>
          </w:rPr>
          <w:lastRenderedPageBreak/>
          <w:t>Answer:</w:t>
        </w:r>
      </w:ins>
    </w:p>
    <w:p w:rsidR="005273B4" w:rsidRPr="005273B4" w:rsidRDefault="005273B4" w:rsidP="005273B4">
      <w:pPr>
        <w:spacing w:before="100" w:beforeAutospacing="1" w:after="100" w:afterAutospacing="1" w:line="240" w:lineRule="auto"/>
        <w:rPr>
          <w:ins w:id="257" w:author="Unknown"/>
          <w:rFonts w:ascii="Times New Roman" w:eastAsia="Times New Roman" w:hAnsi="Times New Roman" w:cs="Times New Roman"/>
          <w:sz w:val="24"/>
          <w:szCs w:val="24"/>
          <w:lang w:val="en-US"/>
        </w:rPr>
      </w:pPr>
      <w:ins w:id="258" w:author="Unknown">
        <w:r w:rsidRPr="005273B4">
          <w:rPr>
            <w:rFonts w:ascii="Times New Roman" w:eastAsia="Times New Roman" w:hAnsi="Times New Roman" w:cs="Times New Roman"/>
            <w:sz w:val="24"/>
            <w:szCs w:val="24"/>
            <w:lang w:val="en-US"/>
          </w:rPr>
          <w:t>The</w:t>
        </w:r>
        <w:r w:rsidRPr="005273B4">
          <w:rPr>
            <w:rFonts w:ascii="Times New Roman" w:eastAsia="Times New Roman" w:hAnsi="Times New Roman" w:cs="Times New Roman"/>
            <w:b/>
            <w:bCs/>
            <w:sz w:val="24"/>
            <w:szCs w:val="24"/>
            <w:lang w:val="en-US"/>
          </w:rPr>
          <w:t xml:space="preserve"> $_REQUEST</w:t>
        </w:r>
        <w:r w:rsidRPr="005273B4">
          <w:rPr>
            <w:rFonts w:ascii="Times New Roman" w:eastAsia="Times New Roman" w:hAnsi="Times New Roman" w:cs="Times New Roman"/>
            <w:sz w:val="24"/>
            <w:szCs w:val="24"/>
            <w:lang w:val="en-US"/>
          </w:rPr>
          <w:t xml:space="preserve"> variable is used to read the data from the submitted HTML form.</w:t>
        </w:r>
      </w:ins>
    </w:p>
    <w:p w:rsidR="005273B4" w:rsidRPr="005273B4" w:rsidRDefault="005273B4" w:rsidP="005273B4">
      <w:pPr>
        <w:spacing w:before="100" w:beforeAutospacing="1" w:after="100" w:afterAutospacing="1" w:line="240" w:lineRule="auto"/>
        <w:rPr>
          <w:ins w:id="259" w:author="Unknown"/>
          <w:rFonts w:ascii="Times New Roman" w:eastAsia="Times New Roman" w:hAnsi="Times New Roman" w:cs="Times New Roman"/>
          <w:sz w:val="24"/>
          <w:szCs w:val="24"/>
          <w:lang w:val="en-US"/>
        </w:rPr>
      </w:pPr>
      <w:ins w:id="260" w:author="Unknown">
        <w:r w:rsidRPr="005273B4">
          <w:rPr>
            <w:rFonts w:ascii="Times New Roman" w:eastAsia="Times New Roman" w:hAnsi="Times New Roman" w:cs="Times New Roman"/>
            <w:b/>
            <w:bCs/>
            <w:sz w:val="24"/>
            <w:szCs w:val="24"/>
            <w:u w:val="single"/>
            <w:lang w:val="en-US"/>
          </w:rPr>
          <w:t>Sample code:</w:t>
        </w:r>
      </w:ins>
    </w:p>
    <w:p w:rsidR="005273B4" w:rsidRPr="005273B4" w:rsidRDefault="005273B4" w:rsidP="005273B4">
      <w:pPr>
        <w:spacing w:before="100" w:beforeAutospacing="1" w:after="100" w:afterAutospacing="1" w:line="240" w:lineRule="auto"/>
        <w:rPr>
          <w:ins w:id="261" w:author="Unknown"/>
          <w:rFonts w:ascii="Times New Roman" w:eastAsia="Times New Roman" w:hAnsi="Times New Roman" w:cs="Times New Roman"/>
          <w:sz w:val="24"/>
          <w:szCs w:val="24"/>
          <w:lang w:val="en-US"/>
        </w:rPr>
      </w:pPr>
      <w:ins w:id="262" w:author="Unknown">
        <w:r w:rsidRPr="005273B4">
          <w:rPr>
            <w:rFonts w:ascii="Times New Roman" w:eastAsia="Times New Roman" w:hAnsi="Times New Roman" w:cs="Times New Roman"/>
            <w:sz w:val="24"/>
            <w:szCs w:val="24"/>
            <w:lang w:val="en-US"/>
          </w:rPr>
          <w:t xml:space="preserve">Here, the </w:t>
        </w:r>
        <w:r w:rsidRPr="005273B4">
          <w:rPr>
            <w:rFonts w:ascii="Times New Roman" w:eastAsia="Times New Roman" w:hAnsi="Times New Roman" w:cs="Times New Roman"/>
            <w:b/>
            <w:bCs/>
            <w:sz w:val="24"/>
            <w:szCs w:val="24"/>
            <w:lang w:val="en-US"/>
          </w:rPr>
          <w:t>$_REQUEST</w:t>
        </w:r>
        <w:r w:rsidRPr="005273B4">
          <w:rPr>
            <w:rFonts w:ascii="Times New Roman" w:eastAsia="Times New Roman" w:hAnsi="Times New Roman" w:cs="Times New Roman"/>
            <w:sz w:val="24"/>
            <w:szCs w:val="24"/>
            <w:lang w:val="en-US"/>
          </w:rPr>
          <w:t xml:space="preserve"> variable is used to read the submitted form field with the name ‘</w:t>
        </w:r>
        <w:r w:rsidRPr="005273B4">
          <w:rPr>
            <w:rFonts w:ascii="Times New Roman" w:eastAsia="Times New Roman" w:hAnsi="Times New Roman" w:cs="Times New Roman"/>
            <w:b/>
            <w:bCs/>
            <w:sz w:val="24"/>
            <w:szCs w:val="24"/>
            <w:lang w:val="en-US"/>
          </w:rPr>
          <w:t>username</w:t>
        </w:r>
        <w:r w:rsidRPr="005273B4">
          <w:rPr>
            <w:rFonts w:ascii="Times New Roman" w:eastAsia="Times New Roman" w:hAnsi="Times New Roman" w:cs="Times New Roman"/>
            <w:sz w:val="24"/>
            <w:szCs w:val="24"/>
            <w:lang w:val="en-US"/>
          </w:rPr>
          <w:t>’. If the form is submitted without any value, then it will print as “</w:t>
        </w:r>
        <w:r w:rsidRPr="005273B4">
          <w:rPr>
            <w:rFonts w:ascii="Times New Roman" w:eastAsia="Times New Roman" w:hAnsi="Times New Roman" w:cs="Times New Roman"/>
            <w:b/>
            <w:bCs/>
            <w:sz w:val="24"/>
            <w:szCs w:val="24"/>
            <w:lang w:val="en-US"/>
          </w:rPr>
          <w:t>Name is empty</w:t>
        </w:r>
        <w:r w:rsidRPr="005273B4">
          <w:rPr>
            <w:rFonts w:ascii="Times New Roman" w:eastAsia="Times New Roman" w:hAnsi="Times New Roman" w:cs="Times New Roman"/>
            <w:sz w:val="24"/>
            <w:szCs w:val="24"/>
            <w:lang w:val="en-US"/>
          </w:rPr>
          <w:t>”, otherwise it will print the submitted value.</w:t>
        </w:r>
      </w:ins>
    </w:p>
    <w:tbl>
      <w:tblPr>
        <w:tblW w:w="0" w:type="auto"/>
        <w:tblCellSpacing w:w="15" w:type="dxa"/>
        <w:tblCellMar>
          <w:top w:w="15" w:type="dxa"/>
          <w:left w:w="15" w:type="dxa"/>
          <w:bottom w:w="15" w:type="dxa"/>
          <w:right w:w="15" w:type="dxa"/>
        </w:tblCellMar>
        <w:tblLook w:val="04A0"/>
      </w:tblPr>
      <w:tblGrid>
        <w:gridCol w:w="196"/>
        <w:gridCol w:w="357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&lt;?php</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if</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(isset($_POST['submit'])) {</w:t>
            </w:r>
          </w:p>
        </w:tc>
      </w:tr>
    </w:tbl>
    <w:p w:rsidR="005273B4" w:rsidRPr="005273B4" w:rsidRDefault="005273B4" w:rsidP="005273B4">
      <w:pPr>
        <w:spacing w:after="0" w:line="240" w:lineRule="auto"/>
        <w:rPr>
          <w:ins w:id="263"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375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 collect value of input field</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$name</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$_REQUEST['username'];</w:t>
            </w:r>
          </w:p>
        </w:tc>
      </w:tr>
    </w:tbl>
    <w:p w:rsidR="005273B4" w:rsidRPr="005273B4" w:rsidRDefault="005273B4" w:rsidP="005273B4">
      <w:pPr>
        <w:spacing w:after="0" w:line="240" w:lineRule="auto"/>
        <w:rPr>
          <w:ins w:id="264"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249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5</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if</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(empty($name)) {</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6</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"Name is empty";</w:t>
            </w:r>
          </w:p>
        </w:tc>
      </w:tr>
    </w:tbl>
    <w:p w:rsidR="005273B4" w:rsidRPr="005273B4" w:rsidRDefault="005273B4" w:rsidP="005273B4">
      <w:pPr>
        <w:spacing w:after="0" w:line="240" w:lineRule="auto"/>
        <w:rPr>
          <w:ins w:id="265"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129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7</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 else</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8</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$name;</w:t>
            </w:r>
          </w:p>
        </w:tc>
      </w:tr>
    </w:tbl>
    <w:p w:rsidR="005273B4" w:rsidRPr="005273B4" w:rsidRDefault="005273B4" w:rsidP="005273B4">
      <w:pPr>
        <w:spacing w:after="0" w:line="240" w:lineRule="auto"/>
        <w:rPr>
          <w:ins w:id="266"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217"/>
        <w:gridCol w:w="99"/>
        <w:gridCol w:w="15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9</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r w:rsidR="005273B4" w:rsidRPr="005273B4" w:rsidTr="005273B4">
        <w:trPr>
          <w:tblCellSpacing w:w="15" w:type="dxa"/>
        </w:trPr>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10</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bl>
    <w:p w:rsidR="005273B4" w:rsidRPr="005273B4" w:rsidRDefault="005273B4" w:rsidP="005273B4">
      <w:pPr>
        <w:spacing w:after="0" w:line="240" w:lineRule="auto"/>
        <w:rPr>
          <w:ins w:id="267"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51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else</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bl>
    <w:p w:rsidR="005273B4" w:rsidRPr="005273B4" w:rsidRDefault="005273B4" w:rsidP="005273B4">
      <w:pPr>
        <w:spacing w:after="0" w:line="240" w:lineRule="auto"/>
        <w:rPr>
          <w:ins w:id="268"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369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?&gt;</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14</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&lt;form method="post"</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action="#"&gt;</w:t>
            </w:r>
          </w:p>
        </w:tc>
      </w:tr>
    </w:tbl>
    <w:p w:rsidR="005273B4" w:rsidRPr="005273B4" w:rsidRDefault="005273B4" w:rsidP="005273B4">
      <w:pPr>
        <w:spacing w:after="0" w:line="240" w:lineRule="auto"/>
        <w:rPr>
          <w:ins w:id="269"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489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15</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Name: &lt;input type="text"</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name="username"&gt;</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16</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&lt;input type="submit"</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name="submit"&gt;</w:t>
            </w:r>
          </w:p>
        </w:tc>
      </w:tr>
    </w:tbl>
    <w:p w:rsidR="005273B4" w:rsidRPr="005273B4" w:rsidRDefault="005273B4" w:rsidP="005273B4">
      <w:pPr>
        <w:spacing w:after="0" w:line="240" w:lineRule="auto"/>
        <w:rPr>
          <w:ins w:id="270"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123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17</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&lt;/form&gt;</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18</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&lt;?php } ?&gt;</w:t>
            </w:r>
          </w:p>
        </w:tc>
      </w:tr>
    </w:tbl>
    <w:p w:rsidR="005273B4" w:rsidRPr="005273B4" w:rsidRDefault="005273B4" w:rsidP="005273B4">
      <w:pPr>
        <w:spacing w:before="100" w:beforeAutospacing="1" w:after="100" w:afterAutospacing="1" w:line="240" w:lineRule="auto"/>
        <w:rPr>
          <w:ins w:id="271" w:author="Unknown"/>
          <w:rFonts w:ascii="Times New Roman" w:eastAsia="Times New Roman" w:hAnsi="Times New Roman" w:cs="Times New Roman"/>
          <w:sz w:val="24"/>
          <w:szCs w:val="24"/>
          <w:lang w:val="en-US"/>
        </w:rPr>
      </w:pPr>
      <w:ins w:id="272" w:author="Unknown">
        <w:r w:rsidRPr="005273B4">
          <w:rPr>
            <w:rFonts w:ascii="Times New Roman" w:eastAsia="Times New Roman" w:hAnsi="Times New Roman" w:cs="Times New Roman"/>
            <w:b/>
            <w:bCs/>
            <w:color w:val="FF6600"/>
            <w:sz w:val="24"/>
            <w:szCs w:val="24"/>
            <w:lang w:val="en-US"/>
          </w:rPr>
          <w:t>Q #31) What is the difference between for and foreach loop in PHP?</w:t>
        </w:r>
      </w:ins>
    </w:p>
    <w:p w:rsidR="005273B4" w:rsidRPr="005273B4" w:rsidRDefault="005273B4" w:rsidP="005273B4">
      <w:pPr>
        <w:spacing w:before="100" w:beforeAutospacing="1" w:after="100" w:afterAutospacing="1" w:line="240" w:lineRule="auto"/>
        <w:rPr>
          <w:ins w:id="273" w:author="Unknown"/>
          <w:rFonts w:ascii="Times New Roman" w:eastAsia="Times New Roman" w:hAnsi="Times New Roman" w:cs="Times New Roman"/>
          <w:sz w:val="24"/>
          <w:szCs w:val="24"/>
          <w:lang w:val="en-US"/>
        </w:rPr>
      </w:pPr>
      <w:ins w:id="274"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275" w:author="Unknown"/>
          <w:rFonts w:ascii="Times New Roman" w:eastAsia="Times New Roman" w:hAnsi="Times New Roman" w:cs="Times New Roman"/>
          <w:sz w:val="24"/>
          <w:szCs w:val="24"/>
          <w:lang w:val="en-US"/>
        </w:rPr>
      </w:pPr>
      <w:ins w:id="276" w:author="Unknown">
        <w:r w:rsidRPr="005273B4">
          <w:rPr>
            <w:rFonts w:ascii="Times New Roman" w:eastAsia="Times New Roman" w:hAnsi="Times New Roman" w:cs="Times New Roman"/>
            <w:b/>
            <w:bCs/>
            <w:sz w:val="24"/>
            <w:szCs w:val="24"/>
            <w:lang w:val="en-US"/>
          </w:rPr>
          <w:t>for</w:t>
        </w:r>
        <w:r w:rsidRPr="005273B4">
          <w:rPr>
            <w:rFonts w:ascii="Times New Roman" w:eastAsia="Times New Roman" w:hAnsi="Times New Roman" w:cs="Times New Roman"/>
            <w:sz w:val="24"/>
            <w:szCs w:val="24"/>
            <w:lang w:val="en-US"/>
          </w:rPr>
          <w:t xml:space="preserve"> loop is mainly used for iterating a pre-defined number of times and </w:t>
        </w:r>
        <w:r w:rsidRPr="005273B4">
          <w:rPr>
            <w:rFonts w:ascii="Times New Roman" w:eastAsia="Times New Roman" w:hAnsi="Times New Roman" w:cs="Times New Roman"/>
            <w:b/>
            <w:bCs/>
            <w:sz w:val="24"/>
            <w:szCs w:val="24"/>
            <w:lang w:val="en-US"/>
          </w:rPr>
          <w:t>foreach</w:t>
        </w:r>
        <w:r w:rsidRPr="005273B4">
          <w:rPr>
            <w:rFonts w:ascii="Times New Roman" w:eastAsia="Times New Roman" w:hAnsi="Times New Roman" w:cs="Times New Roman"/>
            <w:sz w:val="24"/>
            <w:szCs w:val="24"/>
            <w:lang w:val="en-US"/>
          </w:rPr>
          <w:t xml:space="preserve"> loop is used for reading array elements or MySQL result set where the number of iteration can be unknown.</w:t>
        </w:r>
      </w:ins>
    </w:p>
    <w:p w:rsidR="005273B4" w:rsidRPr="005273B4" w:rsidRDefault="005273B4" w:rsidP="005273B4">
      <w:pPr>
        <w:spacing w:before="100" w:beforeAutospacing="1" w:after="100" w:afterAutospacing="1" w:line="240" w:lineRule="auto"/>
        <w:rPr>
          <w:ins w:id="277" w:author="Unknown"/>
          <w:rFonts w:ascii="Times New Roman" w:eastAsia="Times New Roman" w:hAnsi="Times New Roman" w:cs="Times New Roman"/>
          <w:sz w:val="24"/>
          <w:szCs w:val="24"/>
          <w:lang w:val="en-US"/>
        </w:rPr>
      </w:pPr>
      <w:ins w:id="278"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375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//Loop will iterate for 5 times</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for</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($n</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0; $n</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&lt;= 5; $n++) {</w:t>
            </w:r>
          </w:p>
        </w:tc>
      </w:tr>
    </w:tbl>
    <w:p w:rsidR="005273B4" w:rsidRPr="005273B4" w:rsidRDefault="005273B4" w:rsidP="005273B4">
      <w:pPr>
        <w:spacing w:after="0" w:line="240" w:lineRule="auto"/>
        <w:rPr>
          <w:ins w:id="279"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357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"The number is: $n &lt;br&gt;";</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bl>
    <w:p w:rsidR="005273B4" w:rsidRPr="005273B4" w:rsidRDefault="005273B4" w:rsidP="005273B4">
      <w:pPr>
        <w:spacing w:before="100" w:beforeAutospacing="1" w:after="100" w:afterAutospacing="1" w:line="240" w:lineRule="auto"/>
        <w:rPr>
          <w:ins w:id="280" w:author="Unknown"/>
          <w:rFonts w:ascii="Times New Roman" w:eastAsia="Times New Roman" w:hAnsi="Times New Roman" w:cs="Times New Roman"/>
          <w:sz w:val="24"/>
          <w:szCs w:val="24"/>
          <w:lang w:val="en-US"/>
        </w:rPr>
      </w:pPr>
      <w:ins w:id="281"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6572"/>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//Loop will iterate based on array elements</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$parts</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array("HDD", "Monitor", "Mouse", "Keyboard"); </w:t>
            </w:r>
          </w:p>
        </w:tc>
      </w:tr>
    </w:tbl>
    <w:p w:rsidR="005273B4" w:rsidRPr="005273B4" w:rsidRDefault="005273B4" w:rsidP="005273B4">
      <w:pPr>
        <w:spacing w:after="0" w:line="240" w:lineRule="auto"/>
        <w:rPr>
          <w:ins w:id="282"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321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lastRenderedPageBreak/>
              <w:t>3</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foreach</w:t>
            </w:r>
            <w:r w:rsidRPr="005273B4">
              <w:rPr>
                <w:rFonts w:ascii="Times New Roman" w:eastAsia="Times New Roman" w:hAnsi="Times New Roman" w:cs="Times New Roman"/>
                <w:sz w:val="24"/>
                <w:szCs w:val="24"/>
                <w:lang w:val="en-US"/>
              </w:rPr>
              <w:t> </w:t>
            </w:r>
            <w:r w:rsidRPr="005273B4">
              <w:rPr>
                <w:rFonts w:ascii="Courier New" w:eastAsia="Times New Roman" w:hAnsi="Courier New" w:cs="Courier New"/>
                <w:sz w:val="20"/>
                <w:lang w:val="en-US"/>
              </w:rPr>
              <w:t>($parts</w:t>
            </w:r>
            <w:r w:rsidRPr="005273B4">
              <w:rPr>
                <w:rFonts w:ascii="Times New Roman" w:eastAsia="Times New Roman" w:hAnsi="Times New Roman" w:cs="Times New Roman"/>
                <w:sz w:val="24"/>
                <w:szCs w:val="24"/>
                <w:lang w:val="en-US"/>
              </w:rPr>
              <w:t> </w:t>
            </w:r>
            <w:r w:rsidRPr="005273B4">
              <w:rPr>
                <w:rFonts w:ascii="Courier New" w:eastAsia="Times New Roman" w:hAnsi="Courier New" w:cs="Courier New"/>
                <w:sz w:val="20"/>
                <w:lang w:val="en-US"/>
              </w:rPr>
              <w:t>as</w:t>
            </w:r>
            <w:r w:rsidRPr="005273B4">
              <w:rPr>
                <w:rFonts w:ascii="Times New Roman" w:eastAsia="Times New Roman" w:hAnsi="Times New Roman" w:cs="Times New Roman"/>
                <w:sz w:val="24"/>
                <w:szCs w:val="24"/>
                <w:lang w:val="en-US"/>
              </w:rPr>
              <w:t> </w:t>
            </w:r>
            <w:r w:rsidRPr="005273B4">
              <w:rPr>
                <w:rFonts w:ascii="Courier New" w:eastAsia="Times New Roman" w:hAnsi="Courier New" w:cs="Courier New"/>
                <w:sz w:val="20"/>
                <w:lang w:val="en-US"/>
              </w:rPr>
              <w:t>$value) {</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    echo</w:t>
            </w:r>
            <w:r w:rsidRPr="005273B4">
              <w:rPr>
                <w:rFonts w:ascii="Times New Roman" w:eastAsia="Times New Roman" w:hAnsi="Times New Roman" w:cs="Times New Roman"/>
                <w:sz w:val="24"/>
                <w:szCs w:val="24"/>
                <w:lang w:val="en-US"/>
              </w:rPr>
              <w:t> </w:t>
            </w:r>
            <w:r w:rsidRPr="005273B4">
              <w:rPr>
                <w:rFonts w:ascii="Courier New" w:eastAsia="Times New Roman" w:hAnsi="Courier New" w:cs="Courier New"/>
                <w:sz w:val="20"/>
                <w:lang w:val="en-US"/>
              </w:rPr>
              <w:t>"$value &lt;br&gt;";</w:t>
            </w:r>
          </w:p>
        </w:tc>
      </w:tr>
    </w:tbl>
    <w:p w:rsidR="005273B4" w:rsidRPr="005273B4" w:rsidRDefault="005273B4" w:rsidP="005273B4">
      <w:pPr>
        <w:spacing w:after="0" w:line="240" w:lineRule="auto"/>
        <w:rPr>
          <w:ins w:id="283"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75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5</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6</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&lt;/pre&gt;</w:t>
            </w:r>
          </w:p>
        </w:tc>
      </w:tr>
    </w:tbl>
    <w:p w:rsidR="005273B4" w:rsidRPr="005273B4" w:rsidRDefault="005273B4" w:rsidP="005273B4">
      <w:pPr>
        <w:spacing w:after="0" w:line="240" w:lineRule="auto"/>
        <w:rPr>
          <w:ins w:id="284"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8875"/>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7</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&lt;span style="color: #ff6600;"&gt;&lt;strong&gt;Q #32) How long does a PHP session last for?&lt;/strong&gt;&lt;/span&gt;</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8</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 </w:t>
            </w:r>
          </w:p>
        </w:tc>
      </w:tr>
    </w:tbl>
    <w:p w:rsidR="005273B4" w:rsidRPr="005273B4" w:rsidRDefault="005273B4" w:rsidP="005273B4">
      <w:pPr>
        <w:spacing w:after="0" w:line="240" w:lineRule="auto"/>
        <w:rPr>
          <w:ins w:id="285"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286"/>
        <w:gridCol w:w="30"/>
        <w:gridCol w:w="8755"/>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9</w:t>
            </w:r>
          </w:p>
        </w:tc>
        <w:tc>
          <w:tcPr>
            <w:tcW w:w="0" w:type="auto"/>
            <w:gridSpan w:val="3"/>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&lt;strong&gt;Answer:&lt;/strong&gt; By default, session data will last for</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24 minutes or</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1440 seconds in PHP. But if</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you want, you can change the duration by modifying the value of &lt;strong&gt;gc_maxlifetime directive&lt;/strong&gt; in php.ini file.</w:t>
            </w:r>
          </w:p>
        </w:tc>
      </w:tr>
      <w:tr w:rsidR="005273B4" w:rsidRPr="005273B4" w:rsidTr="005273B4">
        <w:trPr>
          <w:gridAfter w:val="1"/>
          <w:tblCellSpacing w:w="15" w:type="dxa"/>
        </w:trPr>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10</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 </w:t>
            </w:r>
          </w:p>
        </w:tc>
      </w:tr>
    </w:tbl>
    <w:p w:rsidR="005273B4" w:rsidRPr="005273B4" w:rsidRDefault="005273B4" w:rsidP="005273B4">
      <w:pPr>
        <w:spacing w:after="0" w:line="240" w:lineRule="auto"/>
        <w:rPr>
          <w:ins w:id="286"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8755"/>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To set the session time for</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30 minutes, open php.ini file and</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set the value of &lt;strong&gt;gc_maxlifetime&lt;/strong&gt; directive as</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follows,</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 </w:t>
            </w:r>
          </w:p>
        </w:tc>
      </w:tr>
    </w:tbl>
    <w:p w:rsidR="005273B4" w:rsidRPr="005273B4" w:rsidRDefault="005273B4" w:rsidP="005273B4">
      <w:pPr>
        <w:spacing w:after="0" w:line="240" w:lineRule="auto"/>
        <w:rPr>
          <w:ins w:id="287"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459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13</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&lt;strong&gt;gc_maxlifetime = 1800&lt;/strong&gt;</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14</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 </w:t>
            </w:r>
          </w:p>
        </w:tc>
      </w:tr>
    </w:tbl>
    <w:p w:rsidR="005273B4" w:rsidRPr="005273B4" w:rsidRDefault="005273B4" w:rsidP="005273B4">
      <w:pPr>
        <w:spacing w:after="0" w:line="240" w:lineRule="auto"/>
        <w:rPr>
          <w:ins w:id="288"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8755"/>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15</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&lt;strong&gt;&lt;span style="color: #ff6600;"&gt;&lt;strong&gt;Q #33) What is the difference between “= =” and</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 =” operators.&lt;/strong&gt;&lt;/span&gt;&lt;/strong&gt;</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16</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 </w:t>
            </w:r>
          </w:p>
        </w:tc>
      </w:tr>
    </w:tbl>
    <w:p w:rsidR="005273B4" w:rsidRPr="005273B4" w:rsidRDefault="005273B4" w:rsidP="005273B4">
      <w:pPr>
        <w:spacing w:after="0" w:line="240" w:lineRule="auto"/>
        <w:rPr>
          <w:ins w:id="289"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495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17</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&lt;strong&gt;&lt;strong&gt;Answer:&lt;/strong&gt;&lt;/strong&gt;</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18</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 </w:t>
            </w:r>
          </w:p>
        </w:tc>
      </w:tr>
    </w:tbl>
    <w:p w:rsidR="005273B4" w:rsidRPr="005273B4" w:rsidRDefault="005273B4" w:rsidP="005273B4">
      <w:pPr>
        <w:spacing w:after="0" w:line="240" w:lineRule="auto"/>
        <w:rPr>
          <w:ins w:id="290"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8755"/>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19</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 =” is called an equivalent operator that is used to check only the equivalency of two values but not the data types.</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20</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 </w:t>
            </w:r>
          </w:p>
        </w:tc>
      </w:tr>
    </w:tbl>
    <w:p w:rsidR="005273B4" w:rsidRPr="005273B4" w:rsidRDefault="005273B4" w:rsidP="005273B4">
      <w:pPr>
        <w:spacing w:after="0" w:line="240" w:lineRule="auto"/>
        <w:rPr>
          <w:ins w:id="291"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8755"/>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&lt;span style="text-decoration: underline;"&gt;&lt;strong&gt;Sample code:&lt;/strong&gt;&lt;/span&gt;</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 </w:t>
            </w:r>
          </w:p>
        </w:tc>
      </w:tr>
    </w:tbl>
    <w:p w:rsidR="005273B4" w:rsidRPr="005273B4" w:rsidRDefault="005273B4" w:rsidP="005273B4">
      <w:pPr>
        <w:spacing w:after="0" w:line="240" w:lineRule="auto"/>
        <w:rPr>
          <w:ins w:id="292"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8755"/>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23</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10 and</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“10” are equivalent by values. So, if</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condition will be true and</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print</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“n, is equal to 10”.</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24</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&lt;pre&gt;$n</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10;</w:t>
            </w:r>
          </w:p>
        </w:tc>
      </w:tr>
    </w:tbl>
    <w:p w:rsidR="005273B4" w:rsidRPr="005273B4" w:rsidRDefault="005273B4" w:rsidP="005273B4">
      <w:pPr>
        <w:spacing w:after="0" w:line="240" w:lineRule="auto"/>
        <w:rPr>
          <w:ins w:id="293"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501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25</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if</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($n</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"10")</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26</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"n is equal to 10"; //This will print</w:t>
            </w:r>
          </w:p>
        </w:tc>
      </w:tr>
    </w:tbl>
    <w:p w:rsidR="005273B4" w:rsidRPr="005273B4" w:rsidRDefault="005273B4" w:rsidP="005273B4">
      <w:pPr>
        <w:spacing w:after="0" w:line="240" w:lineRule="auto"/>
        <w:rPr>
          <w:ins w:id="294"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51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27</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Times New Roman" w:eastAsia="Times New Roman" w:hAnsi="Times New Roman" w:cs="Times New Roman"/>
                <w:sz w:val="24"/>
                <w:szCs w:val="24"/>
                <w:lang w:val="en-US"/>
              </w:rPr>
              <w:t> </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28</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else</w:t>
            </w:r>
          </w:p>
        </w:tc>
      </w:tr>
    </w:tbl>
    <w:p w:rsidR="005273B4" w:rsidRPr="005273B4" w:rsidRDefault="005273B4" w:rsidP="005273B4">
      <w:pPr>
        <w:spacing w:after="0" w:line="240" w:lineRule="auto"/>
        <w:rPr>
          <w:ins w:id="295"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3376"/>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29</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"n is not equal to 10";</w:t>
            </w:r>
          </w:p>
        </w:tc>
      </w:tr>
    </w:tbl>
    <w:p w:rsidR="005273B4" w:rsidRPr="005273B4" w:rsidRDefault="005273B4" w:rsidP="005273B4">
      <w:pPr>
        <w:spacing w:before="100" w:beforeAutospacing="1" w:after="100" w:afterAutospacing="1" w:line="240" w:lineRule="auto"/>
        <w:rPr>
          <w:ins w:id="296" w:author="Unknown"/>
          <w:rFonts w:ascii="Times New Roman" w:eastAsia="Times New Roman" w:hAnsi="Times New Roman" w:cs="Times New Roman"/>
          <w:sz w:val="24"/>
          <w:szCs w:val="24"/>
          <w:lang w:val="en-US"/>
        </w:rPr>
      </w:pPr>
      <w:ins w:id="297" w:author="Unknown">
        <w:r w:rsidRPr="005273B4">
          <w:rPr>
            <w:rFonts w:ascii="Times New Roman" w:eastAsia="Times New Roman" w:hAnsi="Times New Roman" w:cs="Times New Roman"/>
            <w:sz w:val="24"/>
            <w:szCs w:val="24"/>
            <w:lang w:val="en-US"/>
          </w:rPr>
          <w:t>“= = =” is called strictly equivalent operator that is used to check the equivalency of two values by comparing both data types and values.</w:t>
        </w:r>
      </w:ins>
    </w:p>
    <w:p w:rsidR="005273B4" w:rsidRPr="005273B4" w:rsidRDefault="005273B4" w:rsidP="005273B4">
      <w:pPr>
        <w:spacing w:before="100" w:beforeAutospacing="1" w:after="100" w:afterAutospacing="1" w:line="240" w:lineRule="auto"/>
        <w:rPr>
          <w:ins w:id="298" w:author="Unknown"/>
          <w:rFonts w:ascii="Times New Roman" w:eastAsia="Times New Roman" w:hAnsi="Times New Roman" w:cs="Times New Roman"/>
          <w:sz w:val="24"/>
          <w:szCs w:val="24"/>
          <w:lang w:val="en-US"/>
        </w:rPr>
      </w:pPr>
      <w:ins w:id="299" w:author="Unknown">
        <w:r w:rsidRPr="005273B4">
          <w:rPr>
            <w:rFonts w:ascii="Times New Roman" w:eastAsia="Times New Roman" w:hAnsi="Times New Roman" w:cs="Times New Roman"/>
            <w:b/>
            <w:bCs/>
            <w:sz w:val="24"/>
            <w:szCs w:val="24"/>
            <w:u w:val="single"/>
            <w:lang w:val="en-US"/>
          </w:rPr>
          <w:t>Sample code:</w:t>
        </w:r>
      </w:ins>
    </w:p>
    <w:p w:rsidR="005273B4" w:rsidRPr="005273B4" w:rsidRDefault="005273B4" w:rsidP="005273B4">
      <w:pPr>
        <w:spacing w:before="100" w:beforeAutospacing="1" w:after="100" w:afterAutospacing="1" w:line="240" w:lineRule="auto"/>
        <w:rPr>
          <w:ins w:id="300" w:author="Unknown"/>
          <w:rFonts w:ascii="Times New Roman" w:eastAsia="Times New Roman" w:hAnsi="Times New Roman" w:cs="Times New Roman"/>
          <w:sz w:val="24"/>
          <w:szCs w:val="24"/>
          <w:lang w:val="en-US"/>
        </w:rPr>
      </w:pPr>
      <w:ins w:id="301" w:author="Unknown">
        <w:r w:rsidRPr="005273B4">
          <w:rPr>
            <w:rFonts w:ascii="Times New Roman" w:eastAsia="Times New Roman" w:hAnsi="Times New Roman" w:cs="Times New Roman"/>
            <w:sz w:val="24"/>
            <w:szCs w:val="24"/>
            <w:lang w:val="en-US"/>
          </w:rPr>
          <w:t>10 and “10” are equal by values but are not equal by data type. One is a string and one is a number. So, if condition will be false and print “n is not equal to 10”.</w:t>
        </w:r>
      </w:ins>
    </w:p>
    <w:tbl>
      <w:tblPr>
        <w:tblW w:w="0" w:type="auto"/>
        <w:tblCellSpacing w:w="15" w:type="dxa"/>
        <w:tblCellMar>
          <w:top w:w="15" w:type="dxa"/>
          <w:left w:w="15" w:type="dxa"/>
          <w:bottom w:w="15" w:type="dxa"/>
          <w:right w:w="15" w:type="dxa"/>
        </w:tblCellMar>
        <w:tblLook w:val="04A0"/>
      </w:tblPr>
      <w:tblGrid>
        <w:gridCol w:w="196"/>
        <w:gridCol w:w="183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$n</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10;</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if</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($n</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"10")</w:t>
            </w:r>
          </w:p>
        </w:tc>
      </w:tr>
    </w:tbl>
    <w:p w:rsidR="005273B4" w:rsidRPr="005273B4" w:rsidRDefault="005273B4" w:rsidP="005273B4">
      <w:pPr>
        <w:spacing w:after="0" w:line="240" w:lineRule="auto"/>
        <w:rPr>
          <w:ins w:id="302"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285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lastRenderedPageBreak/>
              <w:t>3</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"n is equal to 10";</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else</w:t>
            </w:r>
          </w:p>
        </w:tc>
      </w:tr>
    </w:tbl>
    <w:p w:rsidR="005273B4" w:rsidRPr="005273B4" w:rsidRDefault="005273B4" w:rsidP="005273B4">
      <w:pPr>
        <w:spacing w:after="0" w:line="240" w:lineRule="auto"/>
        <w:rPr>
          <w:ins w:id="303"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5536"/>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5</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"n is not equal to 10"; //This will print</w:t>
            </w:r>
          </w:p>
        </w:tc>
      </w:tr>
    </w:tbl>
    <w:p w:rsidR="005273B4" w:rsidRPr="005273B4" w:rsidRDefault="005273B4" w:rsidP="005273B4">
      <w:pPr>
        <w:spacing w:before="100" w:beforeAutospacing="1" w:after="100" w:afterAutospacing="1" w:line="240" w:lineRule="auto"/>
        <w:rPr>
          <w:ins w:id="304" w:author="Unknown"/>
          <w:rFonts w:ascii="Times New Roman" w:eastAsia="Times New Roman" w:hAnsi="Times New Roman" w:cs="Times New Roman"/>
          <w:sz w:val="24"/>
          <w:szCs w:val="24"/>
          <w:lang w:val="en-US"/>
        </w:rPr>
      </w:pPr>
      <w:ins w:id="305" w:author="Unknown">
        <w:r w:rsidRPr="005273B4">
          <w:rPr>
            <w:rFonts w:ascii="Times New Roman" w:eastAsia="Times New Roman" w:hAnsi="Times New Roman" w:cs="Times New Roman"/>
            <w:b/>
            <w:bCs/>
            <w:color w:val="FF6600"/>
            <w:sz w:val="24"/>
            <w:szCs w:val="24"/>
            <w:lang w:val="en-US"/>
          </w:rPr>
          <w:t>Q #34) Which operator is used to combine string values in PHP?</w:t>
        </w:r>
      </w:ins>
    </w:p>
    <w:p w:rsidR="005273B4" w:rsidRPr="005273B4" w:rsidRDefault="005273B4" w:rsidP="005273B4">
      <w:pPr>
        <w:spacing w:before="100" w:beforeAutospacing="1" w:after="100" w:afterAutospacing="1" w:line="240" w:lineRule="auto"/>
        <w:rPr>
          <w:ins w:id="306" w:author="Unknown"/>
          <w:rFonts w:ascii="Times New Roman" w:eastAsia="Times New Roman" w:hAnsi="Times New Roman" w:cs="Times New Roman"/>
          <w:sz w:val="24"/>
          <w:szCs w:val="24"/>
          <w:lang w:val="en-US"/>
        </w:rPr>
      </w:pPr>
      <w:ins w:id="307"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308" w:author="Unknown"/>
          <w:rFonts w:ascii="Times New Roman" w:eastAsia="Times New Roman" w:hAnsi="Times New Roman" w:cs="Times New Roman"/>
          <w:sz w:val="24"/>
          <w:szCs w:val="24"/>
          <w:lang w:val="en-US"/>
        </w:rPr>
      </w:pPr>
      <w:ins w:id="309" w:author="Unknown">
        <w:r w:rsidRPr="005273B4">
          <w:rPr>
            <w:rFonts w:ascii="Times New Roman" w:eastAsia="Times New Roman" w:hAnsi="Times New Roman" w:cs="Times New Roman"/>
            <w:sz w:val="24"/>
            <w:szCs w:val="24"/>
            <w:lang w:val="en-US"/>
          </w:rPr>
          <w:t>Two or more string values can be combined by using ‘.’ operator.</w:t>
        </w:r>
      </w:ins>
    </w:p>
    <w:p w:rsidR="005273B4" w:rsidRPr="005273B4" w:rsidRDefault="005273B4" w:rsidP="005273B4">
      <w:pPr>
        <w:spacing w:before="100" w:beforeAutospacing="1" w:after="100" w:afterAutospacing="1" w:line="240" w:lineRule="auto"/>
        <w:rPr>
          <w:ins w:id="310" w:author="Unknown"/>
          <w:rFonts w:ascii="Times New Roman" w:eastAsia="Times New Roman" w:hAnsi="Times New Roman" w:cs="Times New Roman"/>
          <w:sz w:val="24"/>
          <w:szCs w:val="24"/>
          <w:lang w:val="en-US"/>
        </w:rPr>
      </w:pPr>
      <w:ins w:id="311"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237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$val1</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"Software ";</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$val2</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"Testing";</w:t>
            </w:r>
          </w:p>
        </w:tc>
      </w:tr>
    </w:tbl>
    <w:p w:rsidR="005273B4" w:rsidRPr="005273B4" w:rsidRDefault="005273B4" w:rsidP="005273B4">
      <w:pPr>
        <w:spacing w:after="0" w:line="240" w:lineRule="auto"/>
        <w:rPr>
          <w:ins w:id="312"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6377"/>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$val1.$val2; // The output is “Software Testing”</w:t>
            </w:r>
          </w:p>
        </w:tc>
      </w:tr>
    </w:tbl>
    <w:p w:rsidR="005273B4" w:rsidRPr="005273B4" w:rsidRDefault="005273B4" w:rsidP="005273B4">
      <w:pPr>
        <w:spacing w:before="100" w:beforeAutospacing="1" w:after="100" w:afterAutospacing="1" w:line="240" w:lineRule="auto"/>
        <w:rPr>
          <w:ins w:id="313" w:author="Unknown"/>
          <w:rFonts w:ascii="Times New Roman" w:eastAsia="Times New Roman" w:hAnsi="Times New Roman" w:cs="Times New Roman"/>
          <w:sz w:val="24"/>
          <w:szCs w:val="24"/>
          <w:lang w:val="en-US"/>
        </w:rPr>
      </w:pPr>
      <w:ins w:id="314" w:author="Unknown">
        <w:r w:rsidRPr="005273B4">
          <w:rPr>
            <w:rFonts w:ascii="Times New Roman" w:eastAsia="Times New Roman" w:hAnsi="Times New Roman" w:cs="Times New Roman"/>
            <w:b/>
            <w:bCs/>
            <w:color w:val="FF6600"/>
            <w:sz w:val="24"/>
            <w:szCs w:val="24"/>
            <w:lang w:val="en-US"/>
          </w:rPr>
          <w:t>Q #35) What is PEAR?</w:t>
        </w:r>
      </w:ins>
    </w:p>
    <w:p w:rsidR="005273B4" w:rsidRPr="005273B4" w:rsidRDefault="005273B4" w:rsidP="005273B4">
      <w:pPr>
        <w:spacing w:before="100" w:beforeAutospacing="1" w:after="100" w:afterAutospacing="1" w:line="240" w:lineRule="auto"/>
        <w:rPr>
          <w:ins w:id="315" w:author="Unknown"/>
          <w:rFonts w:ascii="Times New Roman" w:eastAsia="Times New Roman" w:hAnsi="Times New Roman" w:cs="Times New Roman"/>
          <w:sz w:val="24"/>
          <w:szCs w:val="24"/>
          <w:lang w:val="en-US"/>
        </w:rPr>
      </w:pPr>
      <w:ins w:id="316"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317" w:author="Unknown"/>
          <w:rFonts w:ascii="Times New Roman" w:eastAsia="Times New Roman" w:hAnsi="Times New Roman" w:cs="Times New Roman"/>
          <w:sz w:val="24"/>
          <w:szCs w:val="24"/>
          <w:lang w:val="en-US"/>
        </w:rPr>
      </w:pPr>
      <w:ins w:id="318" w:author="Unknown">
        <w:r w:rsidRPr="005273B4">
          <w:rPr>
            <w:rFonts w:ascii="Times New Roman" w:eastAsia="Times New Roman" w:hAnsi="Times New Roman" w:cs="Times New Roman"/>
            <w:sz w:val="24"/>
            <w:szCs w:val="24"/>
            <w:lang w:val="en-US"/>
          </w:rPr>
          <w:t xml:space="preserve">The full form of PEAR is </w:t>
        </w:r>
        <w:r w:rsidRPr="005273B4">
          <w:rPr>
            <w:rFonts w:ascii="Times New Roman" w:eastAsia="Times New Roman" w:hAnsi="Times New Roman" w:cs="Times New Roman"/>
            <w:b/>
            <w:bCs/>
            <w:sz w:val="24"/>
            <w:szCs w:val="24"/>
            <w:lang w:val="en-US"/>
          </w:rPr>
          <w:t>“PHP Extension and Application Repository”</w:t>
        </w:r>
        <w:r w:rsidRPr="005273B4">
          <w:rPr>
            <w:rFonts w:ascii="Times New Roman" w:eastAsia="Times New Roman" w:hAnsi="Times New Roman" w:cs="Times New Roman"/>
            <w:sz w:val="24"/>
            <w:szCs w:val="24"/>
            <w:lang w:val="en-US"/>
          </w:rPr>
          <w:t>.</w:t>
        </w:r>
      </w:ins>
    </w:p>
    <w:p w:rsidR="005273B4" w:rsidRPr="005273B4" w:rsidRDefault="005273B4" w:rsidP="005273B4">
      <w:pPr>
        <w:spacing w:before="100" w:beforeAutospacing="1" w:after="100" w:afterAutospacing="1" w:line="240" w:lineRule="auto"/>
        <w:rPr>
          <w:ins w:id="319" w:author="Unknown"/>
          <w:rFonts w:ascii="Times New Roman" w:eastAsia="Times New Roman" w:hAnsi="Times New Roman" w:cs="Times New Roman"/>
          <w:sz w:val="24"/>
          <w:szCs w:val="24"/>
          <w:lang w:val="en-US"/>
        </w:rPr>
      </w:pPr>
      <w:ins w:id="320" w:author="Unknown">
        <w:r w:rsidRPr="005273B4">
          <w:rPr>
            <w:rFonts w:ascii="Times New Roman" w:eastAsia="Times New Roman" w:hAnsi="Times New Roman" w:cs="Times New Roman"/>
            <w:sz w:val="24"/>
            <w:szCs w:val="24"/>
            <w:lang w:val="en-US"/>
          </w:rPr>
          <w:t>Anyone can download reusable PHP components by using this framework at a free of cost. It contains different types of packages from different developers.</w:t>
        </w:r>
      </w:ins>
    </w:p>
    <w:p w:rsidR="005273B4" w:rsidRPr="005273B4" w:rsidRDefault="005273B4" w:rsidP="005273B4">
      <w:pPr>
        <w:spacing w:before="100" w:beforeAutospacing="1" w:after="100" w:afterAutospacing="1" w:line="240" w:lineRule="auto"/>
        <w:rPr>
          <w:ins w:id="321" w:author="Unknown"/>
          <w:rFonts w:ascii="Times New Roman" w:eastAsia="Times New Roman" w:hAnsi="Times New Roman" w:cs="Times New Roman"/>
          <w:sz w:val="24"/>
          <w:szCs w:val="24"/>
          <w:lang w:val="en-US"/>
        </w:rPr>
      </w:pPr>
      <w:ins w:id="322" w:author="Unknown">
        <w:r w:rsidRPr="005273B4">
          <w:rPr>
            <w:rFonts w:ascii="Times New Roman" w:eastAsia="Times New Roman" w:hAnsi="Times New Roman" w:cs="Times New Roman"/>
            <w:b/>
            <w:bCs/>
            <w:sz w:val="24"/>
            <w:szCs w:val="24"/>
            <w:lang w:val="en-US"/>
          </w:rPr>
          <w:t>Website:</w:t>
        </w:r>
        <w:r w:rsidRPr="005273B4">
          <w:rPr>
            <w:rFonts w:ascii="Times New Roman" w:eastAsia="Times New Roman" w:hAnsi="Times New Roman" w:cs="Times New Roman"/>
            <w:sz w:val="24"/>
            <w:szCs w:val="24"/>
            <w:lang w:val="en-US"/>
          </w:rPr>
          <w:t xml:space="preserve"> </w:t>
        </w:r>
        <w:r w:rsidRPr="005273B4">
          <w:rPr>
            <w:rFonts w:ascii="Times New Roman" w:eastAsia="Times New Roman" w:hAnsi="Times New Roman" w:cs="Times New Roman"/>
            <w:sz w:val="24"/>
            <w:szCs w:val="24"/>
            <w:lang w:val="en-US"/>
          </w:rPr>
          <w:fldChar w:fldCharType="begin"/>
        </w:r>
        <w:r w:rsidRPr="005273B4">
          <w:rPr>
            <w:rFonts w:ascii="Times New Roman" w:eastAsia="Times New Roman" w:hAnsi="Times New Roman" w:cs="Times New Roman"/>
            <w:sz w:val="24"/>
            <w:szCs w:val="24"/>
            <w:lang w:val="en-US"/>
          </w:rPr>
          <w:instrText xml:space="preserve"> HYPERLINK "https://pear.php.net" </w:instrText>
        </w:r>
        <w:r w:rsidRPr="005273B4">
          <w:rPr>
            <w:rFonts w:ascii="Times New Roman" w:eastAsia="Times New Roman" w:hAnsi="Times New Roman" w:cs="Times New Roman"/>
            <w:sz w:val="24"/>
            <w:szCs w:val="24"/>
            <w:lang w:val="en-US"/>
          </w:rPr>
          <w:fldChar w:fldCharType="separate"/>
        </w:r>
        <w:r w:rsidRPr="005273B4">
          <w:rPr>
            <w:rFonts w:ascii="Times New Roman" w:eastAsia="Times New Roman" w:hAnsi="Times New Roman" w:cs="Times New Roman"/>
            <w:color w:val="0000FF"/>
            <w:sz w:val="24"/>
            <w:szCs w:val="24"/>
            <w:u w:val="single"/>
            <w:lang w:val="en-US"/>
          </w:rPr>
          <w:t>PEAR</w:t>
        </w:r>
        <w:r w:rsidRPr="005273B4">
          <w:rPr>
            <w:rFonts w:ascii="Times New Roman" w:eastAsia="Times New Roman" w:hAnsi="Times New Roman" w:cs="Times New Roman"/>
            <w:sz w:val="24"/>
            <w:szCs w:val="24"/>
            <w:lang w:val="en-US"/>
          </w:rPr>
          <w:fldChar w:fldCharType="end"/>
        </w:r>
      </w:ins>
    </w:p>
    <w:p w:rsidR="005273B4" w:rsidRPr="005273B4" w:rsidRDefault="005273B4" w:rsidP="005273B4">
      <w:pPr>
        <w:spacing w:before="100" w:beforeAutospacing="1" w:after="100" w:afterAutospacing="1" w:line="240" w:lineRule="auto"/>
        <w:rPr>
          <w:ins w:id="323" w:author="Unknown"/>
          <w:rFonts w:ascii="Times New Roman" w:eastAsia="Times New Roman" w:hAnsi="Times New Roman" w:cs="Times New Roman"/>
          <w:sz w:val="24"/>
          <w:szCs w:val="24"/>
          <w:lang w:val="en-US"/>
        </w:rPr>
      </w:pPr>
      <w:ins w:id="324" w:author="Unknown">
        <w:r w:rsidRPr="005273B4">
          <w:rPr>
            <w:rFonts w:ascii="Times New Roman" w:eastAsia="Times New Roman" w:hAnsi="Times New Roman" w:cs="Times New Roman"/>
            <w:b/>
            <w:bCs/>
            <w:color w:val="FF6600"/>
            <w:sz w:val="24"/>
            <w:szCs w:val="24"/>
            <w:lang w:val="en-US"/>
          </w:rPr>
          <w:t>Q #36) What type of errors can be occurred in PHP?</w:t>
        </w:r>
      </w:ins>
    </w:p>
    <w:p w:rsidR="005273B4" w:rsidRPr="005273B4" w:rsidRDefault="005273B4" w:rsidP="005273B4">
      <w:pPr>
        <w:spacing w:before="100" w:beforeAutospacing="1" w:after="100" w:afterAutospacing="1" w:line="240" w:lineRule="auto"/>
        <w:rPr>
          <w:ins w:id="325" w:author="Unknown"/>
          <w:rFonts w:ascii="Times New Roman" w:eastAsia="Times New Roman" w:hAnsi="Times New Roman" w:cs="Times New Roman"/>
          <w:sz w:val="24"/>
          <w:szCs w:val="24"/>
          <w:lang w:val="en-US"/>
        </w:rPr>
      </w:pPr>
      <w:ins w:id="326"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327" w:author="Unknown"/>
          <w:rFonts w:ascii="Times New Roman" w:eastAsia="Times New Roman" w:hAnsi="Times New Roman" w:cs="Times New Roman"/>
          <w:sz w:val="24"/>
          <w:szCs w:val="24"/>
          <w:lang w:val="en-US"/>
        </w:rPr>
      </w:pPr>
      <w:ins w:id="328" w:author="Unknown">
        <w:r w:rsidRPr="005273B4">
          <w:rPr>
            <w:rFonts w:ascii="Times New Roman" w:eastAsia="Times New Roman" w:hAnsi="Times New Roman" w:cs="Times New Roman"/>
            <w:sz w:val="24"/>
            <w:szCs w:val="24"/>
            <w:lang w:val="en-US"/>
          </w:rPr>
          <w:t>Different type of errors can occur in PHP.</w:t>
        </w:r>
      </w:ins>
    </w:p>
    <w:p w:rsidR="005273B4" w:rsidRPr="005273B4" w:rsidRDefault="005273B4" w:rsidP="005273B4">
      <w:pPr>
        <w:spacing w:before="100" w:beforeAutospacing="1" w:after="100" w:afterAutospacing="1" w:line="240" w:lineRule="auto"/>
        <w:rPr>
          <w:ins w:id="329" w:author="Unknown"/>
          <w:rFonts w:ascii="Times New Roman" w:eastAsia="Times New Roman" w:hAnsi="Times New Roman" w:cs="Times New Roman"/>
          <w:sz w:val="24"/>
          <w:szCs w:val="24"/>
          <w:lang w:val="en-US"/>
        </w:rPr>
      </w:pPr>
      <w:ins w:id="330" w:author="Unknown">
        <w:r w:rsidRPr="005273B4">
          <w:rPr>
            <w:rFonts w:ascii="Times New Roman" w:eastAsia="Times New Roman" w:hAnsi="Times New Roman" w:cs="Times New Roman"/>
            <w:b/>
            <w:bCs/>
            <w:sz w:val="24"/>
            <w:szCs w:val="24"/>
            <w:lang w:val="en-US"/>
          </w:rPr>
          <w:t>Some major error types are mentioned below:</w:t>
        </w:r>
      </w:ins>
    </w:p>
    <w:p w:rsidR="005273B4" w:rsidRPr="005273B4" w:rsidRDefault="005273B4" w:rsidP="005273B4">
      <w:pPr>
        <w:spacing w:before="100" w:beforeAutospacing="1" w:after="100" w:afterAutospacing="1" w:line="240" w:lineRule="auto"/>
        <w:rPr>
          <w:ins w:id="331" w:author="Unknown"/>
          <w:rFonts w:ascii="Times New Roman" w:eastAsia="Times New Roman" w:hAnsi="Times New Roman" w:cs="Times New Roman"/>
          <w:sz w:val="24"/>
          <w:szCs w:val="24"/>
          <w:lang w:val="en-US"/>
        </w:rPr>
      </w:pPr>
      <w:ins w:id="332" w:author="Unknown">
        <w:r w:rsidRPr="005273B4">
          <w:rPr>
            <w:rFonts w:ascii="Times New Roman" w:eastAsia="Times New Roman" w:hAnsi="Times New Roman" w:cs="Times New Roman"/>
            <w:b/>
            <w:bCs/>
            <w:sz w:val="24"/>
            <w:szCs w:val="24"/>
            <w:lang w:val="en-US"/>
          </w:rPr>
          <w:t>Fatal Errors</w:t>
        </w:r>
        <w:r w:rsidRPr="005273B4">
          <w:rPr>
            <w:rFonts w:ascii="Times New Roman" w:eastAsia="Times New Roman" w:hAnsi="Times New Roman" w:cs="Times New Roman"/>
            <w:sz w:val="24"/>
            <w:szCs w:val="24"/>
            <w:lang w:val="en-US"/>
          </w:rPr>
          <w:t>– The execution of the script stops when this error occurs.</w:t>
        </w:r>
      </w:ins>
    </w:p>
    <w:p w:rsidR="005273B4" w:rsidRPr="005273B4" w:rsidRDefault="005273B4" w:rsidP="005273B4">
      <w:pPr>
        <w:spacing w:before="100" w:beforeAutospacing="1" w:after="100" w:afterAutospacing="1" w:line="240" w:lineRule="auto"/>
        <w:rPr>
          <w:ins w:id="333" w:author="Unknown"/>
          <w:rFonts w:ascii="Times New Roman" w:eastAsia="Times New Roman" w:hAnsi="Times New Roman" w:cs="Times New Roman"/>
          <w:sz w:val="24"/>
          <w:szCs w:val="24"/>
          <w:lang w:val="en-US"/>
        </w:rPr>
      </w:pPr>
      <w:ins w:id="334" w:author="Unknown">
        <w:r w:rsidRPr="005273B4">
          <w:rPr>
            <w:rFonts w:ascii="Times New Roman" w:eastAsia="Times New Roman" w:hAnsi="Times New Roman" w:cs="Times New Roman"/>
            <w:b/>
            <w:bCs/>
            <w:sz w:val="24"/>
            <w:szCs w:val="24"/>
            <w:u w:val="single"/>
            <w:lang w:val="en-US"/>
          </w:rPr>
          <w:t>Sample code:</w:t>
        </w:r>
      </w:ins>
    </w:p>
    <w:p w:rsidR="005273B4" w:rsidRPr="005273B4" w:rsidRDefault="005273B4" w:rsidP="005273B4">
      <w:pPr>
        <w:spacing w:before="100" w:beforeAutospacing="1" w:after="100" w:afterAutospacing="1" w:line="240" w:lineRule="auto"/>
        <w:rPr>
          <w:ins w:id="335" w:author="Unknown"/>
          <w:rFonts w:ascii="Times New Roman" w:eastAsia="Times New Roman" w:hAnsi="Times New Roman" w:cs="Times New Roman"/>
          <w:sz w:val="24"/>
          <w:szCs w:val="24"/>
          <w:lang w:val="en-US"/>
        </w:rPr>
      </w:pPr>
      <w:ins w:id="336" w:author="Unknown">
        <w:r w:rsidRPr="005273B4">
          <w:rPr>
            <w:rFonts w:ascii="Times New Roman" w:eastAsia="Times New Roman" w:hAnsi="Times New Roman" w:cs="Times New Roman"/>
            <w:sz w:val="24"/>
            <w:szCs w:val="24"/>
            <w:lang w:val="en-US"/>
          </w:rPr>
          <w:t xml:space="preserve">In the following script, f1() function is declared but f2() function is called which is not declared. The execution of the script will stop when f2() function will call. So, </w:t>
        </w:r>
        <w:r w:rsidRPr="005273B4">
          <w:rPr>
            <w:rFonts w:ascii="Times New Roman" w:eastAsia="Times New Roman" w:hAnsi="Times New Roman" w:cs="Times New Roman"/>
            <w:b/>
            <w:bCs/>
            <w:sz w:val="24"/>
            <w:szCs w:val="24"/>
            <w:lang w:val="en-US"/>
          </w:rPr>
          <w:t>“Testing Fatal Error”</w:t>
        </w:r>
        <w:r w:rsidRPr="005273B4">
          <w:rPr>
            <w:rFonts w:ascii="Times New Roman" w:eastAsia="Times New Roman" w:hAnsi="Times New Roman" w:cs="Times New Roman"/>
            <w:sz w:val="24"/>
            <w:szCs w:val="24"/>
            <w:lang w:val="en-US"/>
          </w:rPr>
          <w:t xml:space="preserve"> will not be printed.</w:t>
        </w:r>
      </w:ins>
    </w:p>
    <w:tbl>
      <w:tblPr>
        <w:tblW w:w="0" w:type="auto"/>
        <w:tblCellSpacing w:w="15" w:type="dxa"/>
        <w:tblCellMar>
          <w:top w:w="15" w:type="dxa"/>
          <w:left w:w="15" w:type="dxa"/>
          <w:bottom w:w="15" w:type="dxa"/>
          <w:right w:w="15" w:type="dxa"/>
        </w:tblCellMar>
        <w:tblLook w:val="04A0"/>
      </w:tblPr>
      <w:tblGrid>
        <w:gridCol w:w="196"/>
        <w:gridCol w:w="237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function</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xml:space="preserve">f1() </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 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xml:space="preserve">"function 1"; </w:t>
            </w:r>
          </w:p>
        </w:tc>
      </w:tr>
    </w:tbl>
    <w:p w:rsidR="005273B4" w:rsidRPr="005273B4" w:rsidRDefault="005273B4" w:rsidP="005273B4">
      <w:pPr>
        <w:spacing w:after="0" w:line="240" w:lineRule="auto"/>
        <w:rPr>
          <w:ins w:id="337"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63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 xml:space="preserve">f2(); </w:t>
            </w:r>
          </w:p>
        </w:tc>
      </w:tr>
    </w:tbl>
    <w:p w:rsidR="005273B4" w:rsidRPr="005273B4" w:rsidRDefault="005273B4" w:rsidP="005273B4">
      <w:pPr>
        <w:spacing w:after="0" w:line="240" w:lineRule="auto"/>
        <w:rPr>
          <w:ins w:id="338"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3256"/>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5</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“Testing Fatal Error”;</w:t>
            </w:r>
          </w:p>
        </w:tc>
      </w:tr>
    </w:tbl>
    <w:p w:rsidR="005273B4" w:rsidRPr="005273B4" w:rsidRDefault="005273B4" w:rsidP="005273B4">
      <w:pPr>
        <w:spacing w:before="100" w:beforeAutospacing="1" w:after="100" w:afterAutospacing="1" w:line="240" w:lineRule="auto"/>
        <w:rPr>
          <w:ins w:id="339" w:author="Unknown"/>
          <w:rFonts w:ascii="Times New Roman" w:eastAsia="Times New Roman" w:hAnsi="Times New Roman" w:cs="Times New Roman"/>
          <w:sz w:val="24"/>
          <w:szCs w:val="24"/>
          <w:lang w:val="en-US"/>
        </w:rPr>
      </w:pPr>
      <w:ins w:id="340" w:author="Unknown">
        <w:r w:rsidRPr="005273B4">
          <w:rPr>
            <w:rFonts w:ascii="Times New Roman" w:eastAsia="Times New Roman" w:hAnsi="Times New Roman" w:cs="Times New Roman"/>
            <w:b/>
            <w:bCs/>
            <w:sz w:val="24"/>
            <w:szCs w:val="24"/>
            <w:lang w:val="en-US"/>
          </w:rPr>
          <w:lastRenderedPageBreak/>
          <w:t>Parse Errors</w:t>
        </w:r>
        <w:r w:rsidRPr="005273B4">
          <w:rPr>
            <w:rFonts w:ascii="Times New Roman" w:eastAsia="Times New Roman" w:hAnsi="Times New Roman" w:cs="Times New Roman"/>
            <w:sz w:val="24"/>
            <w:szCs w:val="24"/>
            <w:lang w:val="en-US"/>
          </w:rPr>
          <w:t>– This type of error occurs when the coder uses a wrong syntax in the script.</w:t>
        </w:r>
      </w:ins>
    </w:p>
    <w:p w:rsidR="005273B4" w:rsidRPr="005273B4" w:rsidRDefault="005273B4" w:rsidP="005273B4">
      <w:pPr>
        <w:spacing w:before="100" w:beforeAutospacing="1" w:after="100" w:afterAutospacing="1" w:line="240" w:lineRule="auto"/>
        <w:rPr>
          <w:ins w:id="341" w:author="Unknown"/>
          <w:rFonts w:ascii="Times New Roman" w:eastAsia="Times New Roman" w:hAnsi="Times New Roman" w:cs="Times New Roman"/>
          <w:sz w:val="24"/>
          <w:szCs w:val="24"/>
          <w:lang w:val="en-US"/>
        </w:rPr>
      </w:pPr>
      <w:ins w:id="342" w:author="Unknown">
        <w:r w:rsidRPr="005273B4">
          <w:rPr>
            <w:rFonts w:ascii="Times New Roman" w:eastAsia="Times New Roman" w:hAnsi="Times New Roman" w:cs="Times New Roman"/>
            <w:b/>
            <w:bCs/>
            <w:sz w:val="24"/>
            <w:szCs w:val="24"/>
            <w:u w:val="single"/>
            <w:lang w:val="en-US"/>
          </w:rPr>
          <w:t>Sample code:</w:t>
        </w:r>
      </w:ins>
    </w:p>
    <w:p w:rsidR="005273B4" w:rsidRPr="005273B4" w:rsidRDefault="005273B4" w:rsidP="005273B4">
      <w:pPr>
        <w:spacing w:before="100" w:beforeAutospacing="1" w:after="100" w:afterAutospacing="1" w:line="240" w:lineRule="auto"/>
        <w:rPr>
          <w:ins w:id="343" w:author="Unknown"/>
          <w:rFonts w:ascii="Times New Roman" w:eastAsia="Times New Roman" w:hAnsi="Times New Roman" w:cs="Times New Roman"/>
          <w:sz w:val="24"/>
          <w:szCs w:val="24"/>
          <w:lang w:val="en-US"/>
        </w:rPr>
      </w:pPr>
      <w:ins w:id="344" w:author="Unknown">
        <w:r w:rsidRPr="005273B4">
          <w:rPr>
            <w:rFonts w:ascii="Times New Roman" w:eastAsia="Times New Roman" w:hAnsi="Times New Roman" w:cs="Times New Roman"/>
            <w:sz w:val="24"/>
            <w:szCs w:val="24"/>
            <w:lang w:val="en-US"/>
          </w:rPr>
          <w:t>Here, semicolon(;) is missing at the end of the first echo statement.</w:t>
        </w:r>
      </w:ins>
    </w:p>
    <w:tbl>
      <w:tblPr>
        <w:tblW w:w="0" w:type="auto"/>
        <w:tblCellSpacing w:w="15" w:type="dxa"/>
        <w:tblCellMar>
          <w:top w:w="15" w:type="dxa"/>
          <w:left w:w="15" w:type="dxa"/>
          <w:bottom w:w="15" w:type="dxa"/>
          <w:right w:w="15" w:type="dxa"/>
        </w:tblCellMar>
        <w:tblLook w:val="04A0"/>
      </w:tblPr>
      <w:tblGrid>
        <w:gridCol w:w="196"/>
        <w:gridCol w:w="429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"This is a testing script&lt;br/&gt;"</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"error";</w:t>
            </w:r>
          </w:p>
        </w:tc>
      </w:tr>
    </w:tbl>
    <w:p w:rsidR="005273B4" w:rsidRPr="005273B4" w:rsidRDefault="005273B4" w:rsidP="005273B4">
      <w:pPr>
        <w:spacing w:before="100" w:beforeAutospacing="1" w:after="100" w:afterAutospacing="1" w:line="240" w:lineRule="auto"/>
        <w:rPr>
          <w:ins w:id="345" w:author="Unknown"/>
          <w:rFonts w:ascii="Times New Roman" w:eastAsia="Times New Roman" w:hAnsi="Times New Roman" w:cs="Times New Roman"/>
          <w:sz w:val="24"/>
          <w:szCs w:val="24"/>
          <w:lang w:val="en-US"/>
        </w:rPr>
      </w:pPr>
      <w:ins w:id="346" w:author="Unknown">
        <w:r w:rsidRPr="005273B4">
          <w:rPr>
            <w:rFonts w:ascii="Times New Roman" w:eastAsia="Times New Roman" w:hAnsi="Times New Roman" w:cs="Times New Roman"/>
            <w:b/>
            <w:bCs/>
            <w:sz w:val="24"/>
            <w:szCs w:val="24"/>
            <w:lang w:val="en-US"/>
          </w:rPr>
          <w:t>Warning Errors-</w:t>
        </w:r>
        <w:r w:rsidRPr="005273B4">
          <w:rPr>
            <w:rFonts w:ascii="Times New Roman" w:eastAsia="Times New Roman" w:hAnsi="Times New Roman" w:cs="Times New Roman"/>
            <w:sz w:val="24"/>
            <w:szCs w:val="24"/>
            <w:lang w:val="en-US"/>
          </w:rPr>
          <w:t xml:space="preserve"> This type of error does not stop the execution of a script. It continues the script even after displaying the error.</w:t>
        </w:r>
      </w:ins>
    </w:p>
    <w:p w:rsidR="005273B4" w:rsidRPr="005273B4" w:rsidRDefault="005273B4" w:rsidP="005273B4">
      <w:pPr>
        <w:spacing w:before="100" w:beforeAutospacing="1" w:after="100" w:afterAutospacing="1" w:line="240" w:lineRule="auto"/>
        <w:rPr>
          <w:ins w:id="347" w:author="Unknown"/>
          <w:rFonts w:ascii="Times New Roman" w:eastAsia="Times New Roman" w:hAnsi="Times New Roman" w:cs="Times New Roman"/>
          <w:sz w:val="24"/>
          <w:szCs w:val="24"/>
          <w:lang w:val="en-US"/>
        </w:rPr>
      </w:pPr>
      <w:ins w:id="348" w:author="Unknown">
        <w:r w:rsidRPr="005273B4">
          <w:rPr>
            <w:rFonts w:ascii="Times New Roman" w:eastAsia="Times New Roman" w:hAnsi="Times New Roman" w:cs="Times New Roman"/>
            <w:b/>
            <w:bCs/>
            <w:sz w:val="24"/>
            <w:szCs w:val="24"/>
            <w:u w:val="single"/>
            <w:lang w:val="en-US"/>
          </w:rPr>
          <w:t>Sample code:</w:t>
        </w:r>
      </w:ins>
    </w:p>
    <w:p w:rsidR="005273B4" w:rsidRPr="005273B4" w:rsidRDefault="005273B4" w:rsidP="005273B4">
      <w:pPr>
        <w:spacing w:before="100" w:beforeAutospacing="1" w:after="100" w:afterAutospacing="1" w:line="240" w:lineRule="auto"/>
        <w:rPr>
          <w:ins w:id="349" w:author="Unknown"/>
          <w:rFonts w:ascii="Times New Roman" w:eastAsia="Times New Roman" w:hAnsi="Times New Roman" w:cs="Times New Roman"/>
          <w:sz w:val="24"/>
          <w:szCs w:val="24"/>
          <w:lang w:val="en-US"/>
        </w:rPr>
      </w:pPr>
      <w:ins w:id="350" w:author="Unknown">
        <w:r w:rsidRPr="005273B4">
          <w:rPr>
            <w:rFonts w:ascii="Times New Roman" w:eastAsia="Times New Roman" w:hAnsi="Times New Roman" w:cs="Times New Roman"/>
            <w:sz w:val="24"/>
            <w:szCs w:val="24"/>
            <w:lang w:val="en-US"/>
          </w:rPr>
          <w:t xml:space="preserve">In the following script, if the </w:t>
        </w:r>
        <w:r w:rsidRPr="005273B4">
          <w:rPr>
            <w:rFonts w:ascii="Times New Roman" w:eastAsia="Times New Roman" w:hAnsi="Times New Roman" w:cs="Times New Roman"/>
            <w:b/>
            <w:bCs/>
            <w:sz w:val="24"/>
            <w:szCs w:val="24"/>
            <w:lang w:val="en-US"/>
          </w:rPr>
          <w:t>test.txt</w:t>
        </w:r>
        <w:r w:rsidRPr="005273B4">
          <w:rPr>
            <w:rFonts w:ascii="Times New Roman" w:eastAsia="Times New Roman" w:hAnsi="Times New Roman" w:cs="Times New Roman"/>
            <w:sz w:val="24"/>
            <w:szCs w:val="24"/>
            <w:lang w:val="en-US"/>
          </w:rPr>
          <w:t xml:space="preserve"> file does not exist in the current location then a warning message will display to show the error and print </w:t>
        </w:r>
        <w:r w:rsidRPr="005273B4">
          <w:rPr>
            <w:rFonts w:ascii="Times New Roman" w:eastAsia="Times New Roman" w:hAnsi="Times New Roman" w:cs="Times New Roman"/>
            <w:b/>
            <w:bCs/>
            <w:sz w:val="24"/>
            <w:szCs w:val="24"/>
            <w:lang w:val="en-US"/>
          </w:rPr>
          <w:t>“Opening File”</w:t>
        </w:r>
        <w:r w:rsidRPr="005273B4">
          <w:rPr>
            <w:rFonts w:ascii="Times New Roman" w:eastAsia="Times New Roman" w:hAnsi="Times New Roman" w:cs="Times New Roman"/>
            <w:sz w:val="24"/>
            <w:szCs w:val="24"/>
            <w:lang w:val="en-US"/>
          </w:rPr>
          <w:t xml:space="preserve"> text by continuing the execution.</w:t>
        </w:r>
      </w:ins>
    </w:p>
    <w:tbl>
      <w:tblPr>
        <w:tblW w:w="0" w:type="auto"/>
        <w:tblCellSpacing w:w="15" w:type="dxa"/>
        <w:tblCellMar>
          <w:top w:w="15" w:type="dxa"/>
          <w:left w:w="15" w:type="dxa"/>
          <w:bottom w:w="15" w:type="dxa"/>
          <w:right w:w="15" w:type="dxa"/>
        </w:tblCellMar>
        <w:tblLook w:val="04A0"/>
      </w:tblPr>
      <w:tblGrid>
        <w:gridCol w:w="196"/>
        <w:gridCol w:w="393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$handler</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fopen("test.txt","r");</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"Opening File";</w:t>
            </w:r>
          </w:p>
        </w:tc>
      </w:tr>
    </w:tbl>
    <w:p w:rsidR="005273B4" w:rsidRPr="005273B4" w:rsidRDefault="005273B4" w:rsidP="005273B4">
      <w:pPr>
        <w:spacing w:before="100" w:beforeAutospacing="1" w:after="100" w:afterAutospacing="1" w:line="240" w:lineRule="auto"/>
        <w:rPr>
          <w:ins w:id="351" w:author="Unknown"/>
          <w:rFonts w:ascii="Times New Roman" w:eastAsia="Times New Roman" w:hAnsi="Times New Roman" w:cs="Times New Roman"/>
          <w:sz w:val="24"/>
          <w:szCs w:val="24"/>
          <w:lang w:val="en-US"/>
        </w:rPr>
      </w:pPr>
      <w:ins w:id="352" w:author="Unknown">
        <w:r w:rsidRPr="005273B4">
          <w:rPr>
            <w:rFonts w:ascii="Times New Roman" w:eastAsia="Times New Roman" w:hAnsi="Times New Roman" w:cs="Times New Roman"/>
            <w:b/>
            <w:bCs/>
            <w:sz w:val="24"/>
            <w:szCs w:val="24"/>
            <w:lang w:val="en-US"/>
          </w:rPr>
          <w:t>Notice Errors-</w:t>
        </w:r>
        <w:r w:rsidRPr="005273B4">
          <w:rPr>
            <w:rFonts w:ascii="Times New Roman" w:eastAsia="Times New Roman" w:hAnsi="Times New Roman" w:cs="Times New Roman"/>
            <w:sz w:val="24"/>
            <w:szCs w:val="24"/>
            <w:lang w:val="en-US"/>
          </w:rPr>
          <w:t xml:space="preserve"> This type of error shows a minor error of the script and continues the execution after displaying the error.</w:t>
        </w:r>
      </w:ins>
    </w:p>
    <w:p w:rsidR="005273B4" w:rsidRPr="005273B4" w:rsidRDefault="005273B4" w:rsidP="005273B4">
      <w:pPr>
        <w:spacing w:before="100" w:beforeAutospacing="1" w:after="100" w:afterAutospacing="1" w:line="240" w:lineRule="auto"/>
        <w:rPr>
          <w:ins w:id="353" w:author="Unknown"/>
          <w:rFonts w:ascii="Times New Roman" w:eastAsia="Times New Roman" w:hAnsi="Times New Roman" w:cs="Times New Roman"/>
          <w:sz w:val="24"/>
          <w:szCs w:val="24"/>
          <w:lang w:val="en-US"/>
        </w:rPr>
      </w:pPr>
      <w:ins w:id="354" w:author="Unknown">
        <w:r w:rsidRPr="005273B4">
          <w:rPr>
            <w:rFonts w:ascii="Times New Roman" w:eastAsia="Times New Roman" w:hAnsi="Times New Roman" w:cs="Times New Roman"/>
            <w:sz w:val="24"/>
            <w:szCs w:val="24"/>
            <w:lang w:val="en-US"/>
          </w:rPr>
          <w:t>Here, the variable, $a is defined but $b is not defined. So, a notice of undefined variable will display for “</w:t>
        </w:r>
        <w:r w:rsidRPr="005273B4">
          <w:rPr>
            <w:rFonts w:ascii="Times New Roman" w:eastAsia="Times New Roman" w:hAnsi="Times New Roman" w:cs="Times New Roman"/>
            <w:b/>
            <w:bCs/>
            <w:sz w:val="24"/>
            <w:szCs w:val="24"/>
            <w:lang w:val="en-US"/>
          </w:rPr>
          <w:t>echo $b</w:t>
        </w:r>
        <w:r w:rsidRPr="005273B4">
          <w:rPr>
            <w:rFonts w:ascii="Times New Roman" w:eastAsia="Times New Roman" w:hAnsi="Times New Roman" w:cs="Times New Roman"/>
            <w:sz w:val="24"/>
            <w:szCs w:val="24"/>
            <w:lang w:val="en-US"/>
          </w:rPr>
          <w:t xml:space="preserve">” statement and print </w:t>
        </w:r>
        <w:r w:rsidRPr="005273B4">
          <w:rPr>
            <w:rFonts w:ascii="Times New Roman" w:eastAsia="Times New Roman" w:hAnsi="Times New Roman" w:cs="Times New Roman"/>
            <w:b/>
            <w:bCs/>
            <w:sz w:val="24"/>
            <w:szCs w:val="24"/>
            <w:lang w:val="en-US"/>
          </w:rPr>
          <w:t>“Checking notice error”</w:t>
        </w:r>
        <w:r w:rsidRPr="005273B4">
          <w:rPr>
            <w:rFonts w:ascii="Times New Roman" w:eastAsia="Times New Roman" w:hAnsi="Times New Roman" w:cs="Times New Roman"/>
            <w:sz w:val="24"/>
            <w:szCs w:val="24"/>
            <w:lang w:val="en-US"/>
          </w:rPr>
          <w:t xml:space="preserve"> by continuing the script.</w:t>
        </w:r>
      </w:ins>
    </w:p>
    <w:p w:rsidR="005273B4" w:rsidRPr="005273B4" w:rsidRDefault="005273B4" w:rsidP="005273B4">
      <w:pPr>
        <w:spacing w:before="100" w:beforeAutospacing="1" w:after="100" w:afterAutospacing="1" w:line="240" w:lineRule="auto"/>
        <w:rPr>
          <w:ins w:id="355" w:author="Unknown"/>
          <w:rFonts w:ascii="Times New Roman" w:eastAsia="Times New Roman" w:hAnsi="Times New Roman" w:cs="Times New Roman"/>
          <w:sz w:val="24"/>
          <w:szCs w:val="24"/>
          <w:lang w:val="en-US"/>
        </w:rPr>
      </w:pPr>
      <w:ins w:id="356" w:author="Unknown">
        <w:r w:rsidRPr="005273B4">
          <w:rPr>
            <w:rFonts w:ascii="Times New Roman" w:eastAsia="Times New Roman" w:hAnsi="Times New Roman" w:cs="Times New Roman"/>
            <w:b/>
            <w:bCs/>
            <w:sz w:val="24"/>
            <w:szCs w:val="24"/>
            <w:lang w:val="en-US"/>
          </w:rPr>
          <w:t>Sample code:</w:t>
        </w:r>
      </w:ins>
    </w:p>
    <w:tbl>
      <w:tblPr>
        <w:tblW w:w="0" w:type="auto"/>
        <w:tblCellSpacing w:w="15" w:type="dxa"/>
        <w:tblCellMar>
          <w:top w:w="15" w:type="dxa"/>
          <w:left w:w="15" w:type="dxa"/>
          <w:bottom w:w="15" w:type="dxa"/>
          <w:right w:w="15" w:type="dxa"/>
        </w:tblCellMar>
        <w:tblLook w:val="04A0"/>
      </w:tblPr>
      <w:tblGrid>
        <w:gridCol w:w="196"/>
        <w:gridCol w:w="105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$a</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100;</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$b;</w:t>
            </w:r>
          </w:p>
        </w:tc>
      </w:tr>
    </w:tbl>
    <w:p w:rsidR="005273B4" w:rsidRPr="005273B4" w:rsidRDefault="005273B4" w:rsidP="005273B4">
      <w:pPr>
        <w:spacing w:after="0" w:line="240" w:lineRule="auto"/>
        <w:rPr>
          <w:ins w:id="357"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3496"/>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echo</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"Checking notice error";</w:t>
            </w:r>
          </w:p>
        </w:tc>
      </w:tr>
    </w:tbl>
    <w:p w:rsidR="005273B4" w:rsidRPr="005273B4" w:rsidRDefault="005273B4" w:rsidP="005273B4">
      <w:pPr>
        <w:spacing w:before="100" w:beforeAutospacing="1" w:after="100" w:afterAutospacing="1" w:line="240" w:lineRule="auto"/>
        <w:rPr>
          <w:ins w:id="358" w:author="Unknown"/>
          <w:rFonts w:ascii="Times New Roman" w:eastAsia="Times New Roman" w:hAnsi="Times New Roman" w:cs="Times New Roman"/>
          <w:sz w:val="24"/>
          <w:szCs w:val="24"/>
          <w:lang w:val="en-US"/>
        </w:rPr>
      </w:pPr>
      <w:ins w:id="359" w:author="Unknown">
        <w:r w:rsidRPr="005273B4">
          <w:rPr>
            <w:rFonts w:ascii="Times New Roman" w:eastAsia="Times New Roman" w:hAnsi="Times New Roman" w:cs="Times New Roman"/>
            <w:b/>
            <w:bCs/>
            <w:color w:val="FF6600"/>
            <w:sz w:val="24"/>
            <w:szCs w:val="24"/>
            <w:lang w:val="en-US"/>
          </w:rPr>
          <w:t>Q #37) Does PHP support multiple inheritances?</w:t>
        </w:r>
      </w:ins>
    </w:p>
    <w:p w:rsidR="005273B4" w:rsidRPr="005273B4" w:rsidRDefault="005273B4" w:rsidP="005273B4">
      <w:pPr>
        <w:spacing w:before="100" w:beforeAutospacing="1" w:after="100" w:afterAutospacing="1" w:line="240" w:lineRule="auto"/>
        <w:rPr>
          <w:ins w:id="360" w:author="Unknown"/>
          <w:rFonts w:ascii="Times New Roman" w:eastAsia="Times New Roman" w:hAnsi="Times New Roman" w:cs="Times New Roman"/>
          <w:sz w:val="24"/>
          <w:szCs w:val="24"/>
          <w:lang w:val="en-US"/>
        </w:rPr>
      </w:pPr>
      <w:ins w:id="361"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362" w:author="Unknown"/>
          <w:rFonts w:ascii="Times New Roman" w:eastAsia="Times New Roman" w:hAnsi="Times New Roman" w:cs="Times New Roman"/>
          <w:sz w:val="24"/>
          <w:szCs w:val="24"/>
          <w:lang w:val="en-US"/>
        </w:rPr>
      </w:pPr>
      <w:ins w:id="363" w:author="Unknown">
        <w:r w:rsidRPr="005273B4">
          <w:rPr>
            <w:rFonts w:ascii="Times New Roman" w:eastAsia="Times New Roman" w:hAnsi="Times New Roman" w:cs="Times New Roman"/>
            <w:sz w:val="24"/>
            <w:szCs w:val="24"/>
            <w:lang w:val="en-US"/>
          </w:rPr>
          <w:t>PHP does not support multiple inheritances. To implement the features of multiple inheritances, the interface is used in PHP.</w:t>
        </w:r>
      </w:ins>
    </w:p>
    <w:p w:rsidR="005273B4" w:rsidRPr="005273B4" w:rsidRDefault="005273B4" w:rsidP="005273B4">
      <w:pPr>
        <w:spacing w:before="100" w:beforeAutospacing="1" w:after="100" w:afterAutospacing="1" w:line="240" w:lineRule="auto"/>
        <w:rPr>
          <w:ins w:id="364" w:author="Unknown"/>
          <w:rFonts w:ascii="Times New Roman" w:eastAsia="Times New Roman" w:hAnsi="Times New Roman" w:cs="Times New Roman"/>
          <w:sz w:val="24"/>
          <w:szCs w:val="24"/>
          <w:lang w:val="en-US"/>
        </w:rPr>
      </w:pPr>
      <w:ins w:id="365" w:author="Unknown">
        <w:r w:rsidRPr="005273B4">
          <w:rPr>
            <w:rFonts w:ascii="Times New Roman" w:eastAsia="Times New Roman" w:hAnsi="Times New Roman" w:cs="Times New Roman"/>
            <w:b/>
            <w:bCs/>
            <w:sz w:val="24"/>
            <w:szCs w:val="24"/>
            <w:u w:val="single"/>
            <w:lang w:val="en-US"/>
          </w:rPr>
          <w:t>Sample code:</w:t>
        </w:r>
      </w:ins>
    </w:p>
    <w:p w:rsidR="005273B4" w:rsidRPr="005273B4" w:rsidRDefault="005273B4" w:rsidP="005273B4">
      <w:pPr>
        <w:spacing w:before="100" w:beforeAutospacing="1" w:after="100" w:afterAutospacing="1" w:line="240" w:lineRule="auto"/>
        <w:rPr>
          <w:ins w:id="366" w:author="Unknown"/>
          <w:rFonts w:ascii="Times New Roman" w:eastAsia="Times New Roman" w:hAnsi="Times New Roman" w:cs="Times New Roman"/>
          <w:sz w:val="24"/>
          <w:szCs w:val="24"/>
          <w:lang w:val="en-US"/>
        </w:rPr>
      </w:pPr>
      <w:ins w:id="367" w:author="Unknown">
        <w:r w:rsidRPr="005273B4">
          <w:rPr>
            <w:rFonts w:ascii="Times New Roman" w:eastAsia="Times New Roman" w:hAnsi="Times New Roman" w:cs="Times New Roman"/>
            <w:sz w:val="24"/>
            <w:szCs w:val="24"/>
            <w:lang w:val="en-US"/>
          </w:rPr>
          <w:t xml:space="preserve">Here, two interfaces, </w:t>
        </w:r>
        <w:r w:rsidRPr="005273B4">
          <w:rPr>
            <w:rFonts w:ascii="Times New Roman" w:eastAsia="Times New Roman" w:hAnsi="Times New Roman" w:cs="Times New Roman"/>
            <w:b/>
            <w:bCs/>
            <w:sz w:val="24"/>
            <w:szCs w:val="24"/>
            <w:lang w:val="en-US"/>
          </w:rPr>
          <w:t>Isbn</w:t>
        </w:r>
        <w:r w:rsidRPr="005273B4">
          <w:rPr>
            <w:rFonts w:ascii="Times New Roman" w:eastAsia="Times New Roman" w:hAnsi="Times New Roman" w:cs="Times New Roman"/>
            <w:sz w:val="24"/>
            <w:szCs w:val="24"/>
            <w:lang w:val="en-US"/>
          </w:rPr>
          <w:t xml:space="preserve"> and </w:t>
        </w:r>
        <w:r w:rsidRPr="005273B4">
          <w:rPr>
            <w:rFonts w:ascii="Times New Roman" w:eastAsia="Times New Roman" w:hAnsi="Times New Roman" w:cs="Times New Roman"/>
            <w:b/>
            <w:bCs/>
            <w:sz w:val="24"/>
            <w:szCs w:val="24"/>
            <w:lang w:val="en-US"/>
          </w:rPr>
          <w:t>Type</w:t>
        </w:r>
        <w:r w:rsidRPr="005273B4">
          <w:rPr>
            <w:rFonts w:ascii="Times New Roman" w:eastAsia="Times New Roman" w:hAnsi="Times New Roman" w:cs="Times New Roman"/>
            <w:sz w:val="24"/>
            <w:szCs w:val="24"/>
            <w:lang w:val="en-US"/>
          </w:rPr>
          <w:t xml:space="preserve"> are declared and implemented in a class, book details to add the feature of multiple inheritances in PHP.</w:t>
        </w:r>
      </w:ins>
    </w:p>
    <w:tbl>
      <w:tblPr>
        <w:tblW w:w="0" w:type="auto"/>
        <w:tblCellSpacing w:w="15" w:type="dxa"/>
        <w:tblCellMar>
          <w:top w:w="15" w:type="dxa"/>
          <w:left w:w="15" w:type="dxa"/>
          <w:bottom w:w="15" w:type="dxa"/>
          <w:right w:w="15" w:type="dxa"/>
        </w:tblCellMar>
        <w:tblLook w:val="04A0"/>
      </w:tblPr>
      <w:tblGrid>
        <w:gridCol w:w="196"/>
        <w:gridCol w:w="363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interface</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xml:space="preserve">Isbn { </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public</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function</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setISBN($isbn);</w:t>
            </w:r>
          </w:p>
        </w:tc>
      </w:tr>
    </w:tbl>
    <w:p w:rsidR="005273B4" w:rsidRPr="005273B4" w:rsidRDefault="005273B4" w:rsidP="005273B4">
      <w:pPr>
        <w:spacing w:after="0" w:line="240" w:lineRule="auto"/>
        <w:rPr>
          <w:ins w:id="368"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177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interface</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Type{</w:t>
            </w:r>
          </w:p>
        </w:tc>
      </w:tr>
    </w:tbl>
    <w:p w:rsidR="005273B4" w:rsidRPr="005273B4" w:rsidRDefault="005273B4" w:rsidP="005273B4">
      <w:pPr>
        <w:spacing w:after="0" w:line="240" w:lineRule="auto"/>
        <w:rPr>
          <w:ins w:id="369"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363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lastRenderedPageBreak/>
              <w:t>5</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public</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function</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xml:space="preserve">setType($type); </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6</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bl>
    <w:p w:rsidR="005273B4" w:rsidRPr="005273B4" w:rsidRDefault="005273B4" w:rsidP="005273B4">
      <w:pPr>
        <w:spacing w:after="0" w:line="240" w:lineRule="auto"/>
        <w:rPr>
          <w:ins w:id="370"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483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7</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class</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bookDetails implements</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Isbn, Type {</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8</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private</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xml:space="preserve">$isbn; </w:t>
            </w:r>
          </w:p>
        </w:tc>
      </w:tr>
    </w:tbl>
    <w:p w:rsidR="005273B4" w:rsidRPr="005273B4" w:rsidRDefault="005273B4" w:rsidP="005273B4">
      <w:pPr>
        <w:spacing w:after="0" w:line="240" w:lineRule="auto"/>
        <w:rPr>
          <w:ins w:id="371"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841"/>
        <w:gridCol w:w="351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9</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private</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xml:space="preserve">$type; </w:t>
            </w:r>
          </w:p>
        </w:tc>
      </w:tr>
      <w:tr w:rsidR="005273B4" w:rsidRPr="005273B4" w:rsidTr="005273B4">
        <w:trPr>
          <w:tblCellSpacing w:w="15" w:type="dxa"/>
        </w:trPr>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10</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public</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function</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setISBN($isbn)</w:t>
            </w:r>
          </w:p>
        </w:tc>
      </w:tr>
    </w:tbl>
    <w:p w:rsidR="005273B4" w:rsidRPr="005273B4" w:rsidRDefault="005273B4" w:rsidP="005273B4">
      <w:pPr>
        <w:spacing w:after="0" w:line="240" w:lineRule="auto"/>
        <w:rPr>
          <w:ins w:id="372"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261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11</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 xml:space="preserve">{ </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12</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$this</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xml:space="preserve">-&gt; isbn = $isbn; </w:t>
            </w:r>
          </w:p>
        </w:tc>
      </w:tr>
    </w:tbl>
    <w:p w:rsidR="005273B4" w:rsidRPr="005273B4" w:rsidRDefault="005273B4" w:rsidP="005273B4">
      <w:pPr>
        <w:spacing w:after="0" w:line="240" w:lineRule="auto"/>
        <w:rPr>
          <w:ins w:id="373"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14</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public</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function</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setType($type)</w:t>
            </w:r>
          </w:p>
        </w:tc>
      </w:tr>
    </w:tbl>
    <w:p w:rsidR="005273B4" w:rsidRPr="005273B4" w:rsidRDefault="005273B4" w:rsidP="005273B4">
      <w:pPr>
        <w:spacing w:after="0" w:line="240" w:lineRule="auto"/>
        <w:rPr>
          <w:ins w:id="374"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2611"/>
        <w:gridCol w:w="45"/>
      </w:tblGrid>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15</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 xml:space="preserve">{ </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16</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$this</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xml:space="preserve">-&gt; type = $type; </w:t>
            </w:r>
          </w:p>
        </w:tc>
      </w:tr>
    </w:tbl>
    <w:p w:rsidR="005273B4" w:rsidRPr="005273B4" w:rsidRDefault="005273B4" w:rsidP="005273B4">
      <w:pPr>
        <w:spacing w:after="0" w:line="240" w:lineRule="auto"/>
        <w:rPr>
          <w:ins w:id="375"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316"/>
        <w:gridCol w:w="196"/>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17</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18</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w:t>
            </w:r>
          </w:p>
        </w:tc>
      </w:tr>
    </w:tbl>
    <w:p w:rsidR="005273B4" w:rsidRPr="005273B4" w:rsidRDefault="005273B4" w:rsidP="005273B4">
      <w:pPr>
        <w:spacing w:before="100" w:beforeAutospacing="1" w:after="100" w:afterAutospacing="1" w:line="240" w:lineRule="auto"/>
        <w:rPr>
          <w:ins w:id="376" w:author="Unknown"/>
          <w:rFonts w:ascii="Times New Roman" w:eastAsia="Times New Roman" w:hAnsi="Times New Roman" w:cs="Times New Roman"/>
          <w:sz w:val="24"/>
          <w:szCs w:val="24"/>
          <w:lang w:val="en-US"/>
        </w:rPr>
      </w:pPr>
      <w:ins w:id="377" w:author="Unknown">
        <w:r w:rsidRPr="005273B4">
          <w:rPr>
            <w:rFonts w:ascii="Times New Roman" w:eastAsia="Times New Roman" w:hAnsi="Times New Roman" w:cs="Times New Roman"/>
            <w:b/>
            <w:bCs/>
            <w:color w:val="FF6600"/>
            <w:sz w:val="24"/>
            <w:szCs w:val="24"/>
            <w:lang w:val="en-US"/>
          </w:rPr>
          <w:t>Q #38) What are the differences between session and cookie?</w:t>
        </w:r>
      </w:ins>
    </w:p>
    <w:p w:rsidR="005273B4" w:rsidRPr="005273B4" w:rsidRDefault="005273B4" w:rsidP="005273B4">
      <w:pPr>
        <w:spacing w:before="100" w:beforeAutospacing="1" w:after="100" w:afterAutospacing="1" w:line="240" w:lineRule="auto"/>
        <w:rPr>
          <w:ins w:id="378" w:author="Unknown"/>
          <w:rFonts w:ascii="Times New Roman" w:eastAsia="Times New Roman" w:hAnsi="Times New Roman" w:cs="Times New Roman"/>
          <w:sz w:val="24"/>
          <w:szCs w:val="24"/>
          <w:lang w:val="en-US"/>
        </w:rPr>
      </w:pPr>
      <w:ins w:id="379"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380" w:author="Unknown"/>
          <w:rFonts w:ascii="Times New Roman" w:eastAsia="Times New Roman" w:hAnsi="Times New Roman" w:cs="Times New Roman"/>
          <w:sz w:val="24"/>
          <w:szCs w:val="24"/>
          <w:lang w:val="en-US"/>
        </w:rPr>
      </w:pPr>
      <w:ins w:id="381" w:author="Unknown">
        <w:r w:rsidRPr="005273B4">
          <w:rPr>
            <w:rFonts w:ascii="Times New Roman" w:eastAsia="Times New Roman" w:hAnsi="Times New Roman" w:cs="Times New Roman"/>
            <w:sz w:val="24"/>
            <w:szCs w:val="24"/>
            <w:lang w:val="en-US"/>
          </w:rPr>
          <w:t>The session is a global variable which is used in the server to store the session data. When a new session creates the cookie with the session id is stored on the visitor's computer. The session variable can store more data than the cookie variable.</w:t>
        </w:r>
      </w:ins>
    </w:p>
    <w:p w:rsidR="005273B4" w:rsidRPr="005273B4" w:rsidRDefault="005273B4" w:rsidP="005273B4">
      <w:pPr>
        <w:spacing w:before="100" w:beforeAutospacing="1" w:after="100" w:afterAutospacing="1" w:line="240" w:lineRule="auto"/>
        <w:rPr>
          <w:ins w:id="382" w:author="Unknown"/>
          <w:rFonts w:ascii="Times New Roman" w:eastAsia="Times New Roman" w:hAnsi="Times New Roman" w:cs="Times New Roman"/>
          <w:sz w:val="24"/>
          <w:szCs w:val="24"/>
          <w:lang w:val="en-US"/>
        </w:rPr>
      </w:pPr>
      <w:ins w:id="383" w:author="Unknown">
        <w:r w:rsidRPr="005273B4">
          <w:rPr>
            <w:rFonts w:ascii="Times New Roman" w:eastAsia="Times New Roman" w:hAnsi="Times New Roman" w:cs="Times New Roman"/>
            <w:sz w:val="24"/>
            <w:szCs w:val="24"/>
            <w:lang w:val="en-US"/>
          </w:rPr>
          <w:t>Session data are stored in a $_SESSION array and Cookie data are stored in a $_COOKIE array. Session values are removed automatically when the visitor closes the browser and cookie values are not removed automatically.</w:t>
        </w:r>
      </w:ins>
    </w:p>
    <w:p w:rsidR="005273B4" w:rsidRPr="005273B4" w:rsidRDefault="005273B4" w:rsidP="005273B4">
      <w:pPr>
        <w:spacing w:before="100" w:beforeAutospacing="1" w:after="100" w:afterAutospacing="1" w:line="240" w:lineRule="auto"/>
        <w:rPr>
          <w:ins w:id="384" w:author="Unknown"/>
          <w:rFonts w:ascii="Times New Roman" w:eastAsia="Times New Roman" w:hAnsi="Times New Roman" w:cs="Times New Roman"/>
          <w:sz w:val="24"/>
          <w:szCs w:val="24"/>
          <w:lang w:val="en-US"/>
        </w:rPr>
      </w:pPr>
      <w:ins w:id="385" w:author="Unknown">
        <w:r w:rsidRPr="005273B4">
          <w:rPr>
            <w:rFonts w:ascii="Times New Roman" w:eastAsia="Times New Roman" w:hAnsi="Times New Roman" w:cs="Times New Roman"/>
            <w:b/>
            <w:bCs/>
            <w:color w:val="FF6600"/>
            <w:sz w:val="24"/>
            <w:szCs w:val="24"/>
            <w:lang w:val="en-US"/>
          </w:rPr>
          <w:t>Q #39) What is the use of mysqli_real_escape_string() function?</w:t>
        </w:r>
      </w:ins>
    </w:p>
    <w:p w:rsidR="005273B4" w:rsidRPr="005273B4" w:rsidRDefault="005273B4" w:rsidP="005273B4">
      <w:pPr>
        <w:spacing w:before="100" w:beforeAutospacing="1" w:after="100" w:afterAutospacing="1" w:line="240" w:lineRule="auto"/>
        <w:rPr>
          <w:ins w:id="386" w:author="Unknown"/>
          <w:rFonts w:ascii="Times New Roman" w:eastAsia="Times New Roman" w:hAnsi="Times New Roman" w:cs="Times New Roman"/>
          <w:sz w:val="24"/>
          <w:szCs w:val="24"/>
          <w:lang w:val="en-US"/>
        </w:rPr>
      </w:pPr>
      <w:ins w:id="387"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388" w:author="Unknown"/>
          <w:rFonts w:ascii="Times New Roman" w:eastAsia="Times New Roman" w:hAnsi="Times New Roman" w:cs="Times New Roman"/>
          <w:sz w:val="24"/>
          <w:szCs w:val="24"/>
          <w:lang w:val="en-US"/>
        </w:rPr>
      </w:pPr>
      <w:ins w:id="389" w:author="Unknown">
        <w:r w:rsidRPr="005273B4">
          <w:rPr>
            <w:rFonts w:ascii="Times New Roman" w:eastAsia="Times New Roman" w:hAnsi="Times New Roman" w:cs="Times New Roman"/>
            <w:sz w:val="24"/>
            <w:szCs w:val="24"/>
            <w:lang w:val="en-US"/>
          </w:rPr>
          <w:t>mysqli_real_escape_string() function is used to escape special characters from the string for using a SQL statement</w:t>
        </w:r>
      </w:ins>
    </w:p>
    <w:p w:rsidR="005273B4" w:rsidRPr="005273B4" w:rsidRDefault="005273B4" w:rsidP="005273B4">
      <w:pPr>
        <w:spacing w:before="100" w:beforeAutospacing="1" w:after="100" w:afterAutospacing="1" w:line="240" w:lineRule="auto"/>
        <w:rPr>
          <w:ins w:id="390" w:author="Unknown"/>
          <w:rFonts w:ascii="Times New Roman" w:eastAsia="Times New Roman" w:hAnsi="Times New Roman" w:cs="Times New Roman"/>
          <w:sz w:val="24"/>
          <w:szCs w:val="24"/>
          <w:lang w:val="en-US"/>
        </w:rPr>
      </w:pPr>
      <w:ins w:id="391"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8792"/>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$DBconnection=mysqli_connect("localhost","username","password","dbname");</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$productName</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mysqli_real_escape_string($con, $_POST['proname']);</w:t>
            </w:r>
          </w:p>
        </w:tc>
      </w:tr>
    </w:tbl>
    <w:p w:rsidR="005273B4" w:rsidRPr="005273B4" w:rsidRDefault="005273B4" w:rsidP="005273B4">
      <w:pPr>
        <w:spacing w:after="0" w:line="240" w:lineRule="auto"/>
        <w:rPr>
          <w:ins w:id="392"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7937"/>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$ProductType</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mysqli_real_escape_string($con, $_POST['protype']);</w:t>
            </w:r>
          </w:p>
        </w:tc>
      </w:tr>
    </w:tbl>
    <w:p w:rsidR="005273B4" w:rsidRPr="005273B4" w:rsidRDefault="005273B4" w:rsidP="005273B4">
      <w:pPr>
        <w:spacing w:before="100" w:beforeAutospacing="1" w:after="100" w:afterAutospacing="1" w:line="240" w:lineRule="auto"/>
        <w:rPr>
          <w:ins w:id="393" w:author="Unknown"/>
          <w:rFonts w:ascii="Times New Roman" w:eastAsia="Times New Roman" w:hAnsi="Times New Roman" w:cs="Times New Roman"/>
          <w:sz w:val="24"/>
          <w:szCs w:val="24"/>
          <w:lang w:val="en-US"/>
        </w:rPr>
      </w:pPr>
      <w:ins w:id="394" w:author="Unknown">
        <w:r w:rsidRPr="005273B4">
          <w:rPr>
            <w:rFonts w:ascii="Times New Roman" w:eastAsia="Times New Roman" w:hAnsi="Times New Roman" w:cs="Times New Roman"/>
            <w:b/>
            <w:bCs/>
            <w:color w:val="FF6600"/>
            <w:sz w:val="24"/>
            <w:szCs w:val="24"/>
            <w:lang w:val="en-US"/>
          </w:rPr>
          <w:t>Q #40) Which functions are used to remove whitespaces from the string?</w:t>
        </w:r>
      </w:ins>
    </w:p>
    <w:p w:rsidR="005273B4" w:rsidRPr="005273B4" w:rsidRDefault="005273B4" w:rsidP="005273B4">
      <w:pPr>
        <w:spacing w:before="100" w:beforeAutospacing="1" w:after="100" w:afterAutospacing="1" w:line="240" w:lineRule="auto"/>
        <w:rPr>
          <w:ins w:id="395" w:author="Unknown"/>
          <w:rFonts w:ascii="Times New Roman" w:eastAsia="Times New Roman" w:hAnsi="Times New Roman" w:cs="Times New Roman"/>
          <w:sz w:val="24"/>
          <w:szCs w:val="24"/>
          <w:lang w:val="en-US"/>
        </w:rPr>
      </w:pPr>
      <w:ins w:id="396"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397" w:author="Unknown"/>
          <w:rFonts w:ascii="Times New Roman" w:eastAsia="Times New Roman" w:hAnsi="Times New Roman" w:cs="Times New Roman"/>
          <w:sz w:val="24"/>
          <w:szCs w:val="24"/>
          <w:lang w:val="en-US"/>
        </w:rPr>
      </w:pPr>
      <w:ins w:id="398" w:author="Unknown">
        <w:r w:rsidRPr="005273B4">
          <w:rPr>
            <w:rFonts w:ascii="Times New Roman" w:eastAsia="Times New Roman" w:hAnsi="Times New Roman" w:cs="Times New Roman"/>
            <w:sz w:val="24"/>
            <w:szCs w:val="24"/>
            <w:lang w:val="en-US"/>
          </w:rPr>
          <w:t>There are three functions in PHP to remove the whitespaces from the string.</w:t>
        </w:r>
      </w:ins>
    </w:p>
    <w:p w:rsidR="005273B4" w:rsidRPr="005273B4" w:rsidRDefault="005273B4" w:rsidP="005273B4">
      <w:pPr>
        <w:spacing w:before="100" w:beforeAutospacing="1" w:after="100" w:afterAutospacing="1" w:line="240" w:lineRule="auto"/>
        <w:rPr>
          <w:ins w:id="399" w:author="Unknown"/>
          <w:rFonts w:ascii="Times New Roman" w:eastAsia="Times New Roman" w:hAnsi="Times New Roman" w:cs="Times New Roman"/>
          <w:sz w:val="24"/>
          <w:szCs w:val="24"/>
          <w:lang w:val="en-US"/>
        </w:rPr>
      </w:pPr>
      <w:ins w:id="400" w:author="Unknown">
        <w:r w:rsidRPr="005273B4">
          <w:rPr>
            <w:rFonts w:ascii="Times New Roman" w:eastAsia="Times New Roman" w:hAnsi="Times New Roman" w:cs="Times New Roman"/>
            <w:b/>
            <w:bCs/>
            <w:sz w:val="24"/>
            <w:szCs w:val="24"/>
            <w:lang w:val="en-US"/>
          </w:rPr>
          <w:lastRenderedPageBreak/>
          <w:t>trim()</w:t>
        </w:r>
        <w:r w:rsidRPr="005273B4">
          <w:rPr>
            <w:rFonts w:ascii="Times New Roman" w:eastAsia="Times New Roman" w:hAnsi="Times New Roman" w:cs="Times New Roman"/>
            <w:sz w:val="24"/>
            <w:szCs w:val="24"/>
            <w:lang w:val="en-US"/>
          </w:rPr>
          <w:t xml:space="preserve"> – It removes whitespaces from the left and right side of the string.</w:t>
        </w:r>
        <w:r w:rsidRPr="005273B4">
          <w:rPr>
            <w:rFonts w:ascii="Times New Roman" w:eastAsia="Times New Roman" w:hAnsi="Times New Roman" w:cs="Times New Roman"/>
            <w:sz w:val="24"/>
            <w:szCs w:val="24"/>
            <w:lang w:val="en-US"/>
          </w:rPr>
          <w:br/>
        </w:r>
        <w:r w:rsidRPr="005273B4">
          <w:rPr>
            <w:rFonts w:ascii="Times New Roman" w:eastAsia="Times New Roman" w:hAnsi="Times New Roman" w:cs="Times New Roman"/>
            <w:b/>
            <w:bCs/>
            <w:sz w:val="24"/>
            <w:szCs w:val="24"/>
            <w:lang w:val="en-US"/>
          </w:rPr>
          <w:t>ltrim()</w:t>
        </w:r>
        <w:r w:rsidRPr="005273B4">
          <w:rPr>
            <w:rFonts w:ascii="Times New Roman" w:eastAsia="Times New Roman" w:hAnsi="Times New Roman" w:cs="Times New Roman"/>
            <w:sz w:val="24"/>
            <w:szCs w:val="24"/>
            <w:lang w:val="en-US"/>
          </w:rPr>
          <w:t xml:space="preserve"> – It removes whitespaces from the from the left side of the string.</w:t>
        </w:r>
        <w:r w:rsidRPr="005273B4">
          <w:rPr>
            <w:rFonts w:ascii="Times New Roman" w:eastAsia="Times New Roman" w:hAnsi="Times New Roman" w:cs="Times New Roman"/>
            <w:sz w:val="24"/>
            <w:szCs w:val="24"/>
            <w:lang w:val="en-US"/>
          </w:rPr>
          <w:br/>
        </w:r>
        <w:r w:rsidRPr="005273B4">
          <w:rPr>
            <w:rFonts w:ascii="Times New Roman" w:eastAsia="Times New Roman" w:hAnsi="Times New Roman" w:cs="Times New Roman"/>
            <w:b/>
            <w:bCs/>
            <w:sz w:val="24"/>
            <w:szCs w:val="24"/>
            <w:lang w:val="en-US"/>
          </w:rPr>
          <w:t>rtrim()</w:t>
        </w:r>
        <w:r w:rsidRPr="005273B4">
          <w:rPr>
            <w:rFonts w:ascii="Times New Roman" w:eastAsia="Times New Roman" w:hAnsi="Times New Roman" w:cs="Times New Roman"/>
            <w:sz w:val="24"/>
            <w:szCs w:val="24"/>
            <w:lang w:val="en-US"/>
          </w:rPr>
          <w:t xml:space="preserve"> – It removes whitespaces from the from the right side of the string.</w:t>
        </w:r>
      </w:ins>
    </w:p>
    <w:p w:rsidR="005273B4" w:rsidRPr="005273B4" w:rsidRDefault="005273B4" w:rsidP="005273B4">
      <w:pPr>
        <w:spacing w:before="100" w:beforeAutospacing="1" w:after="100" w:afterAutospacing="1" w:line="240" w:lineRule="auto"/>
        <w:rPr>
          <w:ins w:id="401" w:author="Unknown"/>
          <w:rFonts w:ascii="Times New Roman" w:eastAsia="Times New Roman" w:hAnsi="Times New Roman" w:cs="Times New Roman"/>
          <w:sz w:val="24"/>
          <w:szCs w:val="24"/>
          <w:lang w:val="en-US"/>
        </w:rPr>
      </w:pPr>
      <w:ins w:id="402" w:author="Unknown">
        <w:r w:rsidRPr="005273B4">
          <w:rPr>
            <w:rFonts w:ascii="Times New Roman" w:eastAsia="Times New Roman" w:hAnsi="Times New Roman" w:cs="Times New Roman"/>
            <w:b/>
            <w:bCs/>
            <w:sz w:val="24"/>
            <w:szCs w:val="24"/>
            <w:u w:val="single"/>
            <w:lang w:val="en-US"/>
          </w:rPr>
          <w:t>Sample code:</w:t>
        </w:r>
      </w:ins>
    </w:p>
    <w:tbl>
      <w:tblPr>
        <w:tblW w:w="0" w:type="auto"/>
        <w:tblCellSpacing w:w="15" w:type="dxa"/>
        <w:tblCellMar>
          <w:top w:w="15" w:type="dxa"/>
          <w:left w:w="15" w:type="dxa"/>
          <w:bottom w:w="15" w:type="dxa"/>
          <w:right w:w="15" w:type="dxa"/>
        </w:tblCellMar>
        <w:tblLook w:val="04A0"/>
      </w:tblPr>
      <w:tblGrid>
        <w:gridCol w:w="196"/>
        <w:gridCol w:w="4051"/>
        <w:gridCol w:w="45"/>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1</w:t>
            </w:r>
          </w:p>
        </w:tc>
        <w:tc>
          <w:tcPr>
            <w:tcW w:w="0" w:type="auto"/>
            <w:gridSpan w:val="2"/>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$str</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 Tutorials for your help";</w:t>
            </w:r>
          </w:p>
        </w:tc>
      </w:tr>
      <w:tr w:rsidR="005273B4" w:rsidRPr="005273B4" w:rsidTr="005273B4">
        <w:trPr>
          <w:gridAfter w:val="1"/>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2</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$val1</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trim($str);</w:t>
            </w:r>
          </w:p>
        </w:tc>
      </w:tr>
    </w:tbl>
    <w:p w:rsidR="005273B4" w:rsidRPr="005273B4" w:rsidRDefault="005273B4" w:rsidP="005273B4">
      <w:pPr>
        <w:spacing w:after="0" w:line="240" w:lineRule="auto"/>
        <w:rPr>
          <w:ins w:id="403" w:author="Unknown"/>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tblPr>
      <w:tblGrid>
        <w:gridCol w:w="196"/>
        <w:gridCol w:w="2416"/>
      </w:tblGrid>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3</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$val2</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ltrim($str);</w:t>
            </w:r>
          </w:p>
        </w:tc>
      </w:tr>
      <w:tr w:rsidR="005273B4" w:rsidRPr="005273B4" w:rsidTr="005273B4">
        <w:trPr>
          <w:tblCellSpacing w:w="15" w:type="dxa"/>
        </w:trPr>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4</w:t>
            </w:r>
          </w:p>
        </w:tc>
        <w:tc>
          <w:tcPr>
            <w:tcW w:w="0" w:type="auto"/>
            <w:vAlign w:val="center"/>
            <w:hideMark/>
          </w:tcPr>
          <w:p w:rsidR="005273B4" w:rsidRPr="005273B4" w:rsidRDefault="005273B4" w:rsidP="005273B4">
            <w:pPr>
              <w:spacing w:after="0" w:line="240" w:lineRule="auto"/>
              <w:rPr>
                <w:rFonts w:ascii="Times New Roman" w:eastAsia="Times New Roman" w:hAnsi="Times New Roman" w:cs="Times New Roman"/>
                <w:sz w:val="24"/>
                <w:szCs w:val="24"/>
                <w:lang w:val="en-US"/>
              </w:rPr>
            </w:pPr>
            <w:r w:rsidRPr="005273B4">
              <w:rPr>
                <w:rFonts w:ascii="Courier New" w:eastAsia="Times New Roman" w:hAnsi="Courier New" w:cs="Courier New"/>
                <w:sz w:val="20"/>
                <w:lang w:val="en-US"/>
              </w:rPr>
              <w:t>$val3</w:t>
            </w:r>
            <w:r w:rsidRPr="005273B4">
              <w:rPr>
                <w:rFonts w:ascii="Times New Roman" w:eastAsia="Times New Roman" w:hAnsi="Times New Roman" w:cs="Times New Roman"/>
                <w:sz w:val="24"/>
                <w:szCs w:val="24"/>
                <w:lang w:val="en-US"/>
              </w:rPr>
              <w:t xml:space="preserve"> </w:t>
            </w:r>
            <w:r w:rsidRPr="005273B4">
              <w:rPr>
                <w:rFonts w:ascii="Courier New" w:eastAsia="Times New Roman" w:hAnsi="Courier New" w:cs="Courier New"/>
                <w:sz w:val="20"/>
                <w:lang w:val="en-US"/>
              </w:rPr>
              <w:t>= rtrim($str);</w:t>
            </w:r>
          </w:p>
        </w:tc>
      </w:tr>
    </w:tbl>
    <w:p w:rsidR="005273B4" w:rsidRPr="005273B4" w:rsidRDefault="005273B4" w:rsidP="005273B4">
      <w:pPr>
        <w:spacing w:before="100" w:beforeAutospacing="1" w:after="100" w:afterAutospacing="1" w:line="240" w:lineRule="auto"/>
        <w:rPr>
          <w:ins w:id="404" w:author="Unknown"/>
          <w:rFonts w:ascii="Times New Roman" w:eastAsia="Times New Roman" w:hAnsi="Times New Roman" w:cs="Times New Roman"/>
          <w:sz w:val="24"/>
          <w:szCs w:val="24"/>
          <w:lang w:val="en-US"/>
        </w:rPr>
      </w:pPr>
      <w:ins w:id="405" w:author="Unknown">
        <w:r w:rsidRPr="005273B4">
          <w:rPr>
            <w:rFonts w:ascii="Times New Roman" w:eastAsia="Times New Roman" w:hAnsi="Times New Roman" w:cs="Times New Roman"/>
            <w:b/>
            <w:bCs/>
            <w:color w:val="FF6600"/>
            <w:sz w:val="24"/>
            <w:szCs w:val="24"/>
            <w:lang w:val="en-US"/>
          </w:rPr>
          <w:t>Q #41) What is a persistence cookie?</w:t>
        </w:r>
      </w:ins>
    </w:p>
    <w:p w:rsidR="005273B4" w:rsidRPr="005273B4" w:rsidRDefault="005273B4" w:rsidP="005273B4">
      <w:pPr>
        <w:spacing w:before="100" w:beforeAutospacing="1" w:after="100" w:afterAutospacing="1" w:line="240" w:lineRule="auto"/>
        <w:rPr>
          <w:ins w:id="406" w:author="Unknown"/>
          <w:rFonts w:ascii="Times New Roman" w:eastAsia="Times New Roman" w:hAnsi="Times New Roman" w:cs="Times New Roman"/>
          <w:sz w:val="24"/>
          <w:szCs w:val="24"/>
          <w:lang w:val="en-US"/>
        </w:rPr>
      </w:pPr>
      <w:ins w:id="407"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408" w:author="Unknown"/>
          <w:rFonts w:ascii="Times New Roman" w:eastAsia="Times New Roman" w:hAnsi="Times New Roman" w:cs="Times New Roman"/>
          <w:sz w:val="24"/>
          <w:szCs w:val="24"/>
          <w:lang w:val="en-US"/>
        </w:rPr>
      </w:pPr>
      <w:ins w:id="409" w:author="Unknown">
        <w:r w:rsidRPr="005273B4">
          <w:rPr>
            <w:rFonts w:ascii="Times New Roman" w:eastAsia="Times New Roman" w:hAnsi="Times New Roman" w:cs="Times New Roman"/>
            <w:sz w:val="24"/>
            <w:szCs w:val="24"/>
            <w:lang w:val="en-US"/>
          </w:rPr>
          <w:t>A cookie file that is stored permanently in the browser is called a persistence cookie. It is not secure and is mainly used for tracking a visitor for long times.</w:t>
        </w:r>
      </w:ins>
    </w:p>
    <w:p w:rsidR="005273B4" w:rsidRPr="005273B4" w:rsidRDefault="005273B4" w:rsidP="005273B4">
      <w:pPr>
        <w:spacing w:before="100" w:beforeAutospacing="1" w:after="100" w:afterAutospacing="1" w:line="240" w:lineRule="auto"/>
        <w:rPr>
          <w:ins w:id="410" w:author="Unknown"/>
          <w:rFonts w:ascii="Times New Roman" w:eastAsia="Times New Roman" w:hAnsi="Times New Roman" w:cs="Times New Roman"/>
          <w:sz w:val="24"/>
          <w:szCs w:val="24"/>
          <w:lang w:val="en-US"/>
        </w:rPr>
      </w:pPr>
      <w:ins w:id="411" w:author="Unknown">
        <w:r w:rsidRPr="005273B4">
          <w:rPr>
            <w:rFonts w:ascii="Times New Roman" w:eastAsia="Times New Roman" w:hAnsi="Times New Roman" w:cs="Times New Roman"/>
            <w:sz w:val="24"/>
            <w:szCs w:val="24"/>
            <w:lang w:val="en-US"/>
          </w:rPr>
          <w:t>This type of cookie can be declared as follows,</w:t>
        </w:r>
      </w:ins>
    </w:p>
    <w:p w:rsidR="005273B4" w:rsidRPr="005273B4" w:rsidRDefault="005273B4" w:rsidP="0052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2" w:author="Unknown"/>
          <w:rFonts w:ascii="Courier New" w:eastAsia="Times New Roman" w:hAnsi="Courier New" w:cs="Courier New"/>
          <w:sz w:val="20"/>
          <w:szCs w:val="20"/>
          <w:lang w:val="en-US"/>
        </w:rPr>
      </w:pPr>
      <w:ins w:id="413" w:author="Unknown">
        <w:r w:rsidRPr="005273B4">
          <w:rPr>
            <w:rFonts w:ascii="Courier New" w:eastAsia="Times New Roman" w:hAnsi="Courier New" w:cs="Courier New"/>
            <w:sz w:val="20"/>
            <w:szCs w:val="20"/>
            <w:lang w:val="en-US"/>
          </w:rPr>
          <w:t>setccookie ("cookie_name", "cookie_value", strtotime("+2 years");</w:t>
        </w:r>
      </w:ins>
    </w:p>
    <w:p w:rsidR="005273B4" w:rsidRPr="005273B4" w:rsidRDefault="005273B4" w:rsidP="005273B4">
      <w:pPr>
        <w:spacing w:before="100" w:beforeAutospacing="1" w:after="100" w:afterAutospacing="1" w:line="240" w:lineRule="auto"/>
        <w:rPr>
          <w:ins w:id="414" w:author="Unknown"/>
          <w:rFonts w:ascii="Times New Roman" w:eastAsia="Times New Roman" w:hAnsi="Times New Roman" w:cs="Times New Roman"/>
          <w:sz w:val="24"/>
          <w:szCs w:val="24"/>
          <w:lang w:val="en-US"/>
        </w:rPr>
      </w:pPr>
      <w:ins w:id="415" w:author="Unknown">
        <w:r w:rsidRPr="005273B4">
          <w:rPr>
            <w:rFonts w:ascii="Times New Roman" w:eastAsia="Times New Roman" w:hAnsi="Times New Roman" w:cs="Times New Roman"/>
            <w:b/>
            <w:bCs/>
            <w:color w:val="FF6600"/>
            <w:sz w:val="24"/>
            <w:szCs w:val="24"/>
            <w:lang w:val="en-US"/>
          </w:rPr>
          <w:t>Q #42) How can a cross-site scripting attack be prevented by PHP?</w:t>
        </w:r>
      </w:ins>
    </w:p>
    <w:p w:rsidR="005273B4" w:rsidRPr="005273B4" w:rsidRDefault="005273B4" w:rsidP="005273B4">
      <w:pPr>
        <w:spacing w:before="100" w:beforeAutospacing="1" w:after="100" w:afterAutospacing="1" w:line="240" w:lineRule="auto"/>
        <w:rPr>
          <w:ins w:id="416" w:author="Unknown"/>
          <w:rFonts w:ascii="Times New Roman" w:eastAsia="Times New Roman" w:hAnsi="Times New Roman" w:cs="Times New Roman"/>
          <w:sz w:val="24"/>
          <w:szCs w:val="24"/>
          <w:lang w:val="en-US"/>
        </w:rPr>
      </w:pPr>
      <w:ins w:id="417"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418" w:author="Unknown"/>
          <w:rFonts w:ascii="Times New Roman" w:eastAsia="Times New Roman" w:hAnsi="Times New Roman" w:cs="Times New Roman"/>
          <w:sz w:val="24"/>
          <w:szCs w:val="24"/>
          <w:lang w:val="en-US"/>
        </w:rPr>
      </w:pPr>
      <w:ins w:id="419" w:author="Unknown">
        <w:r w:rsidRPr="005273B4">
          <w:rPr>
            <w:rFonts w:ascii="Times New Roman" w:eastAsia="Times New Roman" w:hAnsi="Times New Roman" w:cs="Times New Roman"/>
            <w:sz w:val="24"/>
            <w:szCs w:val="24"/>
            <w:lang w:val="en-US"/>
          </w:rPr>
          <w:t>Htmlentities() function of PHP can be used for preventing cross-site scripting attack.</w:t>
        </w:r>
      </w:ins>
    </w:p>
    <w:p w:rsidR="005273B4" w:rsidRPr="005273B4" w:rsidRDefault="005273B4" w:rsidP="005273B4">
      <w:pPr>
        <w:spacing w:before="100" w:beforeAutospacing="1" w:after="100" w:afterAutospacing="1" w:line="240" w:lineRule="auto"/>
        <w:rPr>
          <w:ins w:id="420" w:author="Unknown"/>
          <w:rFonts w:ascii="Times New Roman" w:eastAsia="Times New Roman" w:hAnsi="Times New Roman" w:cs="Times New Roman"/>
          <w:sz w:val="24"/>
          <w:szCs w:val="24"/>
          <w:lang w:val="en-US"/>
        </w:rPr>
      </w:pPr>
      <w:ins w:id="421" w:author="Unknown">
        <w:r w:rsidRPr="005273B4">
          <w:rPr>
            <w:rFonts w:ascii="Times New Roman" w:eastAsia="Times New Roman" w:hAnsi="Times New Roman" w:cs="Times New Roman"/>
            <w:b/>
            <w:bCs/>
            <w:color w:val="FF6600"/>
            <w:sz w:val="24"/>
            <w:szCs w:val="24"/>
            <w:lang w:val="en-US"/>
          </w:rPr>
          <w:t>Q #43) Which PHP global variable is used for uploading a file?</w:t>
        </w:r>
      </w:ins>
    </w:p>
    <w:p w:rsidR="005273B4" w:rsidRPr="005273B4" w:rsidRDefault="005273B4" w:rsidP="005273B4">
      <w:pPr>
        <w:spacing w:before="100" w:beforeAutospacing="1" w:after="100" w:afterAutospacing="1" w:line="240" w:lineRule="auto"/>
        <w:rPr>
          <w:ins w:id="422" w:author="Unknown"/>
          <w:rFonts w:ascii="Times New Roman" w:eastAsia="Times New Roman" w:hAnsi="Times New Roman" w:cs="Times New Roman"/>
          <w:sz w:val="24"/>
          <w:szCs w:val="24"/>
          <w:lang w:val="en-US"/>
        </w:rPr>
      </w:pPr>
      <w:ins w:id="423"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424" w:author="Unknown"/>
          <w:rFonts w:ascii="Times New Roman" w:eastAsia="Times New Roman" w:hAnsi="Times New Roman" w:cs="Times New Roman"/>
          <w:sz w:val="24"/>
          <w:szCs w:val="24"/>
          <w:lang w:val="en-US"/>
        </w:rPr>
      </w:pPr>
      <w:ins w:id="425" w:author="Unknown">
        <w:r w:rsidRPr="005273B4">
          <w:rPr>
            <w:rFonts w:ascii="Times New Roman" w:eastAsia="Times New Roman" w:hAnsi="Times New Roman" w:cs="Times New Roman"/>
            <w:sz w:val="24"/>
            <w:szCs w:val="24"/>
            <w:lang w:val="en-US"/>
          </w:rPr>
          <w:t>$_FILE[] array contains all the information of an uploaded file.</w:t>
        </w:r>
      </w:ins>
    </w:p>
    <w:p w:rsidR="005273B4" w:rsidRPr="005273B4" w:rsidRDefault="005273B4" w:rsidP="005273B4">
      <w:pPr>
        <w:spacing w:before="100" w:beforeAutospacing="1" w:after="100" w:afterAutospacing="1" w:line="240" w:lineRule="auto"/>
        <w:rPr>
          <w:ins w:id="426" w:author="Unknown"/>
          <w:rFonts w:ascii="Times New Roman" w:eastAsia="Times New Roman" w:hAnsi="Times New Roman" w:cs="Times New Roman"/>
          <w:sz w:val="24"/>
          <w:szCs w:val="24"/>
          <w:lang w:val="en-US"/>
        </w:rPr>
      </w:pPr>
      <w:ins w:id="427" w:author="Unknown">
        <w:r w:rsidRPr="005273B4">
          <w:rPr>
            <w:rFonts w:ascii="Times New Roman" w:eastAsia="Times New Roman" w:hAnsi="Times New Roman" w:cs="Times New Roman"/>
            <w:b/>
            <w:bCs/>
            <w:sz w:val="24"/>
            <w:szCs w:val="24"/>
            <w:lang w:val="en-US"/>
          </w:rPr>
          <w:t>The use of various indexes of this array is mentioned below:</w:t>
        </w:r>
      </w:ins>
    </w:p>
    <w:p w:rsidR="005273B4" w:rsidRPr="005273B4" w:rsidRDefault="005273B4" w:rsidP="005273B4">
      <w:pPr>
        <w:spacing w:before="100" w:beforeAutospacing="1" w:after="100" w:afterAutospacing="1" w:line="240" w:lineRule="auto"/>
        <w:rPr>
          <w:ins w:id="428" w:author="Unknown"/>
          <w:rFonts w:ascii="Times New Roman" w:eastAsia="Times New Roman" w:hAnsi="Times New Roman" w:cs="Times New Roman"/>
          <w:sz w:val="24"/>
          <w:szCs w:val="24"/>
          <w:lang w:val="en-US"/>
        </w:rPr>
      </w:pPr>
      <w:ins w:id="429" w:author="Unknown">
        <w:r w:rsidRPr="005273B4">
          <w:rPr>
            <w:rFonts w:ascii="Times New Roman" w:eastAsia="Times New Roman" w:hAnsi="Times New Roman" w:cs="Times New Roman"/>
            <w:b/>
            <w:bCs/>
            <w:sz w:val="24"/>
            <w:szCs w:val="24"/>
            <w:lang w:val="en-US"/>
          </w:rPr>
          <w:t>$_FILES[$fieldName][‘name']</w:t>
        </w:r>
        <w:r w:rsidRPr="005273B4">
          <w:rPr>
            <w:rFonts w:ascii="Times New Roman" w:eastAsia="Times New Roman" w:hAnsi="Times New Roman" w:cs="Times New Roman"/>
            <w:sz w:val="24"/>
            <w:szCs w:val="24"/>
            <w:lang w:val="en-US"/>
          </w:rPr>
          <w:t xml:space="preserve"> – Keeps the original file name.</w:t>
        </w:r>
        <w:r w:rsidRPr="005273B4">
          <w:rPr>
            <w:rFonts w:ascii="Times New Roman" w:eastAsia="Times New Roman" w:hAnsi="Times New Roman" w:cs="Times New Roman"/>
            <w:sz w:val="24"/>
            <w:szCs w:val="24"/>
            <w:lang w:val="en-US"/>
          </w:rPr>
          <w:br/>
        </w:r>
        <w:r w:rsidRPr="005273B4">
          <w:rPr>
            <w:rFonts w:ascii="Times New Roman" w:eastAsia="Times New Roman" w:hAnsi="Times New Roman" w:cs="Times New Roman"/>
            <w:b/>
            <w:bCs/>
            <w:sz w:val="24"/>
            <w:szCs w:val="24"/>
            <w:lang w:val="en-US"/>
          </w:rPr>
          <w:t>$_FILES[$fieldName][‘type']</w:t>
        </w:r>
        <w:r w:rsidRPr="005273B4">
          <w:rPr>
            <w:rFonts w:ascii="Times New Roman" w:eastAsia="Times New Roman" w:hAnsi="Times New Roman" w:cs="Times New Roman"/>
            <w:sz w:val="24"/>
            <w:szCs w:val="24"/>
            <w:lang w:val="en-US"/>
          </w:rPr>
          <w:t xml:space="preserve"> – Keeps the file type of an uploaded file.</w:t>
        </w:r>
        <w:r w:rsidRPr="005273B4">
          <w:rPr>
            <w:rFonts w:ascii="Times New Roman" w:eastAsia="Times New Roman" w:hAnsi="Times New Roman" w:cs="Times New Roman"/>
            <w:sz w:val="24"/>
            <w:szCs w:val="24"/>
            <w:lang w:val="en-US"/>
          </w:rPr>
          <w:br/>
        </w:r>
        <w:r w:rsidRPr="005273B4">
          <w:rPr>
            <w:rFonts w:ascii="Times New Roman" w:eastAsia="Times New Roman" w:hAnsi="Times New Roman" w:cs="Times New Roman"/>
            <w:b/>
            <w:bCs/>
            <w:sz w:val="24"/>
            <w:szCs w:val="24"/>
            <w:lang w:val="en-US"/>
          </w:rPr>
          <w:t>$_FILES[$fieldName][‘size']</w:t>
        </w:r>
        <w:r w:rsidRPr="005273B4">
          <w:rPr>
            <w:rFonts w:ascii="Times New Roman" w:eastAsia="Times New Roman" w:hAnsi="Times New Roman" w:cs="Times New Roman"/>
            <w:sz w:val="24"/>
            <w:szCs w:val="24"/>
            <w:lang w:val="en-US"/>
          </w:rPr>
          <w:t xml:space="preserve"> – Stores the file size in bytes.</w:t>
        </w:r>
        <w:r w:rsidRPr="005273B4">
          <w:rPr>
            <w:rFonts w:ascii="Times New Roman" w:eastAsia="Times New Roman" w:hAnsi="Times New Roman" w:cs="Times New Roman"/>
            <w:sz w:val="24"/>
            <w:szCs w:val="24"/>
            <w:lang w:val="en-US"/>
          </w:rPr>
          <w:br/>
        </w:r>
        <w:r w:rsidRPr="005273B4">
          <w:rPr>
            <w:rFonts w:ascii="Times New Roman" w:eastAsia="Times New Roman" w:hAnsi="Times New Roman" w:cs="Times New Roman"/>
            <w:b/>
            <w:bCs/>
            <w:sz w:val="24"/>
            <w:szCs w:val="24"/>
            <w:lang w:val="en-US"/>
          </w:rPr>
          <w:t>$_FILES[$fieldName][‘tmp_name']</w:t>
        </w:r>
        <w:r w:rsidRPr="005273B4">
          <w:rPr>
            <w:rFonts w:ascii="Times New Roman" w:eastAsia="Times New Roman" w:hAnsi="Times New Roman" w:cs="Times New Roman"/>
            <w:sz w:val="24"/>
            <w:szCs w:val="24"/>
            <w:lang w:val="en-US"/>
          </w:rPr>
          <w:t xml:space="preserve"> – Keeps the temporary file name which is used to store the file in the server.</w:t>
        </w:r>
        <w:r w:rsidRPr="005273B4">
          <w:rPr>
            <w:rFonts w:ascii="Times New Roman" w:eastAsia="Times New Roman" w:hAnsi="Times New Roman" w:cs="Times New Roman"/>
            <w:sz w:val="24"/>
            <w:szCs w:val="24"/>
            <w:lang w:val="en-US"/>
          </w:rPr>
          <w:br/>
        </w:r>
        <w:r w:rsidRPr="005273B4">
          <w:rPr>
            <w:rFonts w:ascii="Times New Roman" w:eastAsia="Times New Roman" w:hAnsi="Times New Roman" w:cs="Times New Roman"/>
            <w:b/>
            <w:bCs/>
            <w:sz w:val="24"/>
            <w:szCs w:val="24"/>
            <w:lang w:val="en-US"/>
          </w:rPr>
          <w:t>$_FILES[$fieldName][‘error']</w:t>
        </w:r>
        <w:r w:rsidRPr="005273B4">
          <w:rPr>
            <w:rFonts w:ascii="Times New Roman" w:eastAsia="Times New Roman" w:hAnsi="Times New Roman" w:cs="Times New Roman"/>
            <w:sz w:val="24"/>
            <w:szCs w:val="24"/>
            <w:lang w:val="en-US"/>
          </w:rPr>
          <w:t xml:space="preserve"> – Contains error code related to the error that appears during the upload.</w:t>
        </w:r>
      </w:ins>
    </w:p>
    <w:p w:rsidR="005273B4" w:rsidRPr="005273B4" w:rsidRDefault="005273B4" w:rsidP="005273B4">
      <w:pPr>
        <w:spacing w:before="100" w:beforeAutospacing="1" w:after="100" w:afterAutospacing="1" w:line="240" w:lineRule="auto"/>
        <w:rPr>
          <w:ins w:id="430" w:author="Unknown"/>
          <w:rFonts w:ascii="Times New Roman" w:eastAsia="Times New Roman" w:hAnsi="Times New Roman" w:cs="Times New Roman"/>
          <w:sz w:val="24"/>
          <w:szCs w:val="24"/>
          <w:lang w:val="en-US"/>
        </w:rPr>
      </w:pPr>
      <w:ins w:id="431" w:author="Unknown">
        <w:r w:rsidRPr="005273B4">
          <w:rPr>
            <w:rFonts w:ascii="Times New Roman" w:eastAsia="Times New Roman" w:hAnsi="Times New Roman" w:cs="Times New Roman"/>
            <w:b/>
            <w:bCs/>
            <w:color w:val="FF6600"/>
            <w:sz w:val="24"/>
            <w:szCs w:val="24"/>
            <w:lang w:val="en-US"/>
          </w:rPr>
          <w:t>Q #44) What is meant by public, private, protected, static and final scopes?</w:t>
        </w:r>
      </w:ins>
    </w:p>
    <w:p w:rsidR="005273B4" w:rsidRPr="005273B4" w:rsidRDefault="005273B4" w:rsidP="005273B4">
      <w:pPr>
        <w:spacing w:before="100" w:beforeAutospacing="1" w:after="100" w:afterAutospacing="1" w:line="240" w:lineRule="auto"/>
        <w:rPr>
          <w:ins w:id="432" w:author="Unknown"/>
          <w:rFonts w:ascii="Times New Roman" w:eastAsia="Times New Roman" w:hAnsi="Times New Roman" w:cs="Times New Roman"/>
          <w:sz w:val="24"/>
          <w:szCs w:val="24"/>
          <w:lang w:val="en-US"/>
        </w:rPr>
      </w:pPr>
      <w:ins w:id="433"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numPr>
          <w:ilvl w:val="0"/>
          <w:numId w:val="1"/>
        </w:numPr>
        <w:spacing w:before="100" w:beforeAutospacing="1" w:after="100" w:afterAutospacing="1" w:line="240" w:lineRule="auto"/>
        <w:rPr>
          <w:ins w:id="434" w:author="Unknown"/>
          <w:rFonts w:ascii="Times New Roman" w:eastAsia="Times New Roman" w:hAnsi="Times New Roman" w:cs="Times New Roman"/>
          <w:sz w:val="24"/>
          <w:szCs w:val="24"/>
          <w:lang w:val="en-US"/>
        </w:rPr>
      </w:pPr>
      <w:ins w:id="435" w:author="Unknown">
        <w:r w:rsidRPr="005273B4">
          <w:rPr>
            <w:rFonts w:ascii="Times New Roman" w:eastAsia="Times New Roman" w:hAnsi="Times New Roman" w:cs="Times New Roman"/>
            <w:b/>
            <w:bCs/>
            <w:sz w:val="24"/>
            <w:szCs w:val="24"/>
            <w:lang w:val="en-US"/>
          </w:rPr>
          <w:t>Public</w:t>
        </w:r>
        <w:r w:rsidRPr="005273B4">
          <w:rPr>
            <w:rFonts w:ascii="Times New Roman" w:eastAsia="Times New Roman" w:hAnsi="Times New Roman" w:cs="Times New Roman"/>
            <w:sz w:val="24"/>
            <w:szCs w:val="24"/>
            <w:lang w:val="en-US"/>
          </w:rPr>
          <w:t>– Variables, classes, and methods which are declared public can be accessed from anywhere.</w:t>
        </w:r>
      </w:ins>
    </w:p>
    <w:p w:rsidR="005273B4" w:rsidRPr="005273B4" w:rsidRDefault="005273B4" w:rsidP="005273B4">
      <w:pPr>
        <w:numPr>
          <w:ilvl w:val="0"/>
          <w:numId w:val="1"/>
        </w:numPr>
        <w:spacing w:before="100" w:beforeAutospacing="1" w:after="100" w:afterAutospacing="1" w:line="240" w:lineRule="auto"/>
        <w:rPr>
          <w:ins w:id="436" w:author="Unknown"/>
          <w:rFonts w:ascii="Times New Roman" w:eastAsia="Times New Roman" w:hAnsi="Times New Roman" w:cs="Times New Roman"/>
          <w:sz w:val="24"/>
          <w:szCs w:val="24"/>
          <w:lang w:val="en-US"/>
        </w:rPr>
      </w:pPr>
      <w:ins w:id="437" w:author="Unknown">
        <w:r w:rsidRPr="005273B4">
          <w:rPr>
            <w:rFonts w:ascii="Times New Roman" w:eastAsia="Times New Roman" w:hAnsi="Times New Roman" w:cs="Times New Roman"/>
            <w:b/>
            <w:bCs/>
            <w:sz w:val="24"/>
            <w:szCs w:val="24"/>
            <w:lang w:val="en-US"/>
          </w:rPr>
          <w:lastRenderedPageBreak/>
          <w:t>Private</w:t>
        </w:r>
        <w:r w:rsidRPr="005273B4">
          <w:rPr>
            <w:rFonts w:ascii="Times New Roman" w:eastAsia="Times New Roman" w:hAnsi="Times New Roman" w:cs="Times New Roman"/>
            <w:sz w:val="24"/>
            <w:szCs w:val="24"/>
            <w:lang w:val="en-US"/>
          </w:rPr>
          <w:t>– Variables, classes and methods which are declared private can be accessed by the parent class only.</w:t>
        </w:r>
      </w:ins>
    </w:p>
    <w:p w:rsidR="005273B4" w:rsidRPr="005273B4" w:rsidRDefault="005273B4" w:rsidP="005273B4">
      <w:pPr>
        <w:numPr>
          <w:ilvl w:val="0"/>
          <w:numId w:val="1"/>
        </w:numPr>
        <w:spacing w:before="100" w:beforeAutospacing="1" w:after="100" w:afterAutospacing="1" w:line="240" w:lineRule="auto"/>
        <w:rPr>
          <w:ins w:id="438" w:author="Unknown"/>
          <w:rFonts w:ascii="Times New Roman" w:eastAsia="Times New Roman" w:hAnsi="Times New Roman" w:cs="Times New Roman"/>
          <w:sz w:val="24"/>
          <w:szCs w:val="24"/>
          <w:lang w:val="en-US"/>
        </w:rPr>
      </w:pPr>
      <w:ins w:id="439" w:author="Unknown">
        <w:r w:rsidRPr="005273B4">
          <w:rPr>
            <w:rFonts w:ascii="Times New Roman" w:eastAsia="Times New Roman" w:hAnsi="Times New Roman" w:cs="Times New Roman"/>
            <w:b/>
            <w:bCs/>
            <w:sz w:val="24"/>
            <w:szCs w:val="24"/>
            <w:lang w:val="en-US"/>
          </w:rPr>
          <w:t>Protected</w:t>
        </w:r>
        <w:r w:rsidRPr="005273B4">
          <w:rPr>
            <w:rFonts w:ascii="Times New Roman" w:eastAsia="Times New Roman" w:hAnsi="Times New Roman" w:cs="Times New Roman"/>
            <w:sz w:val="24"/>
            <w:szCs w:val="24"/>
            <w:lang w:val="en-US"/>
          </w:rPr>
          <w:t>– Variables, classes, and methods which are declared protected can be accessed by the parent and child classes only.</w:t>
        </w:r>
      </w:ins>
    </w:p>
    <w:p w:rsidR="005273B4" w:rsidRPr="005273B4" w:rsidRDefault="005273B4" w:rsidP="005273B4">
      <w:pPr>
        <w:numPr>
          <w:ilvl w:val="0"/>
          <w:numId w:val="1"/>
        </w:numPr>
        <w:spacing w:before="100" w:beforeAutospacing="1" w:after="100" w:afterAutospacing="1" w:line="240" w:lineRule="auto"/>
        <w:rPr>
          <w:ins w:id="440" w:author="Unknown"/>
          <w:rFonts w:ascii="Times New Roman" w:eastAsia="Times New Roman" w:hAnsi="Times New Roman" w:cs="Times New Roman"/>
          <w:sz w:val="24"/>
          <w:szCs w:val="24"/>
          <w:lang w:val="en-US"/>
        </w:rPr>
      </w:pPr>
      <w:ins w:id="441" w:author="Unknown">
        <w:r w:rsidRPr="005273B4">
          <w:rPr>
            <w:rFonts w:ascii="Times New Roman" w:eastAsia="Times New Roman" w:hAnsi="Times New Roman" w:cs="Times New Roman"/>
            <w:b/>
            <w:bCs/>
            <w:sz w:val="24"/>
            <w:szCs w:val="24"/>
            <w:lang w:val="en-US"/>
          </w:rPr>
          <w:t>Static</w:t>
        </w:r>
        <w:r w:rsidRPr="005273B4">
          <w:rPr>
            <w:rFonts w:ascii="Times New Roman" w:eastAsia="Times New Roman" w:hAnsi="Times New Roman" w:cs="Times New Roman"/>
            <w:sz w:val="24"/>
            <w:szCs w:val="24"/>
            <w:lang w:val="en-US"/>
          </w:rPr>
          <w:t>– The variable which is declared static can keep the value after losing the scope.</w:t>
        </w:r>
      </w:ins>
    </w:p>
    <w:p w:rsidR="005273B4" w:rsidRPr="005273B4" w:rsidRDefault="005273B4" w:rsidP="005273B4">
      <w:pPr>
        <w:numPr>
          <w:ilvl w:val="0"/>
          <w:numId w:val="1"/>
        </w:numPr>
        <w:spacing w:before="100" w:beforeAutospacing="1" w:after="100" w:afterAutospacing="1" w:line="240" w:lineRule="auto"/>
        <w:rPr>
          <w:ins w:id="442" w:author="Unknown"/>
          <w:rFonts w:ascii="Times New Roman" w:eastAsia="Times New Roman" w:hAnsi="Times New Roman" w:cs="Times New Roman"/>
          <w:sz w:val="24"/>
          <w:szCs w:val="24"/>
          <w:lang w:val="en-US"/>
        </w:rPr>
      </w:pPr>
      <w:ins w:id="443" w:author="Unknown">
        <w:r w:rsidRPr="005273B4">
          <w:rPr>
            <w:rFonts w:ascii="Times New Roman" w:eastAsia="Times New Roman" w:hAnsi="Times New Roman" w:cs="Times New Roman"/>
            <w:b/>
            <w:bCs/>
            <w:sz w:val="24"/>
            <w:szCs w:val="24"/>
            <w:lang w:val="en-US"/>
          </w:rPr>
          <w:t>Final</w:t>
        </w:r>
        <w:r w:rsidRPr="005273B4">
          <w:rPr>
            <w:rFonts w:ascii="Times New Roman" w:eastAsia="Times New Roman" w:hAnsi="Times New Roman" w:cs="Times New Roman"/>
            <w:sz w:val="24"/>
            <w:szCs w:val="24"/>
            <w:lang w:val="en-US"/>
          </w:rPr>
          <w:t>– This scope prevents the child class to declare the same item again.</w:t>
        </w:r>
      </w:ins>
    </w:p>
    <w:p w:rsidR="005273B4" w:rsidRPr="005273B4" w:rsidRDefault="005273B4" w:rsidP="005273B4">
      <w:pPr>
        <w:spacing w:before="100" w:beforeAutospacing="1" w:after="100" w:afterAutospacing="1" w:line="240" w:lineRule="auto"/>
        <w:rPr>
          <w:ins w:id="444" w:author="Unknown"/>
          <w:rFonts w:ascii="Times New Roman" w:eastAsia="Times New Roman" w:hAnsi="Times New Roman" w:cs="Times New Roman"/>
          <w:sz w:val="24"/>
          <w:szCs w:val="24"/>
          <w:lang w:val="en-US"/>
        </w:rPr>
      </w:pPr>
      <w:ins w:id="445" w:author="Unknown">
        <w:r w:rsidRPr="005273B4">
          <w:rPr>
            <w:rFonts w:ascii="Times New Roman" w:eastAsia="Times New Roman" w:hAnsi="Times New Roman" w:cs="Times New Roman"/>
            <w:b/>
            <w:bCs/>
            <w:color w:val="FF6600"/>
            <w:sz w:val="24"/>
            <w:szCs w:val="24"/>
            <w:lang w:val="en-US"/>
          </w:rPr>
          <w:t>Q #45) How can image properties be retrieved in PHP?</w:t>
        </w:r>
      </w:ins>
    </w:p>
    <w:p w:rsidR="005273B4" w:rsidRPr="005273B4" w:rsidRDefault="005273B4" w:rsidP="005273B4">
      <w:pPr>
        <w:spacing w:before="100" w:beforeAutospacing="1" w:after="100" w:afterAutospacing="1" w:line="240" w:lineRule="auto"/>
        <w:rPr>
          <w:ins w:id="446" w:author="Unknown"/>
          <w:rFonts w:ascii="Times New Roman" w:eastAsia="Times New Roman" w:hAnsi="Times New Roman" w:cs="Times New Roman"/>
          <w:sz w:val="24"/>
          <w:szCs w:val="24"/>
          <w:lang w:val="en-US"/>
        </w:rPr>
      </w:pPr>
      <w:ins w:id="447"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448" w:author="Unknown"/>
          <w:rFonts w:ascii="Times New Roman" w:eastAsia="Times New Roman" w:hAnsi="Times New Roman" w:cs="Times New Roman"/>
          <w:sz w:val="24"/>
          <w:szCs w:val="24"/>
          <w:lang w:val="en-US"/>
        </w:rPr>
      </w:pPr>
      <w:ins w:id="449" w:author="Unknown">
        <w:r w:rsidRPr="005273B4">
          <w:rPr>
            <w:rFonts w:ascii="Times New Roman" w:eastAsia="Times New Roman" w:hAnsi="Times New Roman" w:cs="Times New Roman"/>
            <w:b/>
            <w:bCs/>
            <w:sz w:val="24"/>
            <w:szCs w:val="24"/>
            <w:lang w:val="en-US"/>
          </w:rPr>
          <w:t xml:space="preserve">getimagesize() – </w:t>
        </w:r>
        <w:r w:rsidRPr="005273B4">
          <w:rPr>
            <w:rFonts w:ascii="Times New Roman" w:eastAsia="Times New Roman" w:hAnsi="Times New Roman" w:cs="Times New Roman"/>
            <w:sz w:val="24"/>
            <w:szCs w:val="24"/>
            <w:lang w:val="en-US"/>
          </w:rPr>
          <w:t>It is used to get the image size.</w:t>
        </w:r>
        <w:r w:rsidRPr="005273B4">
          <w:rPr>
            <w:rFonts w:ascii="Times New Roman" w:eastAsia="Times New Roman" w:hAnsi="Times New Roman" w:cs="Times New Roman"/>
            <w:sz w:val="24"/>
            <w:szCs w:val="24"/>
            <w:lang w:val="en-US"/>
          </w:rPr>
          <w:br/>
        </w:r>
        <w:r w:rsidRPr="005273B4">
          <w:rPr>
            <w:rFonts w:ascii="Times New Roman" w:eastAsia="Times New Roman" w:hAnsi="Times New Roman" w:cs="Times New Roman"/>
            <w:b/>
            <w:bCs/>
            <w:sz w:val="24"/>
            <w:szCs w:val="24"/>
            <w:lang w:val="en-US"/>
          </w:rPr>
          <w:t>exif_imagetype() –</w:t>
        </w:r>
        <w:r w:rsidRPr="005273B4">
          <w:rPr>
            <w:rFonts w:ascii="Times New Roman" w:eastAsia="Times New Roman" w:hAnsi="Times New Roman" w:cs="Times New Roman"/>
            <w:sz w:val="24"/>
            <w:szCs w:val="24"/>
            <w:lang w:val="en-US"/>
          </w:rPr>
          <w:t xml:space="preserve"> It is used to get the image type.</w:t>
        </w:r>
        <w:r w:rsidRPr="005273B4">
          <w:rPr>
            <w:rFonts w:ascii="Times New Roman" w:eastAsia="Times New Roman" w:hAnsi="Times New Roman" w:cs="Times New Roman"/>
            <w:sz w:val="24"/>
            <w:szCs w:val="24"/>
            <w:lang w:val="en-US"/>
          </w:rPr>
          <w:br/>
        </w:r>
        <w:r w:rsidRPr="005273B4">
          <w:rPr>
            <w:rFonts w:ascii="Times New Roman" w:eastAsia="Times New Roman" w:hAnsi="Times New Roman" w:cs="Times New Roman"/>
            <w:b/>
            <w:bCs/>
            <w:sz w:val="24"/>
            <w:szCs w:val="24"/>
            <w:lang w:val="en-US"/>
          </w:rPr>
          <w:t>imagesx() –</w:t>
        </w:r>
        <w:r w:rsidRPr="005273B4">
          <w:rPr>
            <w:rFonts w:ascii="Times New Roman" w:eastAsia="Times New Roman" w:hAnsi="Times New Roman" w:cs="Times New Roman"/>
            <w:sz w:val="24"/>
            <w:szCs w:val="24"/>
            <w:lang w:val="en-US"/>
          </w:rPr>
          <w:t xml:space="preserve"> It is used to get the image width.</w:t>
        </w:r>
        <w:r w:rsidRPr="005273B4">
          <w:rPr>
            <w:rFonts w:ascii="Times New Roman" w:eastAsia="Times New Roman" w:hAnsi="Times New Roman" w:cs="Times New Roman"/>
            <w:sz w:val="24"/>
            <w:szCs w:val="24"/>
            <w:lang w:val="en-US"/>
          </w:rPr>
          <w:br/>
        </w:r>
        <w:r w:rsidRPr="005273B4">
          <w:rPr>
            <w:rFonts w:ascii="Times New Roman" w:eastAsia="Times New Roman" w:hAnsi="Times New Roman" w:cs="Times New Roman"/>
            <w:b/>
            <w:bCs/>
            <w:sz w:val="24"/>
            <w:szCs w:val="24"/>
            <w:lang w:val="en-US"/>
          </w:rPr>
          <w:t>imagesy() –</w:t>
        </w:r>
        <w:r w:rsidRPr="005273B4">
          <w:rPr>
            <w:rFonts w:ascii="Times New Roman" w:eastAsia="Times New Roman" w:hAnsi="Times New Roman" w:cs="Times New Roman"/>
            <w:sz w:val="24"/>
            <w:szCs w:val="24"/>
            <w:lang w:val="en-US"/>
          </w:rPr>
          <w:t xml:space="preserve"> It is used to get the image height.</w:t>
        </w:r>
      </w:ins>
    </w:p>
    <w:p w:rsidR="005273B4" w:rsidRPr="005273B4" w:rsidRDefault="005273B4" w:rsidP="005273B4">
      <w:pPr>
        <w:spacing w:before="100" w:beforeAutospacing="1" w:after="100" w:afterAutospacing="1" w:line="240" w:lineRule="auto"/>
        <w:rPr>
          <w:ins w:id="450" w:author="Unknown"/>
          <w:rFonts w:ascii="Times New Roman" w:eastAsia="Times New Roman" w:hAnsi="Times New Roman" w:cs="Times New Roman"/>
          <w:sz w:val="24"/>
          <w:szCs w:val="24"/>
          <w:lang w:val="en-US"/>
        </w:rPr>
      </w:pPr>
      <w:ins w:id="451" w:author="Unknown">
        <w:r w:rsidRPr="005273B4">
          <w:rPr>
            <w:rFonts w:ascii="Times New Roman" w:eastAsia="Times New Roman" w:hAnsi="Times New Roman" w:cs="Times New Roman"/>
            <w:b/>
            <w:bCs/>
            <w:color w:val="FF6600"/>
            <w:sz w:val="24"/>
            <w:szCs w:val="24"/>
            <w:lang w:val="en-US"/>
          </w:rPr>
          <w:t>Q #46) What is the difference between abstract class and interface?</w:t>
        </w:r>
      </w:ins>
    </w:p>
    <w:p w:rsidR="005273B4" w:rsidRPr="005273B4" w:rsidRDefault="005273B4" w:rsidP="005273B4">
      <w:pPr>
        <w:spacing w:before="100" w:beforeAutospacing="1" w:after="100" w:afterAutospacing="1" w:line="240" w:lineRule="auto"/>
        <w:rPr>
          <w:ins w:id="452" w:author="Unknown"/>
          <w:rFonts w:ascii="Times New Roman" w:eastAsia="Times New Roman" w:hAnsi="Times New Roman" w:cs="Times New Roman"/>
          <w:sz w:val="24"/>
          <w:szCs w:val="24"/>
          <w:lang w:val="en-US"/>
        </w:rPr>
      </w:pPr>
      <w:ins w:id="453"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numPr>
          <w:ilvl w:val="0"/>
          <w:numId w:val="2"/>
        </w:numPr>
        <w:spacing w:before="100" w:beforeAutospacing="1" w:after="100" w:afterAutospacing="1" w:line="240" w:lineRule="auto"/>
        <w:rPr>
          <w:ins w:id="454" w:author="Unknown"/>
          <w:rFonts w:ascii="Times New Roman" w:eastAsia="Times New Roman" w:hAnsi="Times New Roman" w:cs="Times New Roman"/>
          <w:sz w:val="24"/>
          <w:szCs w:val="24"/>
          <w:lang w:val="en-US"/>
        </w:rPr>
      </w:pPr>
      <w:ins w:id="455" w:author="Unknown">
        <w:r w:rsidRPr="005273B4">
          <w:rPr>
            <w:rFonts w:ascii="Times New Roman" w:eastAsia="Times New Roman" w:hAnsi="Times New Roman" w:cs="Times New Roman"/>
            <w:sz w:val="24"/>
            <w:szCs w:val="24"/>
            <w:lang w:val="en-US"/>
          </w:rPr>
          <w:t>Abstract classes are used for closely related objects and interfaces are used for unrelated objects.</w:t>
        </w:r>
      </w:ins>
    </w:p>
    <w:p w:rsidR="005273B4" w:rsidRPr="005273B4" w:rsidRDefault="005273B4" w:rsidP="005273B4">
      <w:pPr>
        <w:numPr>
          <w:ilvl w:val="0"/>
          <w:numId w:val="2"/>
        </w:numPr>
        <w:spacing w:before="100" w:beforeAutospacing="1" w:after="100" w:afterAutospacing="1" w:line="240" w:lineRule="auto"/>
        <w:rPr>
          <w:ins w:id="456" w:author="Unknown"/>
          <w:rFonts w:ascii="Times New Roman" w:eastAsia="Times New Roman" w:hAnsi="Times New Roman" w:cs="Times New Roman"/>
          <w:sz w:val="24"/>
          <w:szCs w:val="24"/>
          <w:lang w:val="en-US"/>
        </w:rPr>
      </w:pPr>
      <w:ins w:id="457" w:author="Unknown">
        <w:r w:rsidRPr="005273B4">
          <w:rPr>
            <w:rFonts w:ascii="Times New Roman" w:eastAsia="Times New Roman" w:hAnsi="Times New Roman" w:cs="Times New Roman"/>
            <w:sz w:val="24"/>
            <w:szCs w:val="24"/>
            <w:lang w:val="en-US"/>
          </w:rPr>
          <w:t>PHP class can implement multiple interfaces but can’t inherit multiple abstract classes.</w:t>
        </w:r>
      </w:ins>
    </w:p>
    <w:p w:rsidR="005273B4" w:rsidRPr="005273B4" w:rsidRDefault="005273B4" w:rsidP="005273B4">
      <w:pPr>
        <w:numPr>
          <w:ilvl w:val="0"/>
          <w:numId w:val="2"/>
        </w:numPr>
        <w:spacing w:before="100" w:beforeAutospacing="1" w:after="100" w:afterAutospacing="1" w:line="240" w:lineRule="auto"/>
        <w:rPr>
          <w:ins w:id="458" w:author="Unknown"/>
          <w:rFonts w:ascii="Times New Roman" w:eastAsia="Times New Roman" w:hAnsi="Times New Roman" w:cs="Times New Roman"/>
          <w:sz w:val="24"/>
          <w:szCs w:val="24"/>
          <w:lang w:val="en-US"/>
        </w:rPr>
      </w:pPr>
      <w:ins w:id="459" w:author="Unknown">
        <w:r w:rsidRPr="005273B4">
          <w:rPr>
            <w:rFonts w:ascii="Times New Roman" w:eastAsia="Times New Roman" w:hAnsi="Times New Roman" w:cs="Times New Roman"/>
            <w:sz w:val="24"/>
            <w:szCs w:val="24"/>
            <w:lang w:val="en-US"/>
          </w:rPr>
          <w:t>Common behavior can be implemented in the abstract class but not an interface.</w:t>
        </w:r>
      </w:ins>
    </w:p>
    <w:p w:rsidR="005273B4" w:rsidRPr="005273B4" w:rsidRDefault="005273B4" w:rsidP="005273B4">
      <w:pPr>
        <w:spacing w:before="100" w:beforeAutospacing="1" w:after="100" w:afterAutospacing="1" w:line="240" w:lineRule="auto"/>
        <w:rPr>
          <w:ins w:id="460" w:author="Unknown"/>
          <w:rFonts w:ascii="Times New Roman" w:eastAsia="Times New Roman" w:hAnsi="Times New Roman" w:cs="Times New Roman"/>
          <w:sz w:val="24"/>
          <w:szCs w:val="24"/>
          <w:lang w:val="en-US"/>
        </w:rPr>
      </w:pPr>
      <w:ins w:id="461" w:author="Unknown">
        <w:r w:rsidRPr="005273B4">
          <w:rPr>
            <w:rFonts w:ascii="Times New Roman" w:eastAsia="Times New Roman" w:hAnsi="Times New Roman" w:cs="Times New Roman"/>
            <w:b/>
            <w:bCs/>
            <w:color w:val="FF6600"/>
            <w:sz w:val="24"/>
            <w:szCs w:val="24"/>
            <w:lang w:val="en-US"/>
          </w:rPr>
          <w:t>Q #47) What is garbage collection?</w:t>
        </w:r>
      </w:ins>
    </w:p>
    <w:p w:rsidR="005273B4" w:rsidRPr="005273B4" w:rsidRDefault="005273B4" w:rsidP="005273B4">
      <w:pPr>
        <w:spacing w:before="100" w:beforeAutospacing="1" w:after="100" w:afterAutospacing="1" w:line="240" w:lineRule="auto"/>
        <w:rPr>
          <w:ins w:id="462" w:author="Unknown"/>
          <w:rFonts w:ascii="Times New Roman" w:eastAsia="Times New Roman" w:hAnsi="Times New Roman" w:cs="Times New Roman"/>
          <w:sz w:val="24"/>
          <w:szCs w:val="24"/>
          <w:lang w:val="en-US"/>
        </w:rPr>
      </w:pPr>
      <w:ins w:id="463"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464" w:author="Unknown"/>
          <w:rFonts w:ascii="Times New Roman" w:eastAsia="Times New Roman" w:hAnsi="Times New Roman" w:cs="Times New Roman"/>
          <w:sz w:val="24"/>
          <w:szCs w:val="24"/>
          <w:lang w:val="en-US"/>
        </w:rPr>
      </w:pPr>
      <w:ins w:id="465" w:author="Unknown">
        <w:r w:rsidRPr="005273B4">
          <w:rPr>
            <w:rFonts w:ascii="Times New Roman" w:eastAsia="Times New Roman" w:hAnsi="Times New Roman" w:cs="Times New Roman"/>
            <w:sz w:val="24"/>
            <w:szCs w:val="24"/>
            <w:lang w:val="en-US"/>
          </w:rPr>
          <w:t>It is an automated feature of PHP.</w:t>
        </w:r>
      </w:ins>
    </w:p>
    <w:p w:rsidR="005273B4" w:rsidRPr="005273B4" w:rsidRDefault="005273B4" w:rsidP="005273B4">
      <w:pPr>
        <w:spacing w:before="100" w:beforeAutospacing="1" w:after="100" w:afterAutospacing="1" w:line="240" w:lineRule="auto"/>
        <w:rPr>
          <w:ins w:id="466" w:author="Unknown"/>
          <w:rFonts w:ascii="Times New Roman" w:eastAsia="Times New Roman" w:hAnsi="Times New Roman" w:cs="Times New Roman"/>
          <w:sz w:val="24"/>
          <w:szCs w:val="24"/>
          <w:lang w:val="en-US"/>
        </w:rPr>
      </w:pPr>
      <w:ins w:id="467" w:author="Unknown">
        <w:r w:rsidRPr="005273B4">
          <w:rPr>
            <w:rFonts w:ascii="Times New Roman" w:eastAsia="Times New Roman" w:hAnsi="Times New Roman" w:cs="Times New Roman"/>
            <w:sz w:val="24"/>
            <w:szCs w:val="24"/>
            <w:lang w:val="en-US"/>
          </w:rPr>
          <w:t>When it runs, it removes all sessions data which are not accessed for a long time. It runs on /tmp directory which is the default session directory.</w:t>
        </w:r>
      </w:ins>
    </w:p>
    <w:p w:rsidR="005273B4" w:rsidRPr="005273B4" w:rsidRDefault="005273B4" w:rsidP="005273B4">
      <w:pPr>
        <w:spacing w:before="100" w:beforeAutospacing="1" w:after="100" w:afterAutospacing="1" w:line="240" w:lineRule="auto"/>
        <w:rPr>
          <w:ins w:id="468" w:author="Unknown"/>
          <w:rFonts w:ascii="Times New Roman" w:eastAsia="Times New Roman" w:hAnsi="Times New Roman" w:cs="Times New Roman"/>
          <w:sz w:val="24"/>
          <w:szCs w:val="24"/>
          <w:lang w:val="en-US"/>
        </w:rPr>
      </w:pPr>
      <w:ins w:id="469" w:author="Unknown">
        <w:r w:rsidRPr="005273B4">
          <w:rPr>
            <w:rFonts w:ascii="Times New Roman" w:eastAsia="Times New Roman" w:hAnsi="Times New Roman" w:cs="Times New Roman"/>
            <w:b/>
            <w:bCs/>
            <w:sz w:val="24"/>
            <w:szCs w:val="24"/>
            <w:lang w:val="en-US"/>
          </w:rPr>
          <w:t>PHP directives which are used for garbage collection include:</w:t>
        </w:r>
      </w:ins>
    </w:p>
    <w:p w:rsidR="005273B4" w:rsidRPr="005273B4" w:rsidRDefault="005273B4" w:rsidP="005273B4">
      <w:pPr>
        <w:numPr>
          <w:ilvl w:val="0"/>
          <w:numId w:val="3"/>
        </w:numPr>
        <w:spacing w:before="100" w:beforeAutospacing="1" w:after="100" w:afterAutospacing="1" w:line="240" w:lineRule="auto"/>
        <w:rPr>
          <w:ins w:id="470" w:author="Unknown"/>
          <w:rFonts w:ascii="Times New Roman" w:eastAsia="Times New Roman" w:hAnsi="Times New Roman" w:cs="Times New Roman"/>
          <w:sz w:val="24"/>
          <w:szCs w:val="24"/>
          <w:lang w:val="en-US"/>
        </w:rPr>
      </w:pPr>
      <w:ins w:id="471" w:author="Unknown">
        <w:r w:rsidRPr="005273B4">
          <w:rPr>
            <w:rFonts w:ascii="Times New Roman" w:eastAsia="Times New Roman" w:hAnsi="Times New Roman" w:cs="Times New Roman"/>
            <w:sz w:val="24"/>
            <w:szCs w:val="24"/>
            <w:lang w:val="en-US"/>
          </w:rPr>
          <w:t>session.gc_maxlifetime (default value, 1440)</w:t>
        </w:r>
      </w:ins>
    </w:p>
    <w:p w:rsidR="005273B4" w:rsidRPr="005273B4" w:rsidRDefault="005273B4" w:rsidP="005273B4">
      <w:pPr>
        <w:numPr>
          <w:ilvl w:val="0"/>
          <w:numId w:val="3"/>
        </w:numPr>
        <w:spacing w:before="100" w:beforeAutospacing="1" w:after="100" w:afterAutospacing="1" w:line="240" w:lineRule="auto"/>
        <w:rPr>
          <w:ins w:id="472" w:author="Unknown"/>
          <w:rFonts w:ascii="Times New Roman" w:eastAsia="Times New Roman" w:hAnsi="Times New Roman" w:cs="Times New Roman"/>
          <w:sz w:val="24"/>
          <w:szCs w:val="24"/>
          <w:lang w:val="en-US"/>
        </w:rPr>
      </w:pPr>
      <w:ins w:id="473" w:author="Unknown">
        <w:r w:rsidRPr="005273B4">
          <w:rPr>
            <w:rFonts w:ascii="Times New Roman" w:eastAsia="Times New Roman" w:hAnsi="Times New Roman" w:cs="Times New Roman"/>
            <w:sz w:val="24"/>
            <w:szCs w:val="24"/>
            <w:lang w:val="en-US"/>
          </w:rPr>
          <w:t>session.gc_probability (default value, 1)</w:t>
        </w:r>
      </w:ins>
    </w:p>
    <w:p w:rsidR="005273B4" w:rsidRPr="005273B4" w:rsidRDefault="005273B4" w:rsidP="005273B4">
      <w:pPr>
        <w:numPr>
          <w:ilvl w:val="0"/>
          <w:numId w:val="3"/>
        </w:numPr>
        <w:spacing w:before="100" w:beforeAutospacing="1" w:after="100" w:afterAutospacing="1" w:line="240" w:lineRule="auto"/>
        <w:rPr>
          <w:ins w:id="474" w:author="Unknown"/>
          <w:rFonts w:ascii="Times New Roman" w:eastAsia="Times New Roman" w:hAnsi="Times New Roman" w:cs="Times New Roman"/>
          <w:sz w:val="24"/>
          <w:szCs w:val="24"/>
          <w:lang w:val="en-US"/>
        </w:rPr>
      </w:pPr>
      <w:ins w:id="475" w:author="Unknown">
        <w:r w:rsidRPr="005273B4">
          <w:rPr>
            <w:rFonts w:ascii="Times New Roman" w:eastAsia="Times New Roman" w:hAnsi="Times New Roman" w:cs="Times New Roman"/>
            <w:sz w:val="24"/>
            <w:szCs w:val="24"/>
            <w:lang w:val="en-US"/>
          </w:rPr>
          <w:t>session.gc_divisor (default value, 100)</w:t>
        </w:r>
      </w:ins>
    </w:p>
    <w:p w:rsidR="005273B4" w:rsidRPr="005273B4" w:rsidRDefault="005273B4" w:rsidP="005273B4">
      <w:pPr>
        <w:spacing w:before="100" w:beforeAutospacing="1" w:after="100" w:afterAutospacing="1" w:line="240" w:lineRule="auto"/>
        <w:rPr>
          <w:ins w:id="476" w:author="Unknown"/>
          <w:rFonts w:ascii="Times New Roman" w:eastAsia="Times New Roman" w:hAnsi="Times New Roman" w:cs="Times New Roman"/>
          <w:sz w:val="24"/>
          <w:szCs w:val="24"/>
          <w:lang w:val="en-US"/>
        </w:rPr>
      </w:pPr>
      <w:ins w:id="477" w:author="Unknown">
        <w:r w:rsidRPr="005273B4">
          <w:rPr>
            <w:rFonts w:ascii="Times New Roman" w:eastAsia="Times New Roman" w:hAnsi="Times New Roman" w:cs="Times New Roman"/>
            <w:b/>
            <w:bCs/>
            <w:color w:val="FF6600"/>
            <w:sz w:val="24"/>
            <w:szCs w:val="24"/>
            <w:lang w:val="en-US"/>
          </w:rPr>
          <w:t>Q #48) Which library is used in PHP to do various types of Image work?</w:t>
        </w:r>
      </w:ins>
    </w:p>
    <w:p w:rsidR="005273B4" w:rsidRPr="005273B4" w:rsidRDefault="005273B4" w:rsidP="005273B4">
      <w:pPr>
        <w:spacing w:before="100" w:beforeAutospacing="1" w:after="100" w:afterAutospacing="1" w:line="240" w:lineRule="auto"/>
        <w:rPr>
          <w:ins w:id="478" w:author="Unknown"/>
          <w:rFonts w:ascii="Times New Roman" w:eastAsia="Times New Roman" w:hAnsi="Times New Roman" w:cs="Times New Roman"/>
          <w:sz w:val="24"/>
          <w:szCs w:val="24"/>
          <w:lang w:val="en-US"/>
        </w:rPr>
      </w:pPr>
      <w:ins w:id="479"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480" w:author="Unknown"/>
          <w:rFonts w:ascii="Times New Roman" w:eastAsia="Times New Roman" w:hAnsi="Times New Roman" w:cs="Times New Roman"/>
          <w:sz w:val="24"/>
          <w:szCs w:val="24"/>
          <w:lang w:val="en-US"/>
        </w:rPr>
      </w:pPr>
      <w:ins w:id="481" w:author="Unknown">
        <w:r w:rsidRPr="005273B4">
          <w:rPr>
            <w:rFonts w:ascii="Times New Roman" w:eastAsia="Times New Roman" w:hAnsi="Times New Roman" w:cs="Times New Roman"/>
            <w:sz w:val="24"/>
            <w:szCs w:val="24"/>
            <w:lang w:val="en-US"/>
          </w:rPr>
          <w:t>Using GD library, various types of image work can be done in PHP. Image work includes rotating image, cropping an image, creating image thumbnail etc.</w:t>
        </w:r>
      </w:ins>
    </w:p>
    <w:p w:rsidR="005273B4" w:rsidRPr="005273B4" w:rsidRDefault="005273B4" w:rsidP="005273B4">
      <w:pPr>
        <w:spacing w:before="100" w:beforeAutospacing="1" w:after="100" w:afterAutospacing="1" w:line="240" w:lineRule="auto"/>
        <w:rPr>
          <w:ins w:id="482" w:author="Unknown"/>
          <w:rFonts w:ascii="Times New Roman" w:eastAsia="Times New Roman" w:hAnsi="Times New Roman" w:cs="Times New Roman"/>
          <w:sz w:val="24"/>
          <w:szCs w:val="24"/>
          <w:lang w:val="en-US"/>
        </w:rPr>
      </w:pPr>
      <w:ins w:id="483" w:author="Unknown">
        <w:r w:rsidRPr="005273B4">
          <w:rPr>
            <w:rFonts w:ascii="Times New Roman" w:eastAsia="Times New Roman" w:hAnsi="Times New Roman" w:cs="Times New Roman"/>
            <w:b/>
            <w:bCs/>
            <w:color w:val="FF6600"/>
            <w:sz w:val="24"/>
            <w:szCs w:val="24"/>
            <w:lang w:val="en-US"/>
          </w:rPr>
          <w:t>Q #49) What is URL rewriting?</w:t>
        </w:r>
      </w:ins>
    </w:p>
    <w:p w:rsidR="005273B4" w:rsidRPr="005273B4" w:rsidRDefault="005273B4" w:rsidP="005273B4">
      <w:pPr>
        <w:spacing w:before="100" w:beforeAutospacing="1" w:after="100" w:afterAutospacing="1" w:line="240" w:lineRule="auto"/>
        <w:rPr>
          <w:ins w:id="484" w:author="Unknown"/>
          <w:rFonts w:ascii="Times New Roman" w:eastAsia="Times New Roman" w:hAnsi="Times New Roman" w:cs="Times New Roman"/>
          <w:sz w:val="24"/>
          <w:szCs w:val="24"/>
          <w:lang w:val="en-US"/>
        </w:rPr>
      </w:pPr>
      <w:ins w:id="485" w:author="Unknown">
        <w:r w:rsidRPr="005273B4">
          <w:rPr>
            <w:rFonts w:ascii="Times New Roman" w:eastAsia="Times New Roman" w:hAnsi="Times New Roman" w:cs="Times New Roman"/>
            <w:b/>
            <w:bCs/>
            <w:sz w:val="24"/>
            <w:szCs w:val="24"/>
            <w:lang w:val="en-US"/>
          </w:rPr>
          <w:lastRenderedPageBreak/>
          <w:t>Answer:</w:t>
        </w:r>
      </w:ins>
    </w:p>
    <w:p w:rsidR="005273B4" w:rsidRPr="005273B4" w:rsidRDefault="005273B4" w:rsidP="005273B4">
      <w:pPr>
        <w:spacing w:before="100" w:beforeAutospacing="1" w:after="100" w:afterAutospacing="1" w:line="240" w:lineRule="auto"/>
        <w:rPr>
          <w:ins w:id="486" w:author="Unknown"/>
          <w:rFonts w:ascii="Times New Roman" w:eastAsia="Times New Roman" w:hAnsi="Times New Roman" w:cs="Times New Roman"/>
          <w:sz w:val="24"/>
          <w:szCs w:val="24"/>
          <w:lang w:val="en-US"/>
        </w:rPr>
      </w:pPr>
      <w:ins w:id="487" w:author="Unknown">
        <w:r w:rsidRPr="005273B4">
          <w:rPr>
            <w:rFonts w:ascii="Times New Roman" w:eastAsia="Times New Roman" w:hAnsi="Times New Roman" w:cs="Times New Roman"/>
            <w:sz w:val="24"/>
            <w:szCs w:val="24"/>
            <w:lang w:val="en-US"/>
          </w:rPr>
          <w:t>Appending the session ID in every local URL of the requested page for keeping the session information is called URL rewriting.</w:t>
        </w:r>
      </w:ins>
    </w:p>
    <w:p w:rsidR="005273B4" w:rsidRPr="005273B4" w:rsidRDefault="005273B4" w:rsidP="005273B4">
      <w:pPr>
        <w:spacing w:before="100" w:beforeAutospacing="1" w:after="100" w:afterAutospacing="1" w:line="240" w:lineRule="auto"/>
        <w:rPr>
          <w:ins w:id="488" w:author="Unknown"/>
          <w:rFonts w:ascii="Times New Roman" w:eastAsia="Times New Roman" w:hAnsi="Times New Roman" w:cs="Times New Roman"/>
          <w:sz w:val="24"/>
          <w:szCs w:val="24"/>
          <w:lang w:val="en-US"/>
        </w:rPr>
      </w:pPr>
      <w:ins w:id="489" w:author="Unknown">
        <w:r w:rsidRPr="005273B4">
          <w:rPr>
            <w:rFonts w:ascii="Times New Roman" w:eastAsia="Times New Roman" w:hAnsi="Times New Roman" w:cs="Times New Roman"/>
            <w:sz w:val="24"/>
            <w:szCs w:val="24"/>
            <w:lang w:val="en-US"/>
          </w:rPr>
          <w:t>The disadvantages of this methods are, it doesn't allow persistence between the sessions and, the user can easily copy and paste the URL and send to another user.</w:t>
        </w:r>
      </w:ins>
    </w:p>
    <w:p w:rsidR="005273B4" w:rsidRPr="005273B4" w:rsidRDefault="005273B4" w:rsidP="005273B4">
      <w:pPr>
        <w:spacing w:before="100" w:beforeAutospacing="1" w:after="100" w:afterAutospacing="1" w:line="240" w:lineRule="auto"/>
        <w:rPr>
          <w:ins w:id="490" w:author="Unknown"/>
          <w:rFonts w:ascii="Times New Roman" w:eastAsia="Times New Roman" w:hAnsi="Times New Roman" w:cs="Times New Roman"/>
          <w:sz w:val="24"/>
          <w:szCs w:val="24"/>
          <w:lang w:val="en-US"/>
        </w:rPr>
      </w:pPr>
      <w:ins w:id="491" w:author="Unknown">
        <w:r w:rsidRPr="005273B4">
          <w:rPr>
            <w:rFonts w:ascii="Times New Roman" w:eastAsia="Times New Roman" w:hAnsi="Times New Roman" w:cs="Times New Roman"/>
            <w:b/>
            <w:bCs/>
            <w:color w:val="FF6600"/>
            <w:sz w:val="24"/>
            <w:szCs w:val="24"/>
            <w:lang w:val="en-US"/>
          </w:rPr>
          <w:t>Q #50) What is PDO?</w:t>
        </w:r>
      </w:ins>
    </w:p>
    <w:p w:rsidR="005273B4" w:rsidRPr="005273B4" w:rsidRDefault="005273B4" w:rsidP="005273B4">
      <w:pPr>
        <w:spacing w:before="100" w:beforeAutospacing="1" w:after="100" w:afterAutospacing="1" w:line="240" w:lineRule="auto"/>
        <w:rPr>
          <w:ins w:id="492" w:author="Unknown"/>
          <w:rFonts w:ascii="Times New Roman" w:eastAsia="Times New Roman" w:hAnsi="Times New Roman" w:cs="Times New Roman"/>
          <w:sz w:val="24"/>
          <w:szCs w:val="24"/>
          <w:lang w:val="en-US"/>
        </w:rPr>
      </w:pPr>
      <w:ins w:id="493" w:author="Unknown">
        <w:r w:rsidRPr="005273B4">
          <w:rPr>
            <w:rFonts w:ascii="Times New Roman" w:eastAsia="Times New Roman" w:hAnsi="Times New Roman" w:cs="Times New Roman"/>
            <w:b/>
            <w:bCs/>
            <w:sz w:val="24"/>
            <w:szCs w:val="24"/>
            <w:lang w:val="en-US"/>
          </w:rPr>
          <w:t>Answer:</w:t>
        </w:r>
      </w:ins>
    </w:p>
    <w:p w:rsidR="005273B4" w:rsidRPr="005273B4" w:rsidRDefault="005273B4" w:rsidP="005273B4">
      <w:pPr>
        <w:spacing w:before="100" w:beforeAutospacing="1" w:after="100" w:afterAutospacing="1" w:line="240" w:lineRule="auto"/>
        <w:rPr>
          <w:ins w:id="494" w:author="Unknown"/>
          <w:rFonts w:ascii="Times New Roman" w:eastAsia="Times New Roman" w:hAnsi="Times New Roman" w:cs="Times New Roman"/>
          <w:sz w:val="24"/>
          <w:szCs w:val="24"/>
          <w:lang w:val="en-US"/>
        </w:rPr>
      </w:pPr>
      <w:ins w:id="495" w:author="Unknown">
        <w:r w:rsidRPr="005273B4">
          <w:rPr>
            <w:rFonts w:ascii="Times New Roman" w:eastAsia="Times New Roman" w:hAnsi="Times New Roman" w:cs="Times New Roman"/>
            <w:sz w:val="24"/>
            <w:szCs w:val="24"/>
            <w:lang w:val="en-US"/>
          </w:rPr>
          <w:t>The full form of PDO is PHP Data Objects.</w:t>
        </w:r>
      </w:ins>
    </w:p>
    <w:p w:rsidR="005273B4" w:rsidRPr="005273B4" w:rsidRDefault="005273B4" w:rsidP="005273B4">
      <w:pPr>
        <w:spacing w:before="100" w:beforeAutospacing="1" w:after="100" w:afterAutospacing="1" w:line="240" w:lineRule="auto"/>
        <w:rPr>
          <w:ins w:id="496" w:author="Unknown"/>
          <w:rFonts w:ascii="Times New Roman" w:eastAsia="Times New Roman" w:hAnsi="Times New Roman" w:cs="Times New Roman"/>
          <w:sz w:val="24"/>
          <w:szCs w:val="24"/>
          <w:lang w:val="en-US"/>
        </w:rPr>
      </w:pPr>
      <w:ins w:id="497" w:author="Unknown">
        <w:r w:rsidRPr="005273B4">
          <w:rPr>
            <w:rFonts w:ascii="Times New Roman" w:eastAsia="Times New Roman" w:hAnsi="Times New Roman" w:cs="Times New Roman"/>
            <w:sz w:val="24"/>
            <w:szCs w:val="24"/>
            <w:lang w:val="en-US"/>
          </w:rPr>
          <w:t>It is a lightweight PHP extension that uses consistence interface for accessing the database. Using PDO, a developer can easily switch from one database server to the other. But it does not support all the advanced features of the new MySQL server.</w:t>
        </w:r>
      </w:ins>
    </w:p>
    <w:p w:rsidR="00AA7C52" w:rsidRDefault="00AA7C52"/>
    <w:sectPr w:rsidR="00AA7C52" w:rsidSect="00AA7C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C6CCF"/>
    <w:multiLevelType w:val="multilevel"/>
    <w:tmpl w:val="3BC8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A13C1B"/>
    <w:multiLevelType w:val="multilevel"/>
    <w:tmpl w:val="1FB0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CE4306"/>
    <w:multiLevelType w:val="multilevel"/>
    <w:tmpl w:val="498C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defaultTabStop w:val="720"/>
  <w:characterSpacingControl w:val="doNotCompress"/>
  <w:compat/>
  <w:rsids>
    <w:rsidRoot w:val="005273B4"/>
    <w:rsid w:val="001D28DA"/>
    <w:rsid w:val="00450A0C"/>
    <w:rsid w:val="005273B4"/>
    <w:rsid w:val="006D060B"/>
    <w:rsid w:val="00AA7C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C52"/>
  </w:style>
  <w:style w:type="paragraph" w:styleId="Heading3">
    <w:name w:val="heading 3"/>
    <w:basedOn w:val="Normal"/>
    <w:link w:val="Heading3Char"/>
    <w:uiPriority w:val="9"/>
    <w:qFormat/>
    <w:rsid w:val="005273B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B"/>
    <w:pPr>
      <w:spacing w:after="0" w:line="240" w:lineRule="auto"/>
    </w:pPr>
    <w:tblPr>
      <w:tblInd w:w="0" w:type="dxa"/>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273B4"/>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5273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273B4"/>
    <w:rPr>
      <w:i/>
      <w:iCs/>
    </w:rPr>
  </w:style>
  <w:style w:type="character" w:styleId="Strong">
    <w:name w:val="Strong"/>
    <w:basedOn w:val="DefaultParagraphFont"/>
    <w:uiPriority w:val="22"/>
    <w:qFormat/>
    <w:rsid w:val="005273B4"/>
    <w:rPr>
      <w:b/>
      <w:bCs/>
    </w:rPr>
  </w:style>
  <w:style w:type="character" w:styleId="HTMLCode">
    <w:name w:val="HTML Code"/>
    <w:basedOn w:val="DefaultParagraphFont"/>
    <w:uiPriority w:val="99"/>
    <w:semiHidden/>
    <w:unhideWhenUsed/>
    <w:rsid w:val="005273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273B4"/>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5273B4"/>
    <w:rPr>
      <w:color w:val="0000FF"/>
      <w:u w:val="single"/>
    </w:rPr>
  </w:style>
  <w:style w:type="character" w:styleId="FollowedHyperlink">
    <w:name w:val="FollowedHyperlink"/>
    <w:basedOn w:val="DefaultParagraphFont"/>
    <w:uiPriority w:val="99"/>
    <w:semiHidden/>
    <w:unhideWhenUsed/>
    <w:rsid w:val="005273B4"/>
    <w:rPr>
      <w:color w:val="800080"/>
      <w:u w:val="single"/>
    </w:rPr>
  </w:style>
</w:styles>
</file>

<file path=word/webSettings.xml><?xml version="1.0" encoding="utf-8"?>
<w:webSettings xmlns:r="http://schemas.openxmlformats.org/officeDocument/2006/relationships" xmlns:w="http://schemas.openxmlformats.org/wordprocessingml/2006/main">
  <w:divs>
    <w:div w:id="8410324">
      <w:bodyDiv w:val="1"/>
      <w:marLeft w:val="0"/>
      <w:marRight w:val="0"/>
      <w:marTop w:val="0"/>
      <w:marBottom w:val="0"/>
      <w:divBdr>
        <w:top w:val="none" w:sz="0" w:space="0" w:color="auto"/>
        <w:left w:val="none" w:sz="0" w:space="0" w:color="auto"/>
        <w:bottom w:val="none" w:sz="0" w:space="0" w:color="auto"/>
        <w:right w:val="none" w:sz="0" w:space="0" w:color="auto"/>
      </w:divBdr>
      <w:divsChild>
        <w:div w:id="543254480">
          <w:marLeft w:val="0"/>
          <w:marRight w:val="0"/>
          <w:marTop w:val="0"/>
          <w:marBottom w:val="0"/>
          <w:divBdr>
            <w:top w:val="none" w:sz="0" w:space="0" w:color="auto"/>
            <w:left w:val="none" w:sz="0" w:space="0" w:color="auto"/>
            <w:bottom w:val="none" w:sz="0" w:space="0" w:color="auto"/>
            <w:right w:val="none" w:sz="0" w:space="0" w:color="auto"/>
          </w:divBdr>
          <w:divsChild>
            <w:div w:id="163668499">
              <w:marLeft w:val="0"/>
              <w:marRight w:val="0"/>
              <w:marTop w:val="0"/>
              <w:marBottom w:val="0"/>
              <w:divBdr>
                <w:top w:val="none" w:sz="0" w:space="0" w:color="auto"/>
                <w:left w:val="none" w:sz="0" w:space="0" w:color="auto"/>
                <w:bottom w:val="none" w:sz="0" w:space="0" w:color="auto"/>
                <w:right w:val="none" w:sz="0" w:space="0" w:color="auto"/>
              </w:divBdr>
              <w:divsChild>
                <w:div w:id="14267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1310">
          <w:marLeft w:val="0"/>
          <w:marRight w:val="0"/>
          <w:marTop w:val="0"/>
          <w:marBottom w:val="0"/>
          <w:divBdr>
            <w:top w:val="none" w:sz="0" w:space="0" w:color="auto"/>
            <w:left w:val="none" w:sz="0" w:space="0" w:color="auto"/>
            <w:bottom w:val="none" w:sz="0" w:space="0" w:color="auto"/>
            <w:right w:val="none" w:sz="0" w:space="0" w:color="auto"/>
          </w:divBdr>
          <w:divsChild>
            <w:div w:id="1134131570">
              <w:marLeft w:val="0"/>
              <w:marRight w:val="0"/>
              <w:marTop w:val="0"/>
              <w:marBottom w:val="0"/>
              <w:divBdr>
                <w:top w:val="none" w:sz="0" w:space="0" w:color="auto"/>
                <w:left w:val="none" w:sz="0" w:space="0" w:color="auto"/>
                <w:bottom w:val="none" w:sz="0" w:space="0" w:color="auto"/>
                <w:right w:val="none" w:sz="0" w:space="0" w:color="auto"/>
              </w:divBdr>
              <w:divsChild>
                <w:div w:id="1070270328">
                  <w:marLeft w:val="0"/>
                  <w:marRight w:val="0"/>
                  <w:marTop w:val="0"/>
                  <w:marBottom w:val="0"/>
                  <w:divBdr>
                    <w:top w:val="none" w:sz="0" w:space="0" w:color="auto"/>
                    <w:left w:val="none" w:sz="0" w:space="0" w:color="auto"/>
                    <w:bottom w:val="none" w:sz="0" w:space="0" w:color="auto"/>
                    <w:right w:val="none" w:sz="0" w:space="0" w:color="auto"/>
                  </w:divBdr>
                </w:div>
                <w:div w:id="11208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38194">
          <w:marLeft w:val="0"/>
          <w:marRight w:val="0"/>
          <w:marTop w:val="0"/>
          <w:marBottom w:val="0"/>
          <w:divBdr>
            <w:top w:val="none" w:sz="0" w:space="0" w:color="auto"/>
            <w:left w:val="none" w:sz="0" w:space="0" w:color="auto"/>
            <w:bottom w:val="none" w:sz="0" w:space="0" w:color="auto"/>
            <w:right w:val="none" w:sz="0" w:space="0" w:color="auto"/>
          </w:divBdr>
          <w:divsChild>
            <w:div w:id="1171136752">
              <w:marLeft w:val="0"/>
              <w:marRight w:val="0"/>
              <w:marTop w:val="0"/>
              <w:marBottom w:val="0"/>
              <w:divBdr>
                <w:top w:val="none" w:sz="0" w:space="0" w:color="auto"/>
                <w:left w:val="none" w:sz="0" w:space="0" w:color="auto"/>
                <w:bottom w:val="none" w:sz="0" w:space="0" w:color="auto"/>
                <w:right w:val="none" w:sz="0" w:space="0" w:color="auto"/>
              </w:divBdr>
              <w:divsChild>
                <w:div w:id="17646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4164">
          <w:marLeft w:val="0"/>
          <w:marRight w:val="0"/>
          <w:marTop w:val="0"/>
          <w:marBottom w:val="0"/>
          <w:divBdr>
            <w:top w:val="none" w:sz="0" w:space="0" w:color="auto"/>
            <w:left w:val="none" w:sz="0" w:space="0" w:color="auto"/>
            <w:bottom w:val="none" w:sz="0" w:space="0" w:color="auto"/>
            <w:right w:val="none" w:sz="0" w:space="0" w:color="auto"/>
          </w:divBdr>
          <w:divsChild>
            <w:div w:id="613679791">
              <w:marLeft w:val="0"/>
              <w:marRight w:val="0"/>
              <w:marTop w:val="0"/>
              <w:marBottom w:val="0"/>
              <w:divBdr>
                <w:top w:val="none" w:sz="0" w:space="0" w:color="auto"/>
                <w:left w:val="none" w:sz="0" w:space="0" w:color="auto"/>
                <w:bottom w:val="none" w:sz="0" w:space="0" w:color="auto"/>
                <w:right w:val="none" w:sz="0" w:space="0" w:color="auto"/>
              </w:divBdr>
              <w:divsChild>
                <w:div w:id="343437419">
                  <w:marLeft w:val="0"/>
                  <w:marRight w:val="0"/>
                  <w:marTop w:val="0"/>
                  <w:marBottom w:val="0"/>
                  <w:divBdr>
                    <w:top w:val="none" w:sz="0" w:space="0" w:color="auto"/>
                    <w:left w:val="none" w:sz="0" w:space="0" w:color="auto"/>
                    <w:bottom w:val="none" w:sz="0" w:space="0" w:color="auto"/>
                    <w:right w:val="none" w:sz="0" w:space="0" w:color="auto"/>
                  </w:divBdr>
                </w:div>
                <w:div w:id="357701749">
                  <w:marLeft w:val="0"/>
                  <w:marRight w:val="0"/>
                  <w:marTop w:val="0"/>
                  <w:marBottom w:val="0"/>
                  <w:divBdr>
                    <w:top w:val="none" w:sz="0" w:space="0" w:color="auto"/>
                    <w:left w:val="none" w:sz="0" w:space="0" w:color="auto"/>
                    <w:bottom w:val="none" w:sz="0" w:space="0" w:color="auto"/>
                    <w:right w:val="none" w:sz="0" w:space="0" w:color="auto"/>
                  </w:divBdr>
                </w:div>
                <w:div w:id="1560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3735">
          <w:marLeft w:val="0"/>
          <w:marRight w:val="0"/>
          <w:marTop w:val="0"/>
          <w:marBottom w:val="0"/>
          <w:divBdr>
            <w:top w:val="none" w:sz="0" w:space="0" w:color="auto"/>
            <w:left w:val="none" w:sz="0" w:space="0" w:color="auto"/>
            <w:bottom w:val="none" w:sz="0" w:space="0" w:color="auto"/>
            <w:right w:val="none" w:sz="0" w:space="0" w:color="auto"/>
          </w:divBdr>
        </w:div>
        <w:div w:id="27143879">
          <w:marLeft w:val="0"/>
          <w:marRight w:val="0"/>
          <w:marTop w:val="0"/>
          <w:marBottom w:val="0"/>
          <w:divBdr>
            <w:top w:val="none" w:sz="0" w:space="0" w:color="auto"/>
            <w:left w:val="none" w:sz="0" w:space="0" w:color="auto"/>
            <w:bottom w:val="none" w:sz="0" w:space="0" w:color="auto"/>
            <w:right w:val="none" w:sz="0" w:space="0" w:color="auto"/>
          </w:divBdr>
          <w:divsChild>
            <w:div w:id="690376836">
              <w:marLeft w:val="0"/>
              <w:marRight w:val="0"/>
              <w:marTop w:val="0"/>
              <w:marBottom w:val="0"/>
              <w:divBdr>
                <w:top w:val="none" w:sz="0" w:space="0" w:color="auto"/>
                <w:left w:val="none" w:sz="0" w:space="0" w:color="auto"/>
                <w:bottom w:val="none" w:sz="0" w:space="0" w:color="auto"/>
                <w:right w:val="none" w:sz="0" w:space="0" w:color="auto"/>
              </w:divBdr>
              <w:divsChild>
                <w:div w:id="145053474">
                  <w:marLeft w:val="0"/>
                  <w:marRight w:val="0"/>
                  <w:marTop w:val="0"/>
                  <w:marBottom w:val="0"/>
                  <w:divBdr>
                    <w:top w:val="none" w:sz="0" w:space="0" w:color="auto"/>
                    <w:left w:val="none" w:sz="0" w:space="0" w:color="auto"/>
                    <w:bottom w:val="none" w:sz="0" w:space="0" w:color="auto"/>
                    <w:right w:val="none" w:sz="0" w:space="0" w:color="auto"/>
                  </w:divBdr>
                </w:div>
                <w:div w:id="16695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3999">
          <w:marLeft w:val="0"/>
          <w:marRight w:val="0"/>
          <w:marTop w:val="0"/>
          <w:marBottom w:val="0"/>
          <w:divBdr>
            <w:top w:val="none" w:sz="0" w:space="0" w:color="auto"/>
            <w:left w:val="none" w:sz="0" w:space="0" w:color="auto"/>
            <w:bottom w:val="none" w:sz="0" w:space="0" w:color="auto"/>
            <w:right w:val="none" w:sz="0" w:space="0" w:color="auto"/>
          </w:divBdr>
          <w:divsChild>
            <w:div w:id="1547720891">
              <w:marLeft w:val="0"/>
              <w:marRight w:val="0"/>
              <w:marTop w:val="0"/>
              <w:marBottom w:val="0"/>
              <w:divBdr>
                <w:top w:val="none" w:sz="0" w:space="0" w:color="auto"/>
                <w:left w:val="none" w:sz="0" w:space="0" w:color="auto"/>
                <w:bottom w:val="none" w:sz="0" w:space="0" w:color="auto"/>
                <w:right w:val="none" w:sz="0" w:space="0" w:color="auto"/>
              </w:divBdr>
              <w:divsChild>
                <w:div w:id="5895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8057">
          <w:marLeft w:val="0"/>
          <w:marRight w:val="0"/>
          <w:marTop w:val="0"/>
          <w:marBottom w:val="0"/>
          <w:divBdr>
            <w:top w:val="none" w:sz="0" w:space="0" w:color="auto"/>
            <w:left w:val="none" w:sz="0" w:space="0" w:color="auto"/>
            <w:bottom w:val="none" w:sz="0" w:space="0" w:color="auto"/>
            <w:right w:val="none" w:sz="0" w:space="0" w:color="auto"/>
          </w:divBdr>
          <w:divsChild>
            <w:div w:id="22169497">
              <w:marLeft w:val="0"/>
              <w:marRight w:val="0"/>
              <w:marTop w:val="0"/>
              <w:marBottom w:val="0"/>
              <w:divBdr>
                <w:top w:val="none" w:sz="0" w:space="0" w:color="auto"/>
                <w:left w:val="none" w:sz="0" w:space="0" w:color="auto"/>
                <w:bottom w:val="none" w:sz="0" w:space="0" w:color="auto"/>
                <w:right w:val="none" w:sz="0" w:space="0" w:color="auto"/>
              </w:divBdr>
              <w:divsChild>
                <w:div w:id="11078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759">
          <w:marLeft w:val="0"/>
          <w:marRight w:val="0"/>
          <w:marTop w:val="0"/>
          <w:marBottom w:val="0"/>
          <w:divBdr>
            <w:top w:val="none" w:sz="0" w:space="0" w:color="auto"/>
            <w:left w:val="none" w:sz="0" w:space="0" w:color="auto"/>
            <w:bottom w:val="none" w:sz="0" w:space="0" w:color="auto"/>
            <w:right w:val="none" w:sz="0" w:space="0" w:color="auto"/>
          </w:divBdr>
          <w:divsChild>
            <w:div w:id="1593658829">
              <w:marLeft w:val="0"/>
              <w:marRight w:val="0"/>
              <w:marTop w:val="0"/>
              <w:marBottom w:val="0"/>
              <w:divBdr>
                <w:top w:val="none" w:sz="0" w:space="0" w:color="auto"/>
                <w:left w:val="none" w:sz="0" w:space="0" w:color="auto"/>
                <w:bottom w:val="none" w:sz="0" w:space="0" w:color="auto"/>
                <w:right w:val="none" w:sz="0" w:space="0" w:color="auto"/>
              </w:divBdr>
              <w:divsChild>
                <w:div w:id="254286335">
                  <w:marLeft w:val="0"/>
                  <w:marRight w:val="0"/>
                  <w:marTop w:val="0"/>
                  <w:marBottom w:val="0"/>
                  <w:divBdr>
                    <w:top w:val="none" w:sz="0" w:space="0" w:color="auto"/>
                    <w:left w:val="none" w:sz="0" w:space="0" w:color="auto"/>
                    <w:bottom w:val="none" w:sz="0" w:space="0" w:color="auto"/>
                    <w:right w:val="none" w:sz="0" w:space="0" w:color="auto"/>
                  </w:divBdr>
                </w:div>
                <w:div w:id="6523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4684">
          <w:marLeft w:val="0"/>
          <w:marRight w:val="0"/>
          <w:marTop w:val="0"/>
          <w:marBottom w:val="0"/>
          <w:divBdr>
            <w:top w:val="none" w:sz="0" w:space="0" w:color="auto"/>
            <w:left w:val="none" w:sz="0" w:space="0" w:color="auto"/>
            <w:bottom w:val="none" w:sz="0" w:space="0" w:color="auto"/>
            <w:right w:val="none" w:sz="0" w:space="0" w:color="auto"/>
          </w:divBdr>
          <w:divsChild>
            <w:div w:id="2118598987">
              <w:marLeft w:val="0"/>
              <w:marRight w:val="0"/>
              <w:marTop w:val="0"/>
              <w:marBottom w:val="0"/>
              <w:divBdr>
                <w:top w:val="none" w:sz="0" w:space="0" w:color="auto"/>
                <w:left w:val="none" w:sz="0" w:space="0" w:color="auto"/>
                <w:bottom w:val="none" w:sz="0" w:space="0" w:color="auto"/>
                <w:right w:val="none" w:sz="0" w:space="0" w:color="auto"/>
              </w:divBdr>
              <w:divsChild>
                <w:div w:id="46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2110">
          <w:marLeft w:val="0"/>
          <w:marRight w:val="0"/>
          <w:marTop w:val="0"/>
          <w:marBottom w:val="0"/>
          <w:divBdr>
            <w:top w:val="none" w:sz="0" w:space="0" w:color="auto"/>
            <w:left w:val="none" w:sz="0" w:space="0" w:color="auto"/>
            <w:bottom w:val="none" w:sz="0" w:space="0" w:color="auto"/>
            <w:right w:val="none" w:sz="0" w:space="0" w:color="auto"/>
          </w:divBdr>
          <w:divsChild>
            <w:div w:id="1757241407">
              <w:marLeft w:val="0"/>
              <w:marRight w:val="0"/>
              <w:marTop w:val="0"/>
              <w:marBottom w:val="0"/>
              <w:divBdr>
                <w:top w:val="none" w:sz="0" w:space="0" w:color="auto"/>
                <w:left w:val="none" w:sz="0" w:space="0" w:color="auto"/>
                <w:bottom w:val="none" w:sz="0" w:space="0" w:color="auto"/>
                <w:right w:val="none" w:sz="0" w:space="0" w:color="auto"/>
              </w:divBdr>
              <w:divsChild>
                <w:div w:id="1874685441">
                  <w:marLeft w:val="0"/>
                  <w:marRight w:val="0"/>
                  <w:marTop w:val="0"/>
                  <w:marBottom w:val="0"/>
                  <w:divBdr>
                    <w:top w:val="none" w:sz="0" w:space="0" w:color="auto"/>
                    <w:left w:val="none" w:sz="0" w:space="0" w:color="auto"/>
                    <w:bottom w:val="none" w:sz="0" w:space="0" w:color="auto"/>
                    <w:right w:val="none" w:sz="0" w:space="0" w:color="auto"/>
                  </w:divBdr>
                </w:div>
                <w:div w:id="2025014237">
                  <w:marLeft w:val="0"/>
                  <w:marRight w:val="0"/>
                  <w:marTop w:val="0"/>
                  <w:marBottom w:val="0"/>
                  <w:divBdr>
                    <w:top w:val="none" w:sz="0" w:space="0" w:color="auto"/>
                    <w:left w:val="none" w:sz="0" w:space="0" w:color="auto"/>
                    <w:bottom w:val="none" w:sz="0" w:space="0" w:color="auto"/>
                    <w:right w:val="none" w:sz="0" w:space="0" w:color="auto"/>
                  </w:divBdr>
                </w:div>
                <w:div w:id="525875932">
                  <w:marLeft w:val="0"/>
                  <w:marRight w:val="0"/>
                  <w:marTop w:val="0"/>
                  <w:marBottom w:val="0"/>
                  <w:divBdr>
                    <w:top w:val="none" w:sz="0" w:space="0" w:color="auto"/>
                    <w:left w:val="none" w:sz="0" w:space="0" w:color="auto"/>
                    <w:bottom w:val="none" w:sz="0" w:space="0" w:color="auto"/>
                    <w:right w:val="none" w:sz="0" w:space="0" w:color="auto"/>
                  </w:divBdr>
                </w:div>
                <w:div w:id="14581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4331">
          <w:marLeft w:val="0"/>
          <w:marRight w:val="0"/>
          <w:marTop w:val="0"/>
          <w:marBottom w:val="0"/>
          <w:divBdr>
            <w:top w:val="none" w:sz="0" w:space="0" w:color="auto"/>
            <w:left w:val="none" w:sz="0" w:space="0" w:color="auto"/>
            <w:bottom w:val="none" w:sz="0" w:space="0" w:color="auto"/>
            <w:right w:val="none" w:sz="0" w:space="0" w:color="auto"/>
          </w:divBdr>
          <w:divsChild>
            <w:div w:id="1132602067">
              <w:marLeft w:val="0"/>
              <w:marRight w:val="0"/>
              <w:marTop w:val="0"/>
              <w:marBottom w:val="0"/>
              <w:divBdr>
                <w:top w:val="none" w:sz="0" w:space="0" w:color="auto"/>
                <w:left w:val="none" w:sz="0" w:space="0" w:color="auto"/>
                <w:bottom w:val="none" w:sz="0" w:space="0" w:color="auto"/>
                <w:right w:val="none" w:sz="0" w:space="0" w:color="auto"/>
              </w:divBdr>
              <w:divsChild>
                <w:div w:id="627516278">
                  <w:marLeft w:val="0"/>
                  <w:marRight w:val="0"/>
                  <w:marTop w:val="0"/>
                  <w:marBottom w:val="0"/>
                  <w:divBdr>
                    <w:top w:val="none" w:sz="0" w:space="0" w:color="auto"/>
                    <w:left w:val="none" w:sz="0" w:space="0" w:color="auto"/>
                    <w:bottom w:val="none" w:sz="0" w:space="0" w:color="auto"/>
                    <w:right w:val="none" w:sz="0" w:space="0" w:color="auto"/>
                  </w:divBdr>
                </w:div>
                <w:div w:id="954019871">
                  <w:marLeft w:val="0"/>
                  <w:marRight w:val="0"/>
                  <w:marTop w:val="0"/>
                  <w:marBottom w:val="0"/>
                  <w:divBdr>
                    <w:top w:val="none" w:sz="0" w:space="0" w:color="auto"/>
                    <w:left w:val="none" w:sz="0" w:space="0" w:color="auto"/>
                    <w:bottom w:val="none" w:sz="0" w:space="0" w:color="auto"/>
                    <w:right w:val="none" w:sz="0" w:space="0" w:color="auto"/>
                  </w:divBdr>
                </w:div>
                <w:div w:id="9661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5028">
          <w:marLeft w:val="0"/>
          <w:marRight w:val="0"/>
          <w:marTop w:val="0"/>
          <w:marBottom w:val="0"/>
          <w:divBdr>
            <w:top w:val="none" w:sz="0" w:space="0" w:color="auto"/>
            <w:left w:val="none" w:sz="0" w:space="0" w:color="auto"/>
            <w:bottom w:val="none" w:sz="0" w:space="0" w:color="auto"/>
            <w:right w:val="none" w:sz="0" w:space="0" w:color="auto"/>
          </w:divBdr>
          <w:divsChild>
            <w:div w:id="65499391">
              <w:marLeft w:val="0"/>
              <w:marRight w:val="0"/>
              <w:marTop w:val="0"/>
              <w:marBottom w:val="0"/>
              <w:divBdr>
                <w:top w:val="none" w:sz="0" w:space="0" w:color="auto"/>
                <w:left w:val="none" w:sz="0" w:space="0" w:color="auto"/>
                <w:bottom w:val="none" w:sz="0" w:space="0" w:color="auto"/>
                <w:right w:val="none" w:sz="0" w:space="0" w:color="auto"/>
              </w:divBdr>
              <w:divsChild>
                <w:div w:id="4847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8188">
          <w:marLeft w:val="0"/>
          <w:marRight w:val="0"/>
          <w:marTop w:val="0"/>
          <w:marBottom w:val="0"/>
          <w:divBdr>
            <w:top w:val="none" w:sz="0" w:space="0" w:color="auto"/>
            <w:left w:val="none" w:sz="0" w:space="0" w:color="auto"/>
            <w:bottom w:val="none" w:sz="0" w:space="0" w:color="auto"/>
            <w:right w:val="none" w:sz="0" w:space="0" w:color="auto"/>
          </w:divBdr>
          <w:divsChild>
            <w:div w:id="792014479">
              <w:marLeft w:val="0"/>
              <w:marRight w:val="0"/>
              <w:marTop w:val="0"/>
              <w:marBottom w:val="0"/>
              <w:divBdr>
                <w:top w:val="none" w:sz="0" w:space="0" w:color="auto"/>
                <w:left w:val="none" w:sz="0" w:space="0" w:color="auto"/>
                <w:bottom w:val="none" w:sz="0" w:space="0" w:color="auto"/>
                <w:right w:val="none" w:sz="0" w:space="0" w:color="auto"/>
              </w:divBdr>
              <w:divsChild>
                <w:div w:id="16498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499">
          <w:marLeft w:val="0"/>
          <w:marRight w:val="0"/>
          <w:marTop w:val="0"/>
          <w:marBottom w:val="0"/>
          <w:divBdr>
            <w:top w:val="none" w:sz="0" w:space="0" w:color="auto"/>
            <w:left w:val="none" w:sz="0" w:space="0" w:color="auto"/>
            <w:bottom w:val="none" w:sz="0" w:space="0" w:color="auto"/>
            <w:right w:val="none" w:sz="0" w:space="0" w:color="auto"/>
          </w:divBdr>
          <w:divsChild>
            <w:div w:id="617224028">
              <w:marLeft w:val="0"/>
              <w:marRight w:val="0"/>
              <w:marTop w:val="0"/>
              <w:marBottom w:val="0"/>
              <w:divBdr>
                <w:top w:val="none" w:sz="0" w:space="0" w:color="auto"/>
                <w:left w:val="none" w:sz="0" w:space="0" w:color="auto"/>
                <w:bottom w:val="none" w:sz="0" w:space="0" w:color="auto"/>
                <w:right w:val="none" w:sz="0" w:space="0" w:color="auto"/>
              </w:divBdr>
              <w:divsChild>
                <w:div w:id="17507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6955">
          <w:marLeft w:val="0"/>
          <w:marRight w:val="0"/>
          <w:marTop w:val="0"/>
          <w:marBottom w:val="0"/>
          <w:divBdr>
            <w:top w:val="none" w:sz="0" w:space="0" w:color="auto"/>
            <w:left w:val="none" w:sz="0" w:space="0" w:color="auto"/>
            <w:bottom w:val="none" w:sz="0" w:space="0" w:color="auto"/>
            <w:right w:val="none" w:sz="0" w:space="0" w:color="auto"/>
          </w:divBdr>
          <w:divsChild>
            <w:div w:id="47340125">
              <w:marLeft w:val="0"/>
              <w:marRight w:val="0"/>
              <w:marTop w:val="0"/>
              <w:marBottom w:val="0"/>
              <w:divBdr>
                <w:top w:val="none" w:sz="0" w:space="0" w:color="auto"/>
                <w:left w:val="none" w:sz="0" w:space="0" w:color="auto"/>
                <w:bottom w:val="none" w:sz="0" w:space="0" w:color="auto"/>
                <w:right w:val="none" w:sz="0" w:space="0" w:color="auto"/>
              </w:divBdr>
              <w:divsChild>
                <w:div w:id="1990162534">
                  <w:marLeft w:val="0"/>
                  <w:marRight w:val="0"/>
                  <w:marTop w:val="0"/>
                  <w:marBottom w:val="0"/>
                  <w:divBdr>
                    <w:top w:val="none" w:sz="0" w:space="0" w:color="auto"/>
                    <w:left w:val="none" w:sz="0" w:space="0" w:color="auto"/>
                    <w:bottom w:val="none" w:sz="0" w:space="0" w:color="auto"/>
                    <w:right w:val="none" w:sz="0" w:space="0" w:color="auto"/>
                  </w:divBdr>
                </w:div>
                <w:div w:id="1634016738">
                  <w:marLeft w:val="0"/>
                  <w:marRight w:val="0"/>
                  <w:marTop w:val="0"/>
                  <w:marBottom w:val="0"/>
                  <w:divBdr>
                    <w:top w:val="none" w:sz="0" w:space="0" w:color="auto"/>
                    <w:left w:val="none" w:sz="0" w:space="0" w:color="auto"/>
                    <w:bottom w:val="none" w:sz="0" w:space="0" w:color="auto"/>
                    <w:right w:val="none" w:sz="0" w:space="0" w:color="auto"/>
                  </w:divBdr>
                </w:div>
                <w:div w:id="749279360">
                  <w:marLeft w:val="0"/>
                  <w:marRight w:val="0"/>
                  <w:marTop w:val="0"/>
                  <w:marBottom w:val="0"/>
                  <w:divBdr>
                    <w:top w:val="none" w:sz="0" w:space="0" w:color="auto"/>
                    <w:left w:val="none" w:sz="0" w:space="0" w:color="auto"/>
                    <w:bottom w:val="none" w:sz="0" w:space="0" w:color="auto"/>
                    <w:right w:val="none" w:sz="0" w:space="0" w:color="auto"/>
                  </w:divBdr>
                </w:div>
                <w:div w:id="13660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7913">
          <w:marLeft w:val="0"/>
          <w:marRight w:val="0"/>
          <w:marTop w:val="0"/>
          <w:marBottom w:val="0"/>
          <w:divBdr>
            <w:top w:val="none" w:sz="0" w:space="0" w:color="auto"/>
            <w:left w:val="none" w:sz="0" w:space="0" w:color="auto"/>
            <w:bottom w:val="none" w:sz="0" w:space="0" w:color="auto"/>
            <w:right w:val="none" w:sz="0" w:space="0" w:color="auto"/>
          </w:divBdr>
          <w:divsChild>
            <w:div w:id="989166826">
              <w:marLeft w:val="0"/>
              <w:marRight w:val="0"/>
              <w:marTop w:val="0"/>
              <w:marBottom w:val="0"/>
              <w:divBdr>
                <w:top w:val="none" w:sz="0" w:space="0" w:color="auto"/>
                <w:left w:val="none" w:sz="0" w:space="0" w:color="auto"/>
                <w:bottom w:val="none" w:sz="0" w:space="0" w:color="auto"/>
                <w:right w:val="none" w:sz="0" w:space="0" w:color="auto"/>
              </w:divBdr>
              <w:divsChild>
                <w:div w:id="109858131">
                  <w:marLeft w:val="0"/>
                  <w:marRight w:val="0"/>
                  <w:marTop w:val="0"/>
                  <w:marBottom w:val="0"/>
                  <w:divBdr>
                    <w:top w:val="none" w:sz="0" w:space="0" w:color="auto"/>
                    <w:left w:val="none" w:sz="0" w:space="0" w:color="auto"/>
                    <w:bottom w:val="none" w:sz="0" w:space="0" w:color="auto"/>
                    <w:right w:val="none" w:sz="0" w:space="0" w:color="auto"/>
                  </w:divBdr>
                </w:div>
                <w:div w:id="8495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548">
          <w:marLeft w:val="0"/>
          <w:marRight w:val="0"/>
          <w:marTop w:val="0"/>
          <w:marBottom w:val="0"/>
          <w:divBdr>
            <w:top w:val="none" w:sz="0" w:space="0" w:color="auto"/>
            <w:left w:val="none" w:sz="0" w:space="0" w:color="auto"/>
            <w:bottom w:val="none" w:sz="0" w:space="0" w:color="auto"/>
            <w:right w:val="none" w:sz="0" w:space="0" w:color="auto"/>
          </w:divBdr>
          <w:divsChild>
            <w:div w:id="272982569">
              <w:marLeft w:val="0"/>
              <w:marRight w:val="0"/>
              <w:marTop w:val="0"/>
              <w:marBottom w:val="0"/>
              <w:divBdr>
                <w:top w:val="none" w:sz="0" w:space="0" w:color="auto"/>
                <w:left w:val="none" w:sz="0" w:space="0" w:color="auto"/>
                <w:bottom w:val="none" w:sz="0" w:space="0" w:color="auto"/>
                <w:right w:val="none" w:sz="0" w:space="0" w:color="auto"/>
              </w:divBdr>
              <w:divsChild>
                <w:div w:id="1575823391">
                  <w:marLeft w:val="0"/>
                  <w:marRight w:val="0"/>
                  <w:marTop w:val="0"/>
                  <w:marBottom w:val="0"/>
                  <w:divBdr>
                    <w:top w:val="none" w:sz="0" w:space="0" w:color="auto"/>
                    <w:left w:val="none" w:sz="0" w:space="0" w:color="auto"/>
                    <w:bottom w:val="none" w:sz="0" w:space="0" w:color="auto"/>
                    <w:right w:val="none" w:sz="0" w:space="0" w:color="auto"/>
                  </w:divBdr>
                </w:div>
                <w:div w:id="9154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7140">
          <w:marLeft w:val="0"/>
          <w:marRight w:val="0"/>
          <w:marTop w:val="0"/>
          <w:marBottom w:val="0"/>
          <w:divBdr>
            <w:top w:val="none" w:sz="0" w:space="0" w:color="auto"/>
            <w:left w:val="none" w:sz="0" w:space="0" w:color="auto"/>
            <w:bottom w:val="none" w:sz="0" w:space="0" w:color="auto"/>
            <w:right w:val="none" w:sz="0" w:space="0" w:color="auto"/>
          </w:divBdr>
          <w:divsChild>
            <w:div w:id="1766463256">
              <w:marLeft w:val="0"/>
              <w:marRight w:val="0"/>
              <w:marTop w:val="0"/>
              <w:marBottom w:val="0"/>
              <w:divBdr>
                <w:top w:val="none" w:sz="0" w:space="0" w:color="auto"/>
                <w:left w:val="none" w:sz="0" w:space="0" w:color="auto"/>
                <w:bottom w:val="none" w:sz="0" w:space="0" w:color="auto"/>
                <w:right w:val="none" w:sz="0" w:space="0" w:color="auto"/>
              </w:divBdr>
              <w:divsChild>
                <w:div w:id="439615620">
                  <w:marLeft w:val="0"/>
                  <w:marRight w:val="0"/>
                  <w:marTop w:val="0"/>
                  <w:marBottom w:val="0"/>
                  <w:divBdr>
                    <w:top w:val="none" w:sz="0" w:space="0" w:color="auto"/>
                    <w:left w:val="none" w:sz="0" w:space="0" w:color="auto"/>
                    <w:bottom w:val="none" w:sz="0" w:space="0" w:color="auto"/>
                    <w:right w:val="none" w:sz="0" w:space="0" w:color="auto"/>
                  </w:divBdr>
                </w:div>
                <w:div w:id="1708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5358">
          <w:marLeft w:val="0"/>
          <w:marRight w:val="0"/>
          <w:marTop w:val="0"/>
          <w:marBottom w:val="0"/>
          <w:divBdr>
            <w:top w:val="none" w:sz="0" w:space="0" w:color="auto"/>
            <w:left w:val="none" w:sz="0" w:space="0" w:color="auto"/>
            <w:bottom w:val="none" w:sz="0" w:space="0" w:color="auto"/>
            <w:right w:val="none" w:sz="0" w:space="0" w:color="auto"/>
          </w:divBdr>
          <w:divsChild>
            <w:div w:id="645166999">
              <w:marLeft w:val="0"/>
              <w:marRight w:val="0"/>
              <w:marTop w:val="0"/>
              <w:marBottom w:val="0"/>
              <w:divBdr>
                <w:top w:val="none" w:sz="0" w:space="0" w:color="auto"/>
                <w:left w:val="none" w:sz="0" w:space="0" w:color="auto"/>
                <w:bottom w:val="none" w:sz="0" w:space="0" w:color="auto"/>
                <w:right w:val="none" w:sz="0" w:space="0" w:color="auto"/>
              </w:divBdr>
              <w:divsChild>
                <w:div w:id="925919570">
                  <w:marLeft w:val="0"/>
                  <w:marRight w:val="0"/>
                  <w:marTop w:val="0"/>
                  <w:marBottom w:val="0"/>
                  <w:divBdr>
                    <w:top w:val="none" w:sz="0" w:space="0" w:color="auto"/>
                    <w:left w:val="none" w:sz="0" w:space="0" w:color="auto"/>
                    <w:bottom w:val="none" w:sz="0" w:space="0" w:color="auto"/>
                    <w:right w:val="none" w:sz="0" w:space="0" w:color="auto"/>
                  </w:divBdr>
                </w:div>
                <w:div w:id="849682916">
                  <w:marLeft w:val="0"/>
                  <w:marRight w:val="0"/>
                  <w:marTop w:val="0"/>
                  <w:marBottom w:val="0"/>
                  <w:divBdr>
                    <w:top w:val="none" w:sz="0" w:space="0" w:color="auto"/>
                    <w:left w:val="none" w:sz="0" w:space="0" w:color="auto"/>
                    <w:bottom w:val="none" w:sz="0" w:space="0" w:color="auto"/>
                    <w:right w:val="none" w:sz="0" w:space="0" w:color="auto"/>
                  </w:divBdr>
                </w:div>
                <w:div w:id="671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4262">
          <w:marLeft w:val="0"/>
          <w:marRight w:val="0"/>
          <w:marTop w:val="0"/>
          <w:marBottom w:val="0"/>
          <w:divBdr>
            <w:top w:val="none" w:sz="0" w:space="0" w:color="auto"/>
            <w:left w:val="none" w:sz="0" w:space="0" w:color="auto"/>
            <w:bottom w:val="none" w:sz="0" w:space="0" w:color="auto"/>
            <w:right w:val="none" w:sz="0" w:space="0" w:color="auto"/>
          </w:divBdr>
          <w:divsChild>
            <w:div w:id="742878581">
              <w:marLeft w:val="0"/>
              <w:marRight w:val="0"/>
              <w:marTop w:val="0"/>
              <w:marBottom w:val="0"/>
              <w:divBdr>
                <w:top w:val="none" w:sz="0" w:space="0" w:color="auto"/>
                <w:left w:val="none" w:sz="0" w:space="0" w:color="auto"/>
                <w:bottom w:val="none" w:sz="0" w:space="0" w:color="auto"/>
                <w:right w:val="none" w:sz="0" w:space="0" w:color="auto"/>
              </w:divBdr>
              <w:divsChild>
                <w:div w:id="903610796">
                  <w:marLeft w:val="0"/>
                  <w:marRight w:val="0"/>
                  <w:marTop w:val="0"/>
                  <w:marBottom w:val="0"/>
                  <w:divBdr>
                    <w:top w:val="none" w:sz="0" w:space="0" w:color="auto"/>
                    <w:left w:val="none" w:sz="0" w:space="0" w:color="auto"/>
                    <w:bottom w:val="none" w:sz="0" w:space="0" w:color="auto"/>
                    <w:right w:val="none" w:sz="0" w:space="0" w:color="auto"/>
                  </w:divBdr>
                </w:div>
                <w:div w:id="10414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5277">
          <w:marLeft w:val="0"/>
          <w:marRight w:val="0"/>
          <w:marTop w:val="0"/>
          <w:marBottom w:val="0"/>
          <w:divBdr>
            <w:top w:val="none" w:sz="0" w:space="0" w:color="auto"/>
            <w:left w:val="none" w:sz="0" w:space="0" w:color="auto"/>
            <w:bottom w:val="none" w:sz="0" w:space="0" w:color="auto"/>
            <w:right w:val="none" w:sz="0" w:space="0" w:color="auto"/>
          </w:divBdr>
          <w:divsChild>
            <w:div w:id="1687829760">
              <w:marLeft w:val="0"/>
              <w:marRight w:val="0"/>
              <w:marTop w:val="0"/>
              <w:marBottom w:val="0"/>
              <w:divBdr>
                <w:top w:val="none" w:sz="0" w:space="0" w:color="auto"/>
                <w:left w:val="none" w:sz="0" w:space="0" w:color="auto"/>
                <w:bottom w:val="none" w:sz="0" w:space="0" w:color="auto"/>
                <w:right w:val="none" w:sz="0" w:space="0" w:color="auto"/>
              </w:divBdr>
              <w:divsChild>
                <w:div w:id="1625651825">
                  <w:marLeft w:val="0"/>
                  <w:marRight w:val="0"/>
                  <w:marTop w:val="0"/>
                  <w:marBottom w:val="0"/>
                  <w:divBdr>
                    <w:top w:val="none" w:sz="0" w:space="0" w:color="auto"/>
                    <w:left w:val="none" w:sz="0" w:space="0" w:color="auto"/>
                    <w:bottom w:val="none" w:sz="0" w:space="0" w:color="auto"/>
                    <w:right w:val="none" w:sz="0" w:space="0" w:color="auto"/>
                  </w:divBdr>
                </w:div>
                <w:div w:id="1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8351">
          <w:marLeft w:val="0"/>
          <w:marRight w:val="0"/>
          <w:marTop w:val="0"/>
          <w:marBottom w:val="0"/>
          <w:divBdr>
            <w:top w:val="none" w:sz="0" w:space="0" w:color="auto"/>
            <w:left w:val="none" w:sz="0" w:space="0" w:color="auto"/>
            <w:bottom w:val="none" w:sz="0" w:space="0" w:color="auto"/>
            <w:right w:val="none" w:sz="0" w:space="0" w:color="auto"/>
          </w:divBdr>
          <w:divsChild>
            <w:div w:id="1301959915">
              <w:marLeft w:val="0"/>
              <w:marRight w:val="0"/>
              <w:marTop w:val="0"/>
              <w:marBottom w:val="0"/>
              <w:divBdr>
                <w:top w:val="none" w:sz="0" w:space="0" w:color="auto"/>
                <w:left w:val="none" w:sz="0" w:space="0" w:color="auto"/>
                <w:bottom w:val="none" w:sz="0" w:space="0" w:color="auto"/>
                <w:right w:val="none" w:sz="0" w:space="0" w:color="auto"/>
              </w:divBdr>
              <w:divsChild>
                <w:div w:id="1311255218">
                  <w:marLeft w:val="0"/>
                  <w:marRight w:val="0"/>
                  <w:marTop w:val="0"/>
                  <w:marBottom w:val="0"/>
                  <w:divBdr>
                    <w:top w:val="none" w:sz="0" w:space="0" w:color="auto"/>
                    <w:left w:val="none" w:sz="0" w:space="0" w:color="auto"/>
                    <w:bottom w:val="none" w:sz="0" w:space="0" w:color="auto"/>
                    <w:right w:val="none" w:sz="0" w:space="0" w:color="auto"/>
                  </w:divBdr>
                </w:div>
                <w:div w:id="19012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5075">
          <w:marLeft w:val="0"/>
          <w:marRight w:val="0"/>
          <w:marTop w:val="0"/>
          <w:marBottom w:val="0"/>
          <w:divBdr>
            <w:top w:val="none" w:sz="0" w:space="0" w:color="auto"/>
            <w:left w:val="none" w:sz="0" w:space="0" w:color="auto"/>
            <w:bottom w:val="none" w:sz="0" w:space="0" w:color="auto"/>
            <w:right w:val="none" w:sz="0" w:space="0" w:color="auto"/>
          </w:divBdr>
          <w:divsChild>
            <w:div w:id="553856628">
              <w:marLeft w:val="0"/>
              <w:marRight w:val="0"/>
              <w:marTop w:val="0"/>
              <w:marBottom w:val="0"/>
              <w:divBdr>
                <w:top w:val="none" w:sz="0" w:space="0" w:color="auto"/>
                <w:left w:val="none" w:sz="0" w:space="0" w:color="auto"/>
                <w:bottom w:val="none" w:sz="0" w:space="0" w:color="auto"/>
                <w:right w:val="none" w:sz="0" w:space="0" w:color="auto"/>
              </w:divBdr>
              <w:divsChild>
                <w:div w:id="1363366098">
                  <w:marLeft w:val="0"/>
                  <w:marRight w:val="0"/>
                  <w:marTop w:val="0"/>
                  <w:marBottom w:val="0"/>
                  <w:divBdr>
                    <w:top w:val="none" w:sz="0" w:space="0" w:color="auto"/>
                    <w:left w:val="none" w:sz="0" w:space="0" w:color="auto"/>
                    <w:bottom w:val="none" w:sz="0" w:space="0" w:color="auto"/>
                    <w:right w:val="none" w:sz="0" w:space="0" w:color="auto"/>
                  </w:divBdr>
                </w:div>
                <w:div w:id="13103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5120">
          <w:marLeft w:val="0"/>
          <w:marRight w:val="0"/>
          <w:marTop w:val="0"/>
          <w:marBottom w:val="0"/>
          <w:divBdr>
            <w:top w:val="none" w:sz="0" w:space="0" w:color="auto"/>
            <w:left w:val="none" w:sz="0" w:space="0" w:color="auto"/>
            <w:bottom w:val="none" w:sz="0" w:space="0" w:color="auto"/>
            <w:right w:val="none" w:sz="0" w:space="0" w:color="auto"/>
          </w:divBdr>
          <w:divsChild>
            <w:div w:id="2023774332">
              <w:marLeft w:val="0"/>
              <w:marRight w:val="0"/>
              <w:marTop w:val="0"/>
              <w:marBottom w:val="0"/>
              <w:divBdr>
                <w:top w:val="none" w:sz="0" w:space="0" w:color="auto"/>
                <w:left w:val="none" w:sz="0" w:space="0" w:color="auto"/>
                <w:bottom w:val="none" w:sz="0" w:space="0" w:color="auto"/>
                <w:right w:val="none" w:sz="0" w:space="0" w:color="auto"/>
              </w:divBdr>
              <w:divsChild>
                <w:div w:id="2293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8728">
          <w:marLeft w:val="0"/>
          <w:marRight w:val="0"/>
          <w:marTop w:val="0"/>
          <w:marBottom w:val="0"/>
          <w:divBdr>
            <w:top w:val="none" w:sz="0" w:space="0" w:color="auto"/>
            <w:left w:val="none" w:sz="0" w:space="0" w:color="auto"/>
            <w:bottom w:val="none" w:sz="0" w:space="0" w:color="auto"/>
            <w:right w:val="none" w:sz="0" w:space="0" w:color="auto"/>
          </w:divBdr>
          <w:divsChild>
            <w:div w:id="872232038">
              <w:marLeft w:val="0"/>
              <w:marRight w:val="0"/>
              <w:marTop w:val="0"/>
              <w:marBottom w:val="0"/>
              <w:divBdr>
                <w:top w:val="none" w:sz="0" w:space="0" w:color="auto"/>
                <w:left w:val="none" w:sz="0" w:space="0" w:color="auto"/>
                <w:bottom w:val="none" w:sz="0" w:space="0" w:color="auto"/>
                <w:right w:val="none" w:sz="0" w:space="0" w:color="auto"/>
              </w:divBdr>
              <w:divsChild>
                <w:div w:id="10482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2281">
          <w:marLeft w:val="0"/>
          <w:marRight w:val="0"/>
          <w:marTop w:val="0"/>
          <w:marBottom w:val="0"/>
          <w:divBdr>
            <w:top w:val="none" w:sz="0" w:space="0" w:color="auto"/>
            <w:left w:val="none" w:sz="0" w:space="0" w:color="auto"/>
            <w:bottom w:val="none" w:sz="0" w:space="0" w:color="auto"/>
            <w:right w:val="none" w:sz="0" w:space="0" w:color="auto"/>
          </w:divBdr>
          <w:divsChild>
            <w:div w:id="871381968">
              <w:marLeft w:val="0"/>
              <w:marRight w:val="0"/>
              <w:marTop w:val="0"/>
              <w:marBottom w:val="0"/>
              <w:divBdr>
                <w:top w:val="none" w:sz="0" w:space="0" w:color="auto"/>
                <w:left w:val="none" w:sz="0" w:space="0" w:color="auto"/>
                <w:bottom w:val="none" w:sz="0" w:space="0" w:color="auto"/>
                <w:right w:val="none" w:sz="0" w:space="0" w:color="auto"/>
              </w:divBdr>
              <w:divsChild>
                <w:div w:id="1502546567">
                  <w:marLeft w:val="0"/>
                  <w:marRight w:val="0"/>
                  <w:marTop w:val="0"/>
                  <w:marBottom w:val="0"/>
                  <w:divBdr>
                    <w:top w:val="none" w:sz="0" w:space="0" w:color="auto"/>
                    <w:left w:val="none" w:sz="0" w:space="0" w:color="auto"/>
                    <w:bottom w:val="none" w:sz="0" w:space="0" w:color="auto"/>
                    <w:right w:val="none" w:sz="0" w:space="0" w:color="auto"/>
                  </w:divBdr>
                </w:div>
                <w:div w:id="19093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1280">
          <w:marLeft w:val="0"/>
          <w:marRight w:val="0"/>
          <w:marTop w:val="0"/>
          <w:marBottom w:val="0"/>
          <w:divBdr>
            <w:top w:val="none" w:sz="0" w:space="0" w:color="auto"/>
            <w:left w:val="none" w:sz="0" w:space="0" w:color="auto"/>
            <w:bottom w:val="none" w:sz="0" w:space="0" w:color="auto"/>
            <w:right w:val="none" w:sz="0" w:space="0" w:color="auto"/>
          </w:divBdr>
          <w:divsChild>
            <w:div w:id="1914772034">
              <w:marLeft w:val="0"/>
              <w:marRight w:val="0"/>
              <w:marTop w:val="0"/>
              <w:marBottom w:val="0"/>
              <w:divBdr>
                <w:top w:val="none" w:sz="0" w:space="0" w:color="auto"/>
                <w:left w:val="none" w:sz="0" w:space="0" w:color="auto"/>
                <w:bottom w:val="none" w:sz="0" w:space="0" w:color="auto"/>
                <w:right w:val="none" w:sz="0" w:space="0" w:color="auto"/>
              </w:divBdr>
              <w:divsChild>
                <w:div w:id="3788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185">
          <w:marLeft w:val="0"/>
          <w:marRight w:val="0"/>
          <w:marTop w:val="0"/>
          <w:marBottom w:val="0"/>
          <w:divBdr>
            <w:top w:val="none" w:sz="0" w:space="0" w:color="auto"/>
            <w:left w:val="none" w:sz="0" w:space="0" w:color="auto"/>
            <w:bottom w:val="none" w:sz="0" w:space="0" w:color="auto"/>
            <w:right w:val="none" w:sz="0" w:space="0" w:color="auto"/>
          </w:divBdr>
          <w:divsChild>
            <w:div w:id="543762245">
              <w:marLeft w:val="0"/>
              <w:marRight w:val="0"/>
              <w:marTop w:val="0"/>
              <w:marBottom w:val="0"/>
              <w:divBdr>
                <w:top w:val="none" w:sz="0" w:space="0" w:color="auto"/>
                <w:left w:val="none" w:sz="0" w:space="0" w:color="auto"/>
                <w:bottom w:val="none" w:sz="0" w:space="0" w:color="auto"/>
                <w:right w:val="none" w:sz="0" w:space="0" w:color="auto"/>
              </w:divBdr>
              <w:divsChild>
                <w:div w:id="1878227466">
                  <w:marLeft w:val="0"/>
                  <w:marRight w:val="0"/>
                  <w:marTop w:val="0"/>
                  <w:marBottom w:val="0"/>
                  <w:divBdr>
                    <w:top w:val="none" w:sz="0" w:space="0" w:color="auto"/>
                    <w:left w:val="none" w:sz="0" w:space="0" w:color="auto"/>
                    <w:bottom w:val="none" w:sz="0" w:space="0" w:color="auto"/>
                    <w:right w:val="none" w:sz="0" w:space="0" w:color="auto"/>
                  </w:divBdr>
                </w:div>
                <w:div w:id="11130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00138">
          <w:marLeft w:val="0"/>
          <w:marRight w:val="0"/>
          <w:marTop w:val="0"/>
          <w:marBottom w:val="0"/>
          <w:divBdr>
            <w:top w:val="none" w:sz="0" w:space="0" w:color="auto"/>
            <w:left w:val="none" w:sz="0" w:space="0" w:color="auto"/>
            <w:bottom w:val="none" w:sz="0" w:space="0" w:color="auto"/>
            <w:right w:val="none" w:sz="0" w:space="0" w:color="auto"/>
          </w:divBdr>
          <w:divsChild>
            <w:div w:id="1003312801">
              <w:marLeft w:val="0"/>
              <w:marRight w:val="0"/>
              <w:marTop w:val="0"/>
              <w:marBottom w:val="0"/>
              <w:divBdr>
                <w:top w:val="none" w:sz="0" w:space="0" w:color="auto"/>
                <w:left w:val="none" w:sz="0" w:space="0" w:color="auto"/>
                <w:bottom w:val="none" w:sz="0" w:space="0" w:color="auto"/>
                <w:right w:val="none" w:sz="0" w:space="0" w:color="auto"/>
              </w:divBdr>
              <w:divsChild>
                <w:div w:id="5433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3389">
          <w:marLeft w:val="0"/>
          <w:marRight w:val="0"/>
          <w:marTop w:val="0"/>
          <w:marBottom w:val="0"/>
          <w:divBdr>
            <w:top w:val="none" w:sz="0" w:space="0" w:color="auto"/>
            <w:left w:val="none" w:sz="0" w:space="0" w:color="auto"/>
            <w:bottom w:val="none" w:sz="0" w:space="0" w:color="auto"/>
            <w:right w:val="none" w:sz="0" w:space="0" w:color="auto"/>
          </w:divBdr>
          <w:divsChild>
            <w:div w:id="1023675125">
              <w:marLeft w:val="0"/>
              <w:marRight w:val="0"/>
              <w:marTop w:val="0"/>
              <w:marBottom w:val="0"/>
              <w:divBdr>
                <w:top w:val="none" w:sz="0" w:space="0" w:color="auto"/>
                <w:left w:val="none" w:sz="0" w:space="0" w:color="auto"/>
                <w:bottom w:val="none" w:sz="0" w:space="0" w:color="auto"/>
                <w:right w:val="none" w:sz="0" w:space="0" w:color="auto"/>
              </w:divBdr>
              <w:divsChild>
                <w:div w:id="12971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1427">
          <w:marLeft w:val="0"/>
          <w:marRight w:val="0"/>
          <w:marTop w:val="0"/>
          <w:marBottom w:val="0"/>
          <w:divBdr>
            <w:top w:val="none" w:sz="0" w:space="0" w:color="auto"/>
            <w:left w:val="none" w:sz="0" w:space="0" w:color="auto"/>
            <w:bottom w:val="none" w:sz="0" w:space="0" w:color="auto"/>
            <w:right w:val="none" w:sz="0" w:space="0" w:color="auto"/>
          </w:divBdr>
          <w:divsChild>
            <w:div w:id="979265953">
              <w:marLeft w:val="0"/>
              <w:marRight w:val="0"/>
              <w:marTop w:val="0"/>
              <w:marBottom w:val="0"/>
              <w:divBdr>
                <w:top w:val="none" w:sz="0" w:space="0" w:color="auto"/>
                <w:left w:val="none" w:sz="0" w:space="0" w:color="auto"/>
                <w:bottom w:val="none" w:sz="0" w:space="0" w:color="auto"/>
                <w:right w:val="none" w:sz="0" w:space="0" w:color="auto"/>
              </w:divBdr>
              <w:divsChild>
                <w:div w:id="9282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3553">
          <w:marLeft w:val="0"/>
          <w:marRight w:val="0"/>
          <w:marTop w:val="0"/>
          <w:marBottom w:val="0"/>
          <w:divBdr>
            <w:top w:val="none" w:sz="0" w:space="0" w:color="auto"/>
            <w:left w:val="none" w:sz="0" w:space="0" w:color="auto"/>
            <w:bottom w:val="none" w:sz="0" w:space="0" w:color="auto"/>
            <w:right w:val="none" w:sz="0" w:space="0" w:color="auto"/>
          </w:divBdr>
          <w:divsChild>
            <w:div w:id="224068085">
              <w:marLeft w:val="0"/>
              <w:marRight w:val="0"/>
              <w:marTop w:val="0"/>
              <w:marBottom w:val="0"/>
              <w:divBdr>
                <w:top w:val="none" w:sz="0" w:space="0" w:color="auto"/>
                <w:left w:val="none" w:sz="0" w:space="0" w:color="auto"/>
                <w:bottom w:val="none" w:sz="0" w:space="0" w:color="auto"/>
                <w:right w:val="none" w:sz="0" w:space="0" w:color="auto"/>
              </w:divBdr>
              <w:divsChild>
                <w:div w:id="824588990">
                  <w:marLeft w:val="0"/>
                  <w:marRight w:val="0"/>
                  <w:marTop w:val="0"/>
                  <w:marBottom w:val="0"/>
                  <w:divBdr>
                    <w:top w:val="none" w:sz="0" w:space="0" w:color="auto"/>
                    <w:left w:val="none" w:sz="0" w:space="0" w:color="auto"/>
                    <w:bottom w:val="none" w:sz="0" w:space="0" w:color="auto"/>
                    <w:right w:val="none" w:sz="0" w:space="0" w:color="auto"/>
                  </w:divBdr>
                </w:div>
                <w:div w:id="1159035311">
                  <w:marLeft w:val="0"/>
                  <w:marRight w:val="0"/>
                  <w:marTop w:val="0"/>
                  <w:marBottom w:val="0"/>
                  <w:divBdr>
                    <w:top w:val="none" w:sz="0" w:space="0" w:color="auto"/>
                    <w:left w:val="none" w:sz="0" w:space="0" w:color="auto"/>
                    <w:bottom w:val="none" w:sz="0" w:space="0" w:color="auto"/>
                    <w:right w:val="none" w:sz="0" w:space="0" w:color="auto"/>
                  </w:divBdr>
                </w:div>
                <w:div w:id="602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1783">
          <w:marLeft w:val="0"/>
          <w:marRight w:val="0"/>
          <w:marTop w:val="0"/>
          <w:marBottom w:val="0"/>
          <w:divBdr>
            <w:top w:val="none" w:sz="0" w:space="0" w:color="auto"/>
            <w:left w:val="none" w:sz="0" w:space="0" w:color="auto"/>
            <w:bottom w:val="none" w:sz="0" w:space="0" w:color="auto"/>
            <w:right w:val="none" w:sz="0" w:space="0" w:color="auto"/>
          </w:divBdr>
          <w:divsChild>
            <w:div w:id="1847986414">
              <w:marLeft w:val="0"/>
              <w:marRight w:val="0"/>
              <w:marTop w:val="0"/>
              <w:marBottom w:val="0"/>
              <w:divBdr>
                <w:top w:val="none" w:sz="0" w:space="0" w:color="auto"/>
                <w:left w:val="none" w:sz="0" w:space="0" w:color="auto"/>
                <w:bottom w:val="none" w:sz="0" w:space="0" w:color="auto"/>
                <w:right w:val="none" w:sz="0" w:space="0" w:color="auto"/>
              </w:divBdr>
              <w:divsChild>
                <w:div w:id="9094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4661">
          <w:marLeft w:val="0"/>
          <w:marRight w:val="0"/>
          <w:marTop w:val="0"/>
          <w:marBottom w:val="0"/>
          <w:divBdr>
            <w:top w:val="none" w:sz="0" w:space="0" w:color="auto"/>
            <w:left w:val="none" w:sz="0" w:space="0" w:color="auto"/>
            <w:bottom w:val="none" w:sz="0" w:space="0" w:color="auto"/>
            <w:right w:val="none" w:sz="0" w:space="0" w:color="auto"/>
          </w:divBdr>
          <w:divsChild>
            <w:div w:id="1431438601">
              <w:marLeft w:val="0"/>
              <w:marRight w:val="0"/>
              <w:marTop w:val="0"/>
              <w:marBottom w:val="0"/>
              <w:divBdr>
                <w:top w:val="none" w:sz="0" w:space="0" w:color="auto"/>
                <w:left w:val="none" w:sz="0" w:space="0" w:color="auto"/>
                <w:bottom w:val="none" w:sz="0" w:space="0" w:color="auto"/>
                <w:right w:val="none" w:sz="0" w:space="0" w:color="auto"/>
              </w:divBdr>
              <w:divsChild>
                <w:div w:id="1094517290">
                  <w:marLeft w:val="0"/>
                  <w:marRight w:val="0"/>
                  <w:marTop w:val="0"/>
                  <w:marBottom w:val="0"/>
                  <w:divBdr>
                    <w:top w:val="none" w:sz="0" w:space="0" w:color="auto"/>
                    <w:left w:val="none" w:sz="0" w:space="0" w:color="auto"/>
                    <w:bottom w:val="none" w:sz="0" w:space="0" w:color="auto"/>
                    <w:right w:val="none" w:sz="0" w:space="0" w:color="auto"/>
                  </w:divBdr>
                </w:div>
                <w:div w:id="1540974876">
                  <w:marLeft w:val="0"/>
                  <w:marRight w:val="0"/>
                  <w:marTop w:val="0"/>
                  <w:marBottom w:val="0"/>
                  <w:divBdr>
                    <w:top w:val="none" w:sz="0" w:space="0" w:color="auto"/>
                    <w:left w:val="none" w:sz="0" w:space="0" w:color="auto"/>
                    <w:bottom w:val="none" w:sz="0" w:space="0" w:color="auto"/>
                    <w:right w:val="none" w:sz="0" w:space="0" w:color="auto"/>
                  </w:divBdr>
                </w:div>
                <w:div w:id="1393776407">
                  <w:marLeft w:val="0"/>
                  <w:marRight w:val="0"/>
                  <w:marTop w:val="0"/>
                  <w:marBottom w:val="0"/>
                  <w:divBdr>
                    <w:top w:val="none" w:sz="0" w:space="0" w:color="auto"/>
                    <w:left w:val="none" w:sz="0" w:space="0" w:color="auto"/>
                    <w:bottom w:val="none" w:sz="0" w:space="0" w:color="auto"/>
                    <w:right w:val="none" w:sz="0" w:space="0" w:color="auto"/>
                  </w:divBdr>
                </w:div>
                <w:div w:id="9206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3598">
          <w:marLeft w:val="0"/>
          <w:marRight w:val="0"/>
          <w:marTop w:val="0"/>
          <w:marBottom w:val="0"/>
          <w:divBdr>
            <w:top w:val="none" w:sz="0" w:space="0" w:color="auto"/>
            <w:left w:val="none" w:sz="0" w:space="0" w:color="auto"/>
            <w:bottom w:val="none" w:sz="0" w:space="0" w:color="auto"/>
            <w:right w:val="none" w:sz="0" w:space="0" w:color="auto"/>
          </w:divBdr>
          <w:divsChild>
            <w:div w:id="1390029392">
              <w:marLeft w:val="0"/>
              <w:marRight w:val="0"/>
              <w:marTop w:val="0"/>
              <w:marBottom w:val="0"/>
              <w:divBdr>
                <w:top w:val="none" w:sz="0" w:space="0" w:color="auto"/>
                <w:left w:val="none" w:sz="0" w:space="0" w:color="auto"/>
                <w:bottom w:val="none" w:sz="0" w:space="0" w:color="auto"/>
                <w:right w:val="none" w:sz="0" w:space="0" w:color="auto"/>
              </w:divBdr>
              <w:divsChild>
                <w:div w:id="428087882">
                  <w:marLeft w:val="0"/>
                  <w:marRight w:val="0"/>
                  <w:marTop w:val="0"/>
                  <w:marBottom w:val="0"/>
                  <w:divBdr>
                    <w:top w:val="none" w:sz="0" w:space="0" w:color="auto"/>
                    <w:left w:val="none" w:sz="0" w:space="0" w:color="auto"/>
                    <w:bottom w:val="none" w:sz="0" w:space="0" w:color="auto"/>
                    <w:right w:val="none" w:sz="0" w:space="0" w:color="auto"/>
                  </w:divBdr>
                </w:div>
                <w:div w:id="1389692685">
                  <w:marLeft w:val="0"/>
                  <w:marRight w:val="0"/>
                  <w:marTop w:val="0"/>
                  <w:marBottom w:val="0"/>
                  <w:divBdr>
                    <w:top w:val="none" w:sz="0" w:space="0" w:color="auto"/>
                    <w:left w:val="none" w:sz="0" w:space="0" w:color="auto"/>
                    <w:bottom w:val="none" w:sz="0" w:space="0" w:color="auto"/>
                    <w:right w:val="none" w:sz="0" w:space="0" w:color="auto"/>
                  </w:divBdr>
                </w:div>
                <w:div w:id="658581056">
                  <w:marLeft w:val="0"/>
                  <w:marRight w:val="0"/>
                  <w:marTop w:val="0"/>
                  <w:marBottom w:val="0"/>
                  <w:divBdr>
                    <w:top w:val="none" w:sz="0" w:space="0" w:color="auto"/>
                    <w:left w:val="none" w:sz="0" w:space="0" w:color="auto"/>
                    <w:bottom w:val="none" w:sz="0" w:space="0" w:color="auto"/>
                    <w:right w:val="none" w:sz="0" w:space="0" w:color="auto"/>
                  </w:divBdr>
                </w:div>
                <w:div w:id="1916431697">
                  <w:marLeft w:val="0"/>
                  <w:marRight w:val="0"/>
                  <w:marTop w:val="0"/>
                  <w:marBottom w:val="0"/>
                  <w:divBdr>
                    <w:top w:val="none" w:sz="0" w:space="0" w:color="auto"/>
                    <w:left w:val="none" w:sz="0" w:space="0" w:color="auto"/>
                    <w:bottom w:val="none" w:sz="0" w:space="0" w:color="auto"/>
                    <w:right w:val="none" w:sz="0" w:space="0" w:color="auto"/>
                  </w:divBdr>
                </w:div>
                <w:div w:id="653295515">
                  <w:marLeft w:val="0"/>
                  <w:marRight w:val="0"/>
                  <w:marTop w:val="0"/>
                  <w:marBottom w:val="0"/>
                  <w:divBdr>
                    <w:top w:val="none" w:sz="0" w:space="0" w:color="auto"/>
                    <w:left w:val="none" w:sz="0" w:space="0" w:color="auto"/>
                    <w:bottom w:val="none" w:sz="0" w:space="0" w:color="auto"/>
                    <w:right w:val="none" w:sz="0" w:space="0" w:color="auto"/>
                  </w:divBdr>
                </w:div>
                <w:div w:id="723262082">
                  <w:marLeft w:val="0"/>
                  <w:marRight w:val="0"/>
                  <w:marTop w:val="0"/>
                  <w:marBottom w:val="0"/>
                  <w:divBdr>
                    <w:top w:val="none" w:sz="0" w:space="0" w:color="auto"/>
                    <w:left w:val="none" w:sz="0" w:space="0" w:color="auto"/>
                    <w:bottom w:val="none" w:sz="0" w:space="0" w:color="auto"/>
                    <w:right w:val="none" w:sz="0" w:space="0" w:color="auto"/>
                  </w:divBdr>
                </w:div>
                <w:div w:id="78066434">
                  <w:marLeft w:val="0"/>
                  <w:marRight w:val="0"/>
                  <w:marTop w:val="0"/>
                  <w:marBottom w:val="0"/>
                  <w:divBdr>
                    <w:top w:val="none" w:sz="0" w:space="0" w:color="auto"/>
                    <w:left w:val="none" w:sz="0" w:space="0" w:color="auto"/>
                    <w:bottom w:val="none" w:sz="0" w:space="0" w:color="auto"/>
                    <w:right w:val="none" w:sz="0" w:space="0" w:color="auto"/>
                  </w:divBdr>
                </w:div>
                <w:div w:id="289169714">
                  <w:marLeft w:val="0"/>
                  <w:marRight w:val="0"/>
                  <w:marTop w:val="0"/>
                  <w:marBottom w:val="0"/>
                  <w:divBdr>
                    <w:top w:val="none" w:sz="0" w:space="0" w:color="auto"/>
                    <w:left w:val="none" w:sz="0" w:space="0" w:color="auto"/>
                    <w:bottom w:val="none" w:sz="0" w:space="0" w:color="auto"/>
                    <w:right w:val="none" w:sz="0" w:space="0" w:color="auto"/>
                  </w:divBdr>
                </w:div>
                <w:div w:id="15501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6041">
          <w:marLeft w:val="0"/>
          <w:marRight w:val="0"/>
          <w:marTop w:val="0"/>
          <w:marBottom w:val="0"/>
          <w:divBdr>
            <w:top w:val="none" w:sz="0" w:space="0" w:color="auto"/>
            <w:left w:val="none" w:sz="0" w:space="0" w:color="auto"/>
            <w:bottom w:val="none" w:sz="0" w:space="0" w:color="auto"/>
            <w:right w:val="none" w:sz="0" w:space="0" w:color="auto"/>
          </w:divBdr>
          <w:divsChild>
            <w:div w:id="1352150937">
              <w:marLeft w:val="0"/>
              <w:marRight w:val="0"/>
              <w:marTop w:val="0"/>
              <w:marBottom w:val="0"/>
              <w:divBdr>
                <w:top w:val="none" w:sz="0" w:space="0" w:color="auto"/>
                <w:left w:val="none" w:sz="0" w:space="0" w:color="auto"/>
                <w:bottom w:val="none" w:sz="0" w:space="0" w:color="auto"/>
                <w:right w:val="none" w:sz="0" w:space="0" w:color="auto"/>
              </w:divBdr>
              <w:divsChild>
                <w:div w:id="1892770296">
                  <w:marLeft w:val="0"/>
                  <w:marRight w:val="0"/>
                  <w:marTop w:val="0"/>
                  <w:marBottom w:val="0"/>
                  <w:divBdr>
                    <w:top w:val="none" w:sz="0" w:space="0" w:color="auto"/>
                    <w:left w:val="none" w:sz="0" w:space="0" w:color="auto"/>
                    <w:bottom w:val="none" w:sz="0" w:space="0" w:color="auto"/>
                    <w:right w:val="none" w:sz="0" w:space="0" w:color="auto"/>
                  </w:divBdr>
                </w:div>
                <w:div w:id="1451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99220">
          <w:marLeft w:val="0"/>
          <w:marRight w:val="0"/>
          <w:marTop w:val="0"/>
          <w:marBottom w:val="0"/>
          <w:divBdr>
            <w:top w:val="none" w:sz="0" w:space="0" w:color="auto"/>
            <w:left w:val="none" w:sz="0" w:space="0" w:color="auto"/>
            <w:bottom w:val="none" w:sz="0" w:space="0" w:color="auto"/>
            <w:right w:val="none" w:sz="0" w:space="0" w:color="auto"/>
          </w:divBdr>
          <w:divsChild>
            <w:div w:id="1234854952">
              <w:marLeft w:val="0"/>
              <w:marRight w:val="0"/>
              <w:marTop w:val="0"/>
              <w:marBottom w:val="0"/>
              <w:divBdr>
                <w:top w:val="none" w:sz="0" w:space="0" w:color="auto"/>
                <w:left w:val="none" w:sz="0" w:space="0" w:color="auto"/>
                <w:bottom w:val="none" w:sz="0" w:space="0" w:color="auto"/>
                <w:right w:val="none" w:sz="0" w:space="0" w:color="auto"/>
              </w:divBdr>
              <w:divsChild>
                <w:div w:id="618872549">
                  <w:marLeft w:val="0"/>
                  <w:marRight w:val="0"/>
                  <w:marTop w:val="0"/>
                  <w:marBottom w:val="0"/>
                  <w:divBdr>
                    <w:top w:val="none" w:sz="0" w:space="0" w:color="auto"/>
                    <w:left w:val="none" w:sz="0" w:space="0" w:color="auto"/>
                    <w:bottom w:val="none" w:sz="0" w:space="0" w:color="auto"/>
                    <w:right w:val="none" w:sz="0" w:space="0" w:color="auto"/>
                  </w:divBdr>
                </w:div>
                <w:div w:id="1076974215">
                  <w:marLeft w:val="0"/>
                  <w:marRight w:val="0"/>
                  <w:marTop w:val="0"/>
                  <w:marBottom w:val="0"/>
                  <w:divBdr>
                    <w:top w:val="none" w:sz="0" w:space="0" w:color="auto"/>
                    <w:left w:val="none" w:sz="0" w:space="0" w:color="auto"/>
                    <w:bottom w:val="none" w:sz="0" w:space="0" w:color="auto"/>
                    <w:right w:val="none" w:sz="0" w:space="0" w:color="auto"/>
                  </w:divBdr>
                </w:div>
                <w:div w:id="79454586">
                  <w:marLeft w:val="0"/>
                  <w:marRight w:val="0"/>
                  <w:marTop w:val="0"/>
                  <w:marBottom w:val="0"/>
                  <w:divBdr>
                    <w:top w:val="none" w:sz="0" w:space="0" w:color="auto"/>
                    <w:left w:val="none" w:sz="0" w:space="0" w:color="auto"/>
                    <w:bottom w:val="none" w:sz="0" w:space="0" w:color="auto"/>
                    <w:right w:val="none" w:sz="0" w:space="0" w:color="auto"/>
                  </w:divBdr>
                </w:div>
                <w:div w:id="1450202255">
                  <w:marLeft w:val="0"/>
                  <w:marRight w:val="0"/>
                  <w:marTop w:val="0"/>
                  <w:marBottom w:val="0"/>
                  <w:divBdr>
                    <w:top w:val="none" w:sz="0" w:space="0" w:color="auto"/>
                    <w:left w:val="none" w:sz="0" w:space="0" w:color="auto"/>
                    <w:bottom w:val="none" w:sz="0" w:space="0" w:color="auto"/>
                    <w:right w:val="none" w:sz="0" w:space="0" w:color="auto"/>
                  </w:divBdr>
                </w:div>
                <w:div w:id="284386857">
                  <w:marLeft w:val="0"/>
                  <w:marRight w:val="0"/>
                  <w:marTop w:val="0"/>
                  <w:marBottom w:val="0"/>
                  <w:divBdr>
                    <w:top w:val="none" w:sz="0" w:space="0" w:color="auto"/>
                    <w:left w:val="none" w:sz="0" w:space="0" w:color="auto"/>
                    <w:bottom w:val="none" w:sz="0" w:space="0" w:color="auto"/>
                    <w:right w:val="none" w:sz="0" w:space="0" w:color="auto"/>
                  </w:divBdr>
                </w:div>
                <w:div w:id="1989630080">
                  <w:marLeft w:val="0"/>
                  <w:marRight w:val="0"/>
                  <w:marTop w:val="0"/>
                  <w:marBottom w:val="0"/>
                  <w:divBdr>
                    <w:top w:val="none" w:sz="0" w:space="0" w:color="auto"/>
                    <w:left w:val="none" w:sz="0" w:space="0" w:color="auto"/>
                    <w:bottom w:val="none" w:sz="0" w:space="0" w:color="auto"/>
                    <w:right w:val="none" w:sz="0" w:space="0" w:color="auto"/>
                  </w:divBdr>
                </w:div>
                <w:div w:id="390157890">
                  <w:marLeft w:val="0"/>
                  <w:marRight w:val="0"/>
                  <w:marTop w:val="0"/>
                  <w:marBottom w:val="0"/>
                  <w:divBdr>
                    <w:top w:val="none" w:sz="0" w:space="0" w:color="auto"/>
                    <w:left w:val="none" w:sz="0" w:space="0" w:color="auto"/>
                    <w:bottom w:val="none" w:sz="0" w:space="0" w:color="auto"/>
                    <w:right w:val="none" w:sz="0" w:space="0" w:color="auto"/>
                  </w:divBdr>
                </w:div>
                <w:div w:id="1783843525">
                  <w:marLeft w:val="0"/>
                  <w:marRight w:val="0"/>
                  <w:marTop w:val="0"/>
                  <w:marBottom w:val="0"/>
                  <w:divBdr>
                    <w:top w:val="none" w:sz="0" w:space="0" w:color="auto"/>
                    <w:left w:val="none" w:sz="0" w:space="0" w:color="auto"/>
                    <w:bottom w:val="none" w:sz="0" w:space="0" w:color="auto"/>
                    <w:right w:val="none" w:sz="0" w:space="0" w:color="auto"/>
                  </w:divBdr>
                </w:div>
                <w:div w:id="782697203">
                  <w:marLeft w:val="0"/>
                  <w:marRight w:val="0"/>
                  <w:marTop w:val="0"/>
                  <w:marBottom w:val="0"/>
                  <w:divBdr>
                    <w:top w:val="none" w:sz="0" w:space="0" w:color="auto"/>
                    <w:left w:val="none" w:sz="0" w:space="0" w:color="auto"/>
                    <w:bottom w:val="none" w:sz="0" w:space="0" w:color="auto"/>
                    <w:right w:val="none" w:sz="0" w:space="0" w:color="auto"/>
                  </w:divBdr>
                </w:div>
                <w:div w:id="658121365">
                  <w:marLeft w:val="0"/>
                  <w:marRight w:val="0"/>
                  <w:marTop w:val="0"/>
                  <w:marBottom w:val="0"/>
                  <w:divBdr>
                    <w:top w:val="none" w:sz="0" w:space="0" w:color="auto"/>
                    <w:left w:val="none" w:sz="0" w:space="0" w:color="auto"/>
                    <w:bottom w:val="none" w:sz="0" w:space="0" w:color="auto"/>
                    <w:right w:val="none" w:sz="0" w:space="0" w:color="auto"/>
                  </w:divBdr>
                </w:div>
                <w:div w:id="444152647">
                  <w:marLeft w:val="0"/>
                  <w:marRight w:val="0"/>
                  <w:marTop w:val="0"/>
                  <w:marBottom w:val="0"/>
                  <w:divBdr>
                    <w:top w:val="none" w:sz="0" w:space="0" w:color="auto"/>
                    <w:left w:val="none" w:sz="0" w:space="0" w:color="auto"/>
                    <w:bottom w:val="none" w:sz="0" w:space="0" w:color="auto"/>
                    <w:right w:val="none" w:sz="0" w:space="0" w:color="auto"/>
                  </w:divBdr>
                </w:div>
                <w:div w:id="1105733372">
                  <w:marLeft w:val="0"/>
                  <w:marRight w:val="0"/>
                  <w:marTop w:val="0"/>
                  <w:marBottom w:val="0"/>
                  <w:divBdr>
                    <w:top w:val="none" w:sz="0" w:space="0" w:color="auto"/>
                    <w:left w:val="none" w:sz="0" w:space="0" w:color="auto"/>
                    <w:bottom w:val="none" w:sz="0" w:space="0" w:color="auto"/>
                    <w:right w:val="none" w:sz="0" w:space="0" w:color="auto"/>
                  </w:divBdr>
                </w:div>
                <w:div w:id="27024672">
                  <w:marLeft w:val="0"/>
                  <w:marRight w:val="0"/>
                  <w:marTop w:val="0"/>
                  <w:marBottom w:val="0"/>
                  <w:divBdr>
                    <w:top w:val="none" w:sz="0" w:space="0" w:color="auto"/>
                    <w:left w:val="none" w:sz="0" w:space="0" w:color="auto"/>
                    <w:bottom w:val="none" w:sz="0" w:space="0" w:color="auto"/>
                    <w:right w:val="none" w:sz="0" w:space="0" w:color="auto"/>
                  </w:divBdr>
                </w:div>
                <w:div w:id="223836310">
                  <w:marLeft w:val="0"/>
                  <w:marRight w:val="0"/>
                  <w:marTop w:val="0"/>
                  <w:marBottom w:val="0"/>
                  <w:divBdr>
                    <w:top w:val="none" w:sz="0" w:space="0" w:color="auto"/>
                    <w:left w:val="none" w:sz="0" w:space="0" w:color="auto"/>
                    <w:bottom w:val="none" w:sz="0" w:space="0" w:color="auto"/>
                    <w:right w:val="none" w:sz="0" w:space="0" w:color="auto"/>
                  </w:divBdr>
                </w:div>
                <w:div w:id="19912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1409">
          <w:marLeft w:val="0"/>
          <w:marRight w:val="0"/>
          <w:marTop w:val="0"/>
          <w:marBottom w:val="0"/>
          <w:divBdr>
            <w:top w:val="none" w:sz="0" w:space="0" w:color="auto"/>
            <w:left w:val="none" w:sz="0" w:space="0" w:color="auto"/>
            <w:bottom w:val="none" w:sz="0" w:space="0" w:color="auto"/>
            <w:right w:val="none" w:sz="0" w:space="0" w:color="auto"/>
          </w:divBdr>
          <w:divsChild>
            <w:div w:id="1875071860">
              <w:marLeft w:val="0"/>
              <w:marRight w:val="0"/>
              <w:marTop w:val="0"/>
              <w:marBottom w:val="0"/>
              <w:divBdr>
                <w:top w:val="none" w:sz="0" w:space="0" w:color="auto"/>
                <w:left w:val="none" w:sz="0" w:space="0" w:color="auto"/>
                <w:bottom w:val="none" w:sz="0" w:space="0" w:color="auto"/>
                <w:right w:val="none" w:sz="0" w:space="0" w:color="auto"/>
              </w:divBdr>
              <w:divsChild>
                <w:div w:id="829446631">
                  <w:marLeft w:val="0"/>
                  <w:marRight w:val="0"/>
                  <w:marTop w:val="0"/>
                  <w:marBottom w:val="0"/>
                  <w:divBdr>
                    <w:top w:val="none" w:sz="0" w:space="0" w:color="auto"/>
                    <w:left w:val="none" w:sz="0" w:space="0" w:color="auto"/>
                    <w:bottom w:val="none" w:sz="0" w:space="0" w:color="auto"/>
                    <w:right w:val="none" w:sz="0" w:space="0" w:color="auto"/>
                  </w:divBdr>
                </w:div>
                <w:div w:id="354313117">
                  <w:marLeft w:val="0"/>
                  <w:marRight w:val="0"/>
                  <w:marTop w:val="0"/>
                  <w:marBottom w:val="0"/>
                  <w:divBdr>
                    <w:top w:val="none" w:sz="0" w:space="0" w:color="auto"/>
                    <w:left w:val="none" w:sz="0" w:space="0" w:color="auto"/>
                    <w:bottom w:val="none" w:sz="0" w:space="0" w:color="auto"/>
                    <w:right w:val="none" w:sz="0" w:space="0" w:color="auto"/>
                  </w:divBdr>
                </w:div>
                <w:div w:id="2765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1945">
          <w:marLeft w:val="0"/>
          <w:marRight w:val="0"/>
          <w:marTop w:val="0"/>
          <w:marBottom w:val="0"/>
          <w:divBdr>
            <w:top w:val="none" w:sz="0" w:space="0" w:color="auto"/>
            <w:left w:val="none" w:sz="0" w:space="0" w:color="auto"/>
            <w:bottom w:val="none" w:sz="0" w:space="0" w:color="auto"/>
            <w:right w:val="none" w:sz="0" w:space="0" w:color="auto"/>
          </w:divBdr>
          <w:divsChild>
            <w:div w:id="1549222546">
              <w:marLeft w:val="0"/>
              <w:marRight w:val="0"/>
              <w:marTop w:val="0"/>
              <w:marBottom w:val="0"/>
              <w:divBdr>
                <w:top w:val="none" w:sz="0" w:space="0" w:color="auto"/>
                <w:left w:val="none" w:sz="0" w:space="0" w:color="auto"/>
                <w:bottom w:val="none" w:sz="0" w:space="0" w:color="auto"/>
                <w:right w:val="none" w:sz="0" w:space="0" w:color="auto"/>
              </w:divBdr>
              <w:divsChild>
                <w:div w:id="998576735">
                  <w:marLeft w:val="0"/>
                  <w:marRight w:val="0"/>
                  <w:marTop w:val="0"/>
                  <w:marBottom w:val="0"/>
                  <w:divBdr>
                    <w:top w:val="none" w:sz="0" w:space="0" w:color="auto"/>
                    <w:left w:val="none" w:sz="0" w:space="0" w:color="auto"/>
                    <w:bottom w:val="none" w:sz="0" w:space="0" w:color="auto"/>
                    <w:right w:val="none" w:sz="0" w:space="0" w:color="auto"/>
                  </w:divBdr>
                </w:div>
                <w:div w:id="1518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4774">
          <w:marLeft w:val="0"/>
          <w:marRight w:val="0"/>
          <w:marTop w:val="0"/>
          <w:marBottom w:val="0"/>
          <w:divBdr>
            <w:top w:val="none" w:sz="0" w:space="0" w:color="auto"/>
            <w:left w:val="none" w:sz="0" w:space="0" w:color="auto"/>
            <w:bottom w:val="none" w:sz="0" w:space="0" w:color="auto"/>
            <w:right w:val="none" w:sz="0" w:space="0" w:color="auto"/>
          </w:divBdr>
          <w:divsChild>
            <w:div w:id="666399833">
              <w:marLeft w:val="0"/>
              <w:marRight w:val="0"/>
              <w:marTop w:val="0"/>
              <w:marBottom w:val="0"/>
              <w:divBdr>
                <w:top w:val="none" w:sz="0" w:space="0" w:color="auto"/>
                <w:left w:val="none" w:sz="0" w:space="0" w:color="auto"/>
                <w:bottom w:val="none" w:sz="0" w:space="0" w:color="auto"/>
                <w:right w:val="none" w:sz="0" w:space="0" w:color="auto"/>
              </w:divBdr>
              <w:divsChild>
                <w:div w:id="1205945272">
                  <w:marLeft w:val="0"/>
                  <w:marRight w:val="0"/>
                  <w:marTop w:val="0"/>
                  <w:marBottom w:val="0"/>
                  <w:divBdr>
                    <w:top w:val="none" w:sz="0" w:space="0" w:color="auto"/>
                    <w:left w:val="none" w:sz="0" w:space="0" w:color="auto"/>
                    <w:bottom w:val="none" w:sz="0" w:space="0" w:color="auto"/>
                    <w:right w:val="none" w:sz="0" w:space="0" w:color="auto"/>
                  </w:divBdr>
                </w:div>
                <w:div w:id="99110855">
                  <w:marLeft w:val="0"/>
                  <w:marRight w:val="0"/>
                  <w:marTop w:val="0"/>
                  <w:marBottom w:val="0"/>
                  <w:divBdr>
                    <w:top w:val="none" w:sz="0" w:space="0" w:color="auto"/>
                    <w:left w:val="none" w:sz="0" w:space="0" w:color="auto"/>
                    <w:bottom w:val="none" w:sz="0" w:space="0" w:color="auto"/>
                    <w:right w:val="none" w:sz="0" w:space="0" w:color="auto"/>
                  </w:divBdr>
                </w:div>
                <w:div w:id="19862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1324">
          <w:marLeft w:val="0"/>
          <w:marRight w:val="0"/>
          <w:marTop w:val="0"/>
          <w:marBottom w:val="0"/>
          <w:divBdr>
            <w:top w:val="none" w:sz="0" w:space="0" w:color="auto"/>
            <w:left w:val="none" w:sz="0" w:space="0" w:color="auto"/>
            <w:bottom w:val="none" w:sz="0" w:space="0" w:color="auto"/>
            <w:right w:val="none" w:sz="0" w:space="0" w:color="auto"/>
          </w:divBdr>
          <w:divsChild>
            <w:div w:id="1734617805">
              <w:marLeft w:val="0"/>
              <w:marRight w:val="0"/>
              <w:marTop w:val="0"/>
              <w:marBottom w:val="0"/>
              <w:divBdr>
                <w:top w:val="none" w:sz="0" w:space="0" w:color="auto"/>
                <w:left w:val="none" w:sz="0" w:space="0" w:color="auto"/>
                <w:bottom w:val="none" w:sz="0" w:space="0" w:color="auto"/>
                <w:right w:val="none" w:sz="0" w:space="0" w:color="auto"/>
              </w:divBdr>
              <w:divsChild>
                <w:div w:id="20433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2493">
          <w:marLeft w:val="0"/>
          <w:marRight w:val="0"/>
          <w:marTop w:val="0"/>
          <w:marBottom w:val="0"/>
          <w:divBdr>
            <w:top w:val="none" w:sz="0" w:space="0" w:color="auto"/>
            <w:left w:val="none" w:sz="0" w:space="0" w:color="auto"/>
            <w:bottom w:val="none" w:sz="0" w:space="0" w:color="auto"/>
            <w:right w:val="none" w:sz="0" w:space="0" w:color="auto"/>
          </w:divBdr>
          <w:divsChild>
            <w:div w:id="144711440">
              <w:marLeft w:val="0"/>
              <w:marRight w:val="0"/>
              <w:marTop w:val="0"/>
              <w:marBottom w:val="0"/>
              <w:divBdr>
                <w:top w:val="none" w:sz="0" w:space="0" w:color="auto"/>
                <w:left w:val="none" w:sz="0" w:space="0" w:color="auto"/>
                <w:bottom w:val="none" w:sz="0" w:space="0" w:color="auto"/>
                <w:right w:val="none" w:sz="0" w:space="0" w:color="auto"/>
              </w:divBdr>
              <w:divsChild>
                <w:div w:id="108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1819">
          <w:marLeft w:val="0"/>
          <w:marRight w:val="0"/>
          <w:marTop w:val="0"/>
          <w:marBottom w:val="0"/>
          <w:divBdr>
            <w:top w:val="none" w:sz="0" w:space="0" w:color="auto"/>
            <w:left w:val="none" w:sz="0" w:space="0" w:color="auto"/>
            <w:bottom w:val="none" w:sz="0" w:space="0" w:color="auto"/>
            <w:right w:val="none" w:sz="0" w:space="0" w:color="auto"/>
          </w:divBdr>
          <w:divsChild>
            <w:div w:id="225841634">
              <w:marLeft w:val="0"/>
              <w:marRight w:val="0"/>
              <w:marTop w:val="0"/>
              <w:marBottom w:val="0"/>
              <w:divBdr>
                <w:top w:val="none" w:sz="0" w:space="0" w:color="auto"/>
                <w:left w:val="none" w:sz="0" w:space="0" w:color="auto"/>
                <w:bottom w:val="none" w:sz="0" w:space="0" w:color="auto"/>
                <w:right w:val="none" w:sz="0" w:space="0" w:color="auto"/>
              </w:divBdr>
              <w:divsChild>
                <w:div w:id="845899181">
                  <w:marLeft w:val="0"/>
                  <w:marRight w:val="0"/>
                  <w:marTop w:val="0"/>
                  <w:marBottom w:val="0"/>
                  <w:divBdr>
                    <w:top w:val="none" w:sz="0" w:space="0" w:color="auto"/>
                    <w:left w:val="none" w:sz="0" w:space="0" w:color="auto"/>
                    <w:bottom w:val="none" w:sz="0" w:space="0" w:color="auto"/>
                    <w:right w:val="none" w:sz="0" w:space="0" w:color="auto"/>
                  </w:divBdr>
                </w:div>
                <w:div w:id="15585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4153">
          <w:marLeft w:val="0"/>
          <w:marRight w:val="0"/>
          <w:marTop w:val="0"/>
          <w:marBottom w:val="0"/>
          <w:divBdr>
            <w:top w:val="none" w:sz="0" w:space="0" w:color="auto"/>
            <w:left w:val="none" w:sz="0" w:space="0" w:color="auto"/>
            <w:bottom w:val="none" w:sz="0" w:space="0" w:color="auto"/>
            <w:right w:val="none" w:sz="0" w:space="0" w:color="auto"/>
          </w:divBdr>
          <w:divsChild>
            <w:div w:id="1873498787">
              <w:marLeft w:val="0"/>
              <w:marRight w:val="0"/>
              <w:marTop w:val="0"/>
              <w:marBottom w:val="0"/>
              <w:divBdr>
                <w:top w:val="none" w:sz="0" w:space="0" w:color="auto"/>
                <w:left w:val="none" w:sz="0" w:space="0" w:color="auto"/>
                <w:bottom w:val="none" w:sz="0" w:space="0" w:color="auto"/>
                <w:right w:val="none" w:sz="0" w:space="0" w:color="auto"/>
              </w:divBdr>
              <w:divsChild>
                <w:div w:id="404647727">
                  <w:marLeft w:val="0"/>
                  <w:marRight w:val="0"/>
                  <w:marTop w:val="0"/>
                  <w:marBottom w:val="0"/>
                  <w:divBdr>
                    <w:top w:val="none" w:sz="0" w:space="0" w:color="auto"/>
                    <w:left w:val="none" w:sz="0" w:space="0" w:color="auto"/>
                    <w:bottom w:val="none" w:sz="0" w:space="0" w:color="auto"/>
                    <w:right w:val="none" w:sz="0" w:space="0" w:color="auto"/>
                  </w:divBdr>
                </w:div>
                <w:div w:id="862551470">
                  <w:marLeft w:val="0"/>
                  <w:marRight w:val="0"/>
                  <w:marTop w:val="0"/>
                  <w:marBottom w:val="0"/>
                  <w:divBdr>
                    <w:top w:val="none" w:sz="0" w:space="0" w:color="auto"/>
                    <w:left w:val="none" w:sz="0" w:space="0" w:color="auto"/>
                    <w:bottom w:val="none" w:sz="0" w:space="0" w:color="auto"/>
                    <w:right w:val="none" w:sz="0" w:space="0" w:color="auto"/>
                  </w:divBdr>
                </w:div>
                <w:div w:id="1620063705">
                  <w:marLeft w:val="0"/>
                  <w:marRight w:val="0"/>
                  <w:marTop w:val="0"/>
                  <w:marBottom w:val="0"/>
                  <w:divBdr>
                    <w:top w:val="none" w:sz="0" w:space="0" w:color="auto"/>
                    <w:left w:val="none" w:sz="0" w:space="0" w:color="auto"/>
                    <w:bottom w:val="none" w:sz="0" w:space="0" w:color="auto"/>
                    <w:right w:val="none" w:sz="0" w:space="0" w:color="auto"/>
                  </w:divBdr>
                </w:div>
                <w:div w:id="194999536">
                  <w:marLeft w:val="0"/>
                  <w:marRight w:val="0"/>
                  <w:marTop w:val="0"/>
                  <w:marBottom w:val="0"/>
                  <w:divBdr>
                    <w:top w:val="none" w:sz="0" w:space="0" w:color="auto"/>
                    <w:left w:val="none" w:sz="0" w:space="0" w:color="auto"/>
                    <w:bottom w:val="none" w:sz="0" w:space="0" w:color="auto"/>
                    <w:right w:val="none" w:sz="0" w:space="0" w:color="auto"/>
                  </w:divBdr>
                </w:div>
                <w:div w:id="1754427206">
                  <w:marLeft w:val="0"/>
                  <w:marRight w:val="0"/>
                  <w:marTop w:val="0"/>
                  <w:marBottom w:val="0"/>
                  <w:divBdr>
                    <w:top w:val="none" w:sz="0" w:space="0" w:color="auto"/>
                    <w:left w:val="none" w:sz="0" w:space="0" w:color="auto"/>
                    <w:bottom w:val="none" w:sz="0" w:space="0" w:color="auto"/>
                    <w:right w:val="none" w:sz="0" w:space="0" w:color="auto"/>
                  </w:divBdr>
                </w:div>
                <w:div w:id="658925316">
                  <w:marLeft w:val="0"/>
                  <w:marRight w:val="0"/>
                  <w:marTop w:val="0"/>
                  <w:marBottom w:val="0"/>
                  <w:divBdr>
                    <w:top w:val="none" w:sz="0" w:space="0" w:color="auto"/>
                    <w:left w:val="none" w:sz="0" w:space="0" w:color="auto"/>
                    <w:bottom w:val="none" w:sz="0" w:space="0" w:color="auto"/>
                    <w:right w:val="none" w:sz="0" w:space="0" w:color="auto"/>
                  </w:divBdr>
                </w:div>
                <w:div w:id="1180853227">
                  <w:marLeft w:val="0"/>
                  <w:marRight w:val="0"/>
                  <w:marTop w:val="0"/>
                  <w:marBottom w:val="0"/>
                  <w:divBdr>
                    <w:top w:val="none" w:sz="0" w:space="0" w:color="auto"/>
                    <w:left w:val="none" w:sz="0" w:space="0" w:color="auto"/>
                    <w:bottom w:val="none" w:sz="0" w:space="0" w:color="auto"/>
                    <w:right w:val="none" w:sz="0" w:space="0" w:color="auto"/>
                  </w:divBdr>
                </w:div>
                <w:div w:id="1285576233">
                  <w:marLeft w:val="0"/>
                  <w:marRight w:val="0"/>
                  <w:marTop w:val="0"/>
                  <w:marBottom w:val="0"/>
                  <w:divBdr>
                    <w:top w:val="none" w:sz="0" w:space="0" w:color="auto"/>
                    <w:left w:val="none" w:sz="0" w:space="0" w:color="auto"/>
                    <w:bottom w:val="none" w:sz="0" w:space="0" w:color="auto"/>
                    <w:right w:val="none" w:sz="0" w:space="0" w:color="auto"/>
                  </w:divBdr>
                </w:div>
                <w:div w:id="16977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820">
          <w:marLeft w:val="0"/>
          <w:marRight w:val="0"/>
          <w:marTop w:val="0"/>
          <w:marBottom w:val="0"/>
          <w:divBdr>
            <w:top w:val="none" w:sz="0" w:space="0" w:color="auto"/>
            <w:left w:val="none" w:sz="0" w:space="0" w:color="auto"/>
            <w:bottom w:val="none" w:sz="0" w:space="0" w:color="auto"/>
            <w:right w:val="none" w:sz="0" w:space="0" w:color="auto"/>
          </w:divBdr>
          <w:divsChild>
            <w:div w:id="1066222575">
              <w:marLeft w:val="0"/>
              <w:marRight w:val="0"/>
              <w:marTop w:val="0"/>
              <w:marBottom w:val="0"/>
              <w:divBdr>
                <w:top w:val="none" w:sz="0" w:space="0" w:color="auto"/>
                <w:left w:val="none" w:sz="0" w:space="0" w:color="auto"/>
                <w:bottom w:val="none" w:sz="0" w:space="0" w:color="auto"/>
                <w:right w:val="none" w:sz="0" w:space="0" w:color="auto"/>
              </w:divBdr>
              <w:divsChild>
                <w:div w:id="1608585271">
                  <w:marLeft w:val="0"/>
                  <w:marRight w:val="0"/>
                  <w:marTop w:val="0"/>
                  <w:marBottom w:val="0"/>
                  <w:divBdr>
                    <w:top w:val="none" w:sz="0" w:space="0" w:color="auto"/>
                    <w:left w:val="none" w:sz="0" w:space="0" w:color="auto"/>
                    <w:bottom w:val="none" w:sz="0" w:space="0" w:color="auto"/>
                    <w:right w:val="none" w:sz="0" w:space="0" w:color="auto"/>
                  </w:divBdr>
                </w:div>
                <w:div w:id="11532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3047">
          <w:marLeft w:val="0"/>
          <w:marRight w:val="0"/>
          <w:marTop w:val="0"/>
          <w:marBottom w:val="0"/>
          <w:divBdr>
            <w:top w:val="none" w:sz="0" w:space="0" w:color="auto"/>
            <w:left w:val="none" w:sz="0" w:space="0" w:color="auto"/>
            <w:bottom w:val="none" w:sz="0" w:space="0" w:color="auto"/>
            <w:right w:val="none" w:sz="0" w:space="0" w:color="auto"/>
          </w:divBdr>
          <w:divsChild>
            <w:div w:id="949511255">
              <w:marLeft w:val="0"/>
              <w:marRight w:val="0"/>
              <w:marTop w:val="0"/>
              <w:marBottom w:val="0"/>
              <w:divBdr>
                <w:top w:val="none" w:sz="0" w:space="0" w:color="auto"/>
                <w:left w:val="none" w:sz="0" w:space="0" w:color="auto"/>
                <w:bottom w:val="none" w:sz="0" w:space="0" w:color="auto"/>
                <w:right w:val="none" w:sz="0" w:space="0" w:color="auto"/>
              </w:divBdr>
              <w:divsChild>
                <w:div w:id="1121071116">
                  <w:marLeft w:val="0"/>
                  <w:marRight w:val="0"/>
                  <w:marTop w:val="0"/>
                  <w:marBottom w:val="0"/>
                  <w:divBdr>
                    <w:top w:val="none" w:sz="0" w:space="0" w:color="auto"/>
                    <w:left w:val="none" w:sz="0" w:space="0" w:color="auto"/>
                    <w:bottom w:val="none" w:sz="0" w:space="0" w:color="auto"/>
                    <w:right w:val="none" w:sz="0" w:space="0" w:color="auto"/>
                  </w:divBdr>
                </w:div>
                <w:div w:id="13921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3630</Words>
  <Characters>20695</Characters>
  <Application>Microsoft Office Word</Application>
  <DocSecurity>0</DocSecurity>
  <Lines>172</Lines>
  <Paragraphs>48</Paragraphs>
  <ScaleCrop>false</ScaleCrop>
  <Company>HP</Company>
  <LinksUpToDate>false</LinksUpToDate>
  <CharactersWithSpaces>24277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Gogulapriya</dc:creator>
  <cp:lastModifiedBy>Gogulapriya</cp:lastModifiedBy>
  <cp:revision>1</cp:revision>
  <dcterms:created xsi:type="dcterms:W3CDTF">2019-08-25T08:18:00Z</dcterms:created>
  <dcterms:modified xsi:type="dcterms:W3CDTF">2019-08-25T08:20:00Z</dcterms:modified>
</cp:coreProperties>
</file>